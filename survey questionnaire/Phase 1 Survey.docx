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383C0" w14:textId="77777777" w:rsidR="0065665C" w:rsidRPr="004F6310" w:rsidRDefault="0065665C" w:rsidP="00816176">
      <w:pPr>
        <w:jc w:val="center"/>
        <w:rPr>
          <w:rFonts w:ascii="Arial" w:hAnsi="Arial" w:cs="Arial"/>
          <w:b/>
          <w:bCs/>
        </w:rPr>
      </w:pPr>
      <w:r w:rsidRPr="004F6310">
        <w:rPr>
          <w:rFonts w:ascii="Arial" w:hAnsi="Arial" w:cs="Arial"/>
          <w:b/>
          <w:bCs/>
        </w:rPr>
        <w:t>HIV/AIDS and Education: Biomarker Follow-up Study Survey</w:t>
      </w:r>
    </w:p>
    <w:p w14:paraId="4172091C" w14:textId="77777777" w:rsidR="0065665C" w:rsidRPr="004F6310" w:rsidRDefault="0065665C" w:rsidP="00816176">
      <w:pPr>
        <w:rPr>
          <w:rFonts w:ascii="Arial" w:hAnsi="Arial" w:cs="Arial"/>
          <w:b/>
          <w:bCs/>
        </w:rPr>
      </w:pPr>
    </w:p>
    <w:p w14:paraId="4ED43F07" w14:textId="77777777" w:rsidR="0065665C" w:rsidRPr="004F6310" w:rsidRDefault="0065665C" w:rsidP="00816176">
      <w:pPr>
        <w:rPr>
          <w:rFonts w:ascii="Arial" w:hAnsi="Arial" w:cs="Arial"/>
          <w:b/>
          <w:bCs/>
        </w:rPr>
      </w:pPr>
      <w:r w:rsidRPr="004F6310">
        <w:rPr>
          <w:rFonts w:ascii="Arial" w:hAnsi="Arial" w:cs="Arial"/>
          <w:b/>
          <w:bCs/>
          <w:highlight w:val="lightGray"/>
        </w:rPr>
        <w:t>SECTION A: Before beginning</w:t>
      </w:r>
    </w:p>
    <w:p w14:paraId="3F82D0CD" w14:textId="77777777" w:rsidR="0065665C" w:rsidRPr="004F6310" w:rsidRDefault="0065665C" w:rsidP="00816176">
      <w:pPr>
        <w:rPr>
          <w:rFonts w:ascii="Arial" w:hAnsi="Arial" w:cs="Arial"/>
          <w:b/>
          <w:bCs/>
        </w:rPr>
      </w:pPr>
    </w:p>
    <w:p w14:paraId="18911979" w14:textId="77777777" w:rsidR="0065665C" w:rsidRPr="004F6310" w:rsidRDefault="0065665C" w:rsidP="00816176">
      <w:pPr>
        <w:rPr>
          <w:rFonts w:ascii="Arial" w:hAnsi="Arial" w:cs="Arial"/>
          <w:b/>
          <w:bCs/>
          <w:u w:val="single"/>
        </w:rPr>
      </w:pPr>
      <w:r w:rsidRPr="004F6310">
        <w:rPr>
          <w:rFonts w:ascii="Arial" w:hAnsi="Arial" w:cs="Arial"/>
          <w:b/>
          <w:bCs/>
          <w:u w:val="single"/>
        </w:rPr>
        <w:t>A1.  Before Arriving at the House</w:t>
      </w:r>
    </w:p>
    <w:p w14:paraId="118AF7FF" w14:textId="77777777" w:rsidR="0065665C" w:rsidRPr="004F6310" w:rsidRDefault="0065665C" w:rsidP="00816176">
      <w:pPr>
        <w:rPr>
          <w:rFonts w:ascii="Arial" w:hAnsi="Arial" w:cs="Arial"/>
          <w:b/>
          <w:bCs/>
        </w:rPr>
      </w:pPr>
    </w:p>
    <w:p w14:paraId="1B58BE97" w14:textId="77777777" w:rsidR="0065665C" w:rsidRPr="004F6310" w:rsidRDefault="0065665C" w:rsidP="00816176">
      <w:pPr>
        <w:rPr>
          <w:rFonts w:ascii="Arial" w:hAnsi="Arial" w:cs="Arial"/>
        </w:rPr>
      </w:pPr>
    </w:p>
    <w:p w14:paraId="36946F3D" w14:textId="77777777" w:rsidR="0065665C" w:rsidRPr="004F6310" w:rsidRDefault="0065665C" w:rsidP="00816176">
      <w:pPr>
        <w:numPr>
          <w:ilvl w:val="0"/>
          <w:numId w:val="1"/>
        </w:numPr>
        <w:rPr>
          <w:rFonts w:ascii="Arial" w:hAnsi="Arial" w:cs="Arial"/>
        </w:rPr>
      </w:pPr>
      <w:r w:rsidRPr="004F6310">
        <w:rPr>
          <w:rFonts w:ascii="Arial" w:hAnsi="Arial" w:cs="Arial"/>
        </w:rPr>
        <w:t xml:space="preserve">Fill in the following important information on the survey: </w:t>
      </w:r>
    </w:p>
    <w:p w14:paraId="777C3C77" w14:textId="77777777" w:rsidR="0065665C" w:rsidRPr="004F6310" w:rsidRDefault="0065665C" w:rsidP="00816176">
      <w:pPr>
        <w:ind w:left="720"/>
        <w:rPr>
          <w:rFonts w:ascii="Arial" w:hAnsi="Arial" w:cs="Arial"/>
        </w:rPr>
      </w:pPr>
    </w:p>
    <w:p w14:paraId="7428A21B" w14:textId="77777777" w:rsidR="0065665C" w:rsidRPr="004F6310" w:rsidRDefault="00FC15E8" w:rsidP="00816176">
      <w:pPr>
        <w:numPr>
          <w:ilvl w:val="1"/>
          <w:numId w:val="1"/>
        </w:numPr>
        <w:rPr>
          <w:rFonts w:ascii="Arial" w:hAnsi="Arial" w:cs="Arial"/>
        </w:rPr>
      </w:pPr>
      <w:r w:rsidRPr="004F6310">
        <w:rPr>
          <w:rFonts w:ascii="Arial" w:hAnsi="Arial" w:cs="Arial"/>
        </w:rPr>
        <w:t>Mark w</w:t>
      </w:r>
      <w:r w:rsidR="00AA57A4" w:rsidRPr="004F6310">
        <w:rPr>
          <w:rFonts w:ascii="Arial" w:hAnsi="Arial" w:cs="Arial"/>
        </w:rPr>
        <w:t>hether</w:t>
      </w:r>
      <w:r w:rsidR="0065665C" w:rsidRPr="004F6310">
        <w:rPr>
          <w:rFonts w:ascii="Arial" w:hAnsi="Arial" w:cs="Arial"/>
        </w:rPr>
        <w:t xml:space="preserve"> the respondent is sampled for</w:t>
      </w:r>
      <w:r w:rsidR="00AA57A4" w:rsidRPr="004F6310">
        <w:rPr>
          <w:rFonts w:ascii="Arial" w:hAnsi="Arial" w:cs="Arial"/>
        </w:rPr>
        <w:t xml:space="preserve"> VCT</w:t>
      </w:r>
      <w:r w:rsidR="0065665C" w:rsidRPr="004F6310">
        <w:rPr>
          <w:rFonts w:ascii="Arial" w:hAnsi="Arial" w:cs="Arial"/>
        </w:rPr>
        <w:t xml:space="preserve"> on page </w:t>
      </w:r>
      <w:r w:rsidR="00F24AEE" w:rsidRPr="004F6310">
        <w:rPr>
          <w:rFonts w:ascii="Arial" w:hAnsi="Arial" w:cs="Arial"/>
        </w:rPr>
        <w:t>33</w:t>
      </w:r>
    </w:p>
    <w:p w14:paraId="55DFCFD5" w14:textId="77777777" w:rsidR="0065665C" w:rsidRPr="004F6310" w:rsidRDefault="00FC15E8" w:rsidP="00816176">
      <w:pPr>
        <w:numPr>
          <w:ilvl w:val="1"/>
          <w:numId w:val="1"/>
        </w:numPr>
        <w:rPr>
          <w:rFonts w:ascii="Arial" w:hAnsi="Arial" w:cs="Arial"/>
        </w:rPr>
      </w:pPr>
      <w:r w:rsidRPr="004F6310">
        <w:rPr>
          <w:rFonts w:ascii="Arial" w:hAnsi="Arial" w:cs="Arial"/>
        </w:rPr>
        <w:t>Mark w</w:t>
      </w:r>
      <w:r w:rsidR="009D53B0" w:rsidRPr="004F6310">
        <w:rPr>
          <w:rFonts w:ascii="Arial" w:hAnsi="Arial" w:cs="Arial"/>
        </w:rPr>
        <w:t>hether the respondent is sampled for the condom intervention</w:t>
      </w:r>
      <w:r w:rsidR="0065665C" w:rsidRPr="004F6310">
        <w:rPr>
          <w:rFonts w:ascii="Arial" w:hAnsi="Arial" w:cs="Arial"/>
        </w:rPr>
        <w:t xml:space="preserve"> on page </w:t>
      </w:r>
      <w:r w:rsidR="007626D3" w:rsidRPr="004F6310">
        <w:rPr>
          <w:rFonts w:ascii="Arial" w:hAnsi="Arial" w:cs="Arial"/>
        </w:rPr>
        <w:t>40</w:t>
      </w:r>
    </w:p>
    <w:p w14:paraId="0634F91F" w14:textId="77777777" w:rsidR="0065665C" w:rsidRPr="004F6310" w:rsidRDefault="0065665C" w:rsidP="00816176">
      <w:pPr>
        <w:numPr>
          <w:ilvl w:val="1"/>
          <w:numId w:val="1"/>
        </w:numPr>
        <w:rPr>
          <w:rFonts w:ascii="Arial" w:hAnsi="Arial" w:cs="Arial"/>
        </w:rPr>
      </w:pPr>
      <w:r w:rsidRPr="004F6310">
        <w:rPr>
          <w:rFonts w:ascii="Arial" w:hAnsi="Arial" w:cs="Arial"/>
        </w:rPr>
        <w:t>The nearest VCT center where the respondent can get tested for HIV</w:t>
      </w:r>
    </w:p>
    <w:p w14:paraId="3945CC77" w14:textId="77777777" w:rsidR="0065665C" w:rsidRPr="004F6310" w:rsidRDefault="0065665C" w:rsidP="00816176">
      <w:pPr>
        <w:numPr>
          <w:ilvl w:val="1"/>
          <w:numId w:val="1"/>
        </w:numPr>
        <w:rPr>
          <w:rFonts w:ascii="Arial" w:hAnsi="Arial" w:cs="Arial"/>
        </w:rPr>
      </w:pPr>
      <w:r w:rsidRPr="004F6310">
        <w:rPr>
          <w:rFonts w:ascii="Arial" w:hAnsi="Arial" w:cs="Arial"/>
        </w:rPr>
        <w:t>Whether the respondent is sam</w:t>
      </w:r>
      <w:r w:rsidR="00115F67" w:rsidRPr="004F6310">
        <w:rPr>
          <w:rFonts w:ascii="Arial" w:hAnsi="Arial" w:cs="Arial"/>
        </w:rPr>
        <w:t xml:space="preserve">pled for quality control on page </w:t>
      </w:r>
      <w:r w:rsidR="001343D4" w:rsidRPr="004F6310">
        <w:rPr>
          <w:rFonts w:ascii="Arial" w:hAnsi="Arial" w:cs="Arial"/>
        </w:rPr>
        <w:t>39</w:t>
      </w:r>
    </w:p>
    <w:p w14:paraId="45C1BF88" w14:textId="77777777" w:rsidR="0065665C" w:rsidRPr="004F6310" w:rsidRDefault="0065665C" w:rsidP="00816176">
      <w:pPr>
        <w:ind w:left="1440"/>
        <w:rPr>
          <w:rFonts w:ascii="Arial" w:hAnsi="Arial" w:cs="Arial"/>
          <w:b/>
        </w:rPr>
      </w:pPr>
    </w:p>
    <w:p w14:paraId="34DD9721" w14:textId="77777777" w:rsidR="0065665C" w:rsidRPr="004F6310" w:rsidRDefault="0065665C" w:rsidP="00816176">
      <w:pPr>
        <w:numPr>
          <w:ilvl w:val="0"/>
          <w:numId w:val="1"/>
        </w:numPr>
        <w:rPr>
          <w:rFonts w:ascii="Arial" w:hAnsi="Arial" w:cs="Arial"/>
        </w:rPr>
      </w:pPr>
      <w:r w:rsidRPr="004F6310">
        <w:rPr>
          <w:rFonts w:ascii="Arial" w:hAnsi="Arial" w:cs="Arial"/>
        </w:rPr>
        <w:t xml:space="preserve">Make sure that you have all materials </w:t>
      </w:r>
    </w:p>
    <w:p w14:paraId="33FB94D8" w14:textId="77777777" w:rsidR="0065665C" w:rsidRPr="004F6310" w:rsidRDefault="0065665C" w:rsidP="00816176">
      <w:pPr>
        <w:ind w:left="720"/>
        <w:rPr>
          <w:rFonts w:ascii="Arial" w:hAnsi="Arial" w:cs="Arial"/>
        </w:rPr>
      </w:pPr>
    </w:p>
    <w:p w14:paraId="558A03BA" w14:textId="77777777" w:rsidR="0065665C" w:rsidRPr="004F6310" w:rsidRDefault="00A66127" w:rsidP="00816176">
      <w:pPr>
        <w:numPr>
          <w:ilvl w:val="1"/>
          <w:numId w:val="1"/>
        </w:numPr>
        <w:rPr>
          <w:rFonts w:ascii="Arial" w:hAnsi="Arial" w:cs="Arial"/>
        </w:rPr>
      </w:pPr>
      <w:r w:rsidRPr="004F6310">
        <w:rPr>
          <w:rFonts w:ascii="Arial" w:hAnsi="Arial" w:cs="Arial"/>
        </w:rPr>
        <w:t>HIV test kits (1 Determine, 1</w:t>
      </w:r>
      <w:r w:rsidR="0065665C" w:rsidRPr="004F6310">
        <w:rPr>
          <w:rFonts w:ascii="Arial" w:hAnsi="Arial" w:cs="Arial"/>
        </w:rPr>
        <w:t xml:space="preserve"> Bioline, 1 Unigold) with each of the three types of buffer</w:t>
      </w:r>
    </w:p>
    <w:p w14:paraId="2ABDC792" w14:textId="77777777" w:rsidR="0065665C" w:rsidRPr="004F6310" w:rsidRDefault="0065665C" w:rsidP="00816176">
      <w:pPr>
        <w:numPr>
          <w:ilvl w:val="1"/>
          <w:numId w:val="1"/>
        </w:numPr>
        <w:rPr>
          <w:rFonts w:ascii="Arial" w:hAnsi="Arial" w:cs="Arial"/>
        </w:rPr>
      </w:pPr>
      <w:r w:rsidRPr="004F6310">
        <w:rPr>
          <w:rFonts w:ascii="Arial" w:hAnsi="Arial" w:cs="Arial"/>
        </w:rPr>
        <w:t>Supplies for VCT/HIV testing (gloves, alcohol swabs, dry cotton, lancets, pipettes for each test kit, condoms, penis model, waste container)</w:t>
      </w:r>
    </w:p>
    <w:p w14:paraId="4D9DED14" w14:textId="77777777" w:rsidR="0065665C" w:rsidRPr="004F6310" w:rsidRDefault="0065665C" w:rsidP="00816176">
      <w:pPr>
        <w:numPr>
          <w:ilvl w:val="1"/>
          <w:numId w:val="1"/>
        </w:numPr>
        <w:rPr>
          <w:rFonts w:ascii="Arial" w:hAnsi="Arial" w:cs="Arial"/>
        </w:rPr>
      </w:pPr>
      <w:r w:rsidRPr="004F6310">
        <w:rPr>
          <w:rFonts w:ascii="Arial" w:hAnsi="Arial" w:cs="Arial"/>
        </w:rPr>
        <w:t>Filter paper for dried blood spots</w:t>
      </w:r>
    </w:p>
    <w:p w14:paraId="3E9CE538" w14:textId="77777777" w:rsidR="0065665C" w:rsidRPr="004F6310" w:rsidRDefault="00115F67" w:rsidP="00115F67">
      <w:pPr>
        <w:numPr>
          <w:ilvl w:val="1"/>
          <w:numId w:val="1"/>
        </w:numPr>
        <w:rPr>
          <w:rFonts w:ascii="Arial" w:hAnsi="Arial" w:cs="Arial"/>
        </w:rPr>
      </w:pPr>
      <w:r w:rsidRPr="004F6310">
        <w:rPr>
          <w:rFonts w:ascii="Arial" w:hAnsi="Arial" w:cs="Arial"/>
        </w:rPr>
        <w:t>Card for STI clinic, CCC, and mobile clinic</w:t>
      </w:r>
    </w:p>
    <w:p w14:paraId="24125DBA" w14:textId="77777777" w:rsidR="0065665C" w:rsidRPr="004F6310" w:rsidRDefault="0065665C" w:rsidP="00816176">
      <w:pPr>
        <w:numPr>
          <w:ilvl w:val="1"/>
          <w:numId w:val="1"/>
        </w:numPr>
        <w:rPr>
          <w:rFonts w:ascii="Arial" w:hAnsi="Arial" w:cs="Arial"/>
        </w:rPr>
      </w:pPr>
      <w:r w:rsidRPr="004F6310">
        <w:rPr>
          <w:rFonts w:ascii="Arial" w:hAnsi="Arial" w:cs="Arial"/>
        </w:rPr>
        <w:t>Condoms for respondents sampled for the condom intervention</w:t>
      </w:r>
    </w:p>
    <w:p w14:paraId="6FA26DE0" w14:textId="77777777" w:rsidR="0065665C" w:rsidRPr="004F6310" w:rsidRDefault="0065665C" w:rsidP="00AF0A17">
      <w:pPr>
        <w:numPr>
          <w:ilvl w:val="1"/>
          <w:numId w:val="1"/>
        </w:numPr>
        <w:rPr>
          <w:rFonts w:ascii="Arial" w:hAnsi="Arial" w:cs="Arial"/>
        </w:rPr>
      </w:pPr>
      <w:proofErr w:type="spellStart"/>
      <w:r w:rsidRPr="004F6310">
        <w:rPr>
          <w:rFonts w:ascii="Arial" w:hAnsi="Arial" w:cs="Arial"/>
        </w:rPr>
        <w:t>Lesso</w:t>
      </w:r>
      <w:proofErr w:type="spellEnd"/>
    </w:p>
    <w:p w14:paraId="455E2B40" w14:textId="77777777" w:rsidR="0065665C" w:rsidRPr="004F6310" w:rsidRDefault="0065665C" w:rsidP="00816176">
      <w:pPr>
        <w:numPr>
          <w:ilvl w:val="1"/>
          <w:numId w:val="1"/>
        </w:numPr>
        <w:rPr>
          <w:rFonts w:ascii="Arial" w:hAnsi="Arial" w:cs="Arial"/>
        </w:rPr>
      </w:pPr>
      <w:r w:rsidRPr="004F6310">
        <w:rPr>
          <w:rFonts w:ascii="Arial" w:hAnsi="Arial" w:cs="Arial"/>
        </w:rPr>
        <w:t>VCT Protocol</w:t>
      </w:r>
    </w:p>
    <w:p w14:paraId="48AE2046" w14:textId="77777777" w:rsidR="0065665C" w:rsidRPr="004F6310" w:rsidRDefault="0065665C" w:rsidP="00816176">
      <w:pPr>
        <w:numPr>
          <w:ilvl w:val="1"/>
          <w:numId w:val="1"/>
        </w:numPr>
        <w:rPr>
          <w:rFonts w:ascii="Arial" w:hAnsi="Arial" w:cs="Arial"/>
        </w:rPr>
      </w:pPr>
      <w:r w:rsidRPr="004F6310">
        <w:rPr>
          <w:rFonts w:ascii="Arial" w:hAnsi="Arial" w:cs="Arial"/>
        </w:rPr>
        <w:t>Stickers with biomarker IDs</w:t>
      </w:r>
    </w:p>
    <w:p w14:paraId="5B18F817" w14:textId="77777777" w:rsidR="0065665C" w:rsidRPr="004F6310" w:rsidRDefault="0065665C" w:rsidP="00816176">
      <w:pPr>
        <w:rPr>
          <w:rFonts w:ascii="Arial" w:hAnsi="Arial" w:cs="Arial"/>
          <w:b/>
          <w:bCs/>
        </w:rPr>
      </w:pPr>
    </w:p>
    <w:p w14:paraId="67F28250" w14:textId="77777777" w:rsidR="0065665C" w:rsidRPr="004F6310" w:rsidRDefault="0065665C" w:rsidP="00816176">
      <w:pPr>
        <w:rPr>
          <w:rFonts w:ascii="Arial" w:hAnsi="Arial" w:cs="Arial"/>
          <w:b/>
          <w:bCs/>
        </w:rPr>
      </w:pPr>
    </w:p>
    <w:p w14:paraId="5D7E2FD8" w14:textId="77777777" w:rsidR="0065665C" w:rsidRPr="004F6310" w:rsidRDefault="0065665C" w:rsidP="00816176">
      <w:pPr>
        <w:rPr>
          <w:rFonts w:ascii="Arial" w:hAnsi="Arial" w:cs="Arial"/>
          <w:b/>
          <w:bCs/>
          <w:u w:val="single"/>
        </w:rPr>
      </w:pPr>
      <w:r w:rsidRPr="004F6310">
        <w:rPr>
          <w:rFonts w:ascii="Arial" w:hAnsi="Arial" w:cs="Arial"/>
          <w:b/>
          <w:bCs/>
          <w:u w:val="single"/>
        </w:rPr>
        <w:t>A2.  Identification Verification</w:t>
      </w:r>
    </w:p>
    <w:p w14:paraId="4CFE6A2E" w14:textId="77777777" w:rsidR="0065665C" w:rsidRPr="004F6310" w:rsidRDefault="0065665C" w:rsidP="00816176">
      <w:pPr>
        <w:rPr>
          <w:rFonts w:ascii="Arial" w:hAnsi="Arial" w:cs="Arial"/>
          <w:b/>
          <w:bCs/>
        </w:rPr>
      </w:pPr>
    </w:p>
    <w:p w14:paraId="573C3216" w14:textId="77777777" w:rsidR="0065665C" w:rsidRPr="004F6310" w:rsidRDefault="0065665C" w:rsidP="00816176">
      <w:pPr>
        <w:autoSpaceDE w:val="0"/>
        <w:autoSpaceDN w:val="0"/>
        <w:adjustRightInd w:val="0"/>
        <w:rPr>
          <w:rFonts w:ascii="Arial" w:hAnsi="Arial" w:cs="Arial"/>
          <w:i/>
          <w:iCs/>
        </w:rPr>
      </w:pPr>
      <w:r w:rsidRPr="004F6310">
        <w:rPr>
          <w:rFonts w:ascii="Arial" w:hAnsi="Arial" w:cs="Arial"/>
          <w:iCs/>
        </w:rPr>
        <w:t>FO:</w:t>
      </w:r>
      <w:r w:rsidRPr="004F6310">
        <w:rPr>
          <w:rFonts w:ascii="Arial" w:hAnsi="Arial" w:cs="Arial"/>
          <w:i/>
          <w:iCs/>
        </w:rPr>
        <w:t xml:space="preserve"> ask the respondent what school he/she attended for 2003 and what standard. If the information is incorrect, try to determine if there is another reason why our information does not match besides that he/she is not the target. </w:t>
      </w:r>
    </w:p>
    <w:p w14:paraId="3B5A6BDB" w14:textId="77777777" w:rsidR="0065665C" w:rsidRPr="004F6310" w:rsidRDefault="0065665C" w:rsidP="00816176">
      <w:pPr>
        <w:autoSpaceDE w:val="0"/>
        <w:autoSpaceDN w:val="0"/>
        <w:adjustRightInd w:val="0"/>
        <w:rPr>
          <w:rFonts w:ascii="Arial" w:hAnsi="Arial" w:cs="Arial"/>
          <w:i/>
          <w:iCs/>
        </w:rPr>
      </w:pPr>
    </w:p>
    <w:p w14:paraId="16E87FB0" w14:textId="77777777" w:rsidR="0065665C" w:rsidRPr="004F6310" w:rsidRDefault="0065665C" w:rsidP="00816176">
      <w:pPr>
        <w:rPr>
          <w:rFonts w:ascii="Arial" w:hAnsi="Arial" w:cs="Arial"/>
          <w:b/>
        </w:rPr>
      </w:pPr>
      <w:r w:rsidRPr="004F6310">
        <w:rPr>
          <w:rFonts w:ascii="Arial" w:hAnsi="Arial" w:cs="Arial"/>
          <w:b/>
        </w:rPr>
        <w:t xml:space="preserve">If the respondent is the target: </w:t>
      </w:r>
    </w:p>
    <w:p w14:paraId="70772F38" w14:textId="77777777" w:rsidR="0065665C" w:rsidRPr="004F6310" w:rsidRDefault="0065665C" w:rsidP="00816176">
      <w:pPr>
        <w:rPr>
          <w:rFonts w:ascii="Arial" w:hAnsi="Arial" w:cs="Arial"/>
          <w:b/>
        </w:rPr>
      </w:pPr>
    </w:p>
    <w:p w14:paraId="275B5E99" w14:textId="77777777" w:rsidR="0065665C" w:rsidRPr="004F6310" w:rsidRDefault="0065665C" w:rsidP="00816176">
      <w:pPr>
        <w:numPr>
          <w:ilvl w:val="0"/>
          <w:numId w:val="2"/>
        </w:numPr>
        <w:rPr>
          <w:rFonts w:ascii="Arial" w:hAnsi="Arial" w:cs="Arial"/>
          <w:iCs/>
        </w:rPr>
      </w:pPr>
      <w:r w:rsidRPr="004F6310">
        <w:rPr>
          <w:rFonts w:ascii="Arial" w:hAnsi="Arial" w:cs="Arial"/>
          <w:iCs/>
        </w:rPr>
        <w:t xml:space="preserve">Stick the sticker with the relevant Biomarker ID number on </w:t>
      </w:r>
      <w:r w:rsidR="001343D4" w:rsidRPr="004F6310">
        <w:rPr>
          <w:rFonts w:ascii="Arial" w:hAnsi="Arial" w:cs="Arial"/>
          <w:iCs/>
        </w:rPr>
        <w:t>the cover</w:t>
      </w:r>
      <w:r w:rsidRPr="004F6310">
        <w:rPr>
          <w:rFonts w:ascii="Arial" w:hAnsi="Arial" w:cs="Arial"/>
          <w:iCs/>
        </w:rPr>
        <w:t>.</w:t>
      </w:r>
    </w:p>
    <w:p w14:paraId="7748D2BE" w14:textId="77777777" w:rsidR="0065665C" w:rsidRPr="004F6310" w:rsidRDefault="0065665C" w:rsidP="00816176">
      <w:pPr>
        <w:numPr>
          <w:ilvl w:val="0"/>
          <w:numId w:val="2"/>
        </w:numPr>
        <w:rPr>
          <w:rFonts w:ascii="Arial" w:hAnsi="Arial" w:cs="Arial"/>
          <w:iCs/>
        </w:rPr>
      </w:pPr>
      <w:r w:rsidRPr="004F6310">
        <w:rPr>
          <w:rFonts w:ascii="Arial" w:hAnsi="Arial" w:cs="Arial"/>
          <w:iCs/>
        </w:rPr>
        <w:t>Put the checklist and the page with tracking information away in a separate envelope.</w:t>
      </w:r>
    </w:p>
    <w:p w14:paraId="3FC9C7F2" w14:textId="77777777" w:rsidR="0065665C" w:rsidRPr="004F6310" w:rsidRDefault="0065665C" w:rsidP="00816176">
      <w:pPr>
        <w:rPr>
          <w:rFonts w:ascii="Arial" w:hAnsi="Arial" w:cs="Arial"/>
          <w:b/>
          <w:bCs/>
        </w:rPr>
      </w:pPr>
    </w:p>
    <w:p w14:paraId="3B0871BF" w14:textId="77777777" w:rsidR="0065665C" w:rsidRPr="004F6310" w:rsidRDefault="0065665C" w:rsidP="00816176">
      <w:pPr>
        <w:rPr>
          <w:rFonts w:ascii="Arial" w:hAnsi="Arial" w:cs="Arial"/>
          <w:b/>
          <w:bCs/>
        </w:rPr>
      </w:pPr>
    </w:p>
    <w:p w14:paraId="4E007644" w14:textId="77777777" w:rsidR="0065665C" w:rsidRPr="004F6310" w:rsidRDefault="0065665C" w:rsidP="00816176">
      <w:pPr>
        <w:rPr>
          <w:rFonts w:ascii="Arial" w:hAnsi="Arial" w:cs="Arial"/>
          <w:b/>
          <w:bCs/>
        </w:rPr>
      </w:pPr>
    </w:p>
    <w:p w14:paraId="02C5EC4B" w14:textId="77777777" w:rsidR="0065665C" w:rsidRPr="004F6310" w:rsidRDefault="0065665C" w:rsidP="00816176">
      <w:pPr>
        <w:rPr>
          <w:rFonts w:ascii="Arial" w:hAnsi="Arial" w:cs="Arial"/>
          <w:b/>
          <w:bCs/>
        </w:rPr>
      </w:pPr>
    </w:p>
    <w:p w14:paraId="7E06A7B3" w14:textId="77777777" w:rsidR="0065665C" w:rsidRPr="004F6310" w:rsidRDefault="00AF0A17" w:rsidP="00816176">
      <w:pPr>
        <w:rPr>
          <w:rFonts w:ascii="Arial" w:hAnsi="Arial" w:cs="Arial"/>
          <w:b/>
          <w:bCs/>
        </w:rPr>
      </w:pPr>
      <w:r w:rsidRPr="004F6310">
        <w:rPr>
          <w:rFonts w:ascii="Arial" w:hAnsi="Arial" w:cs="Arial"/>
          <w:b/>
          <w:bCs/>
        </w:rPr>
        <w:br/>
      </w:r>
    </w:p>
    <w:p w14:paraId="605C6F8B" w14:textId="77777777" w:rsidR="0065665C" w:rsidRPr="004F6310" w:rsidRDefault="001343D4" w:rsidP="00816176">
      <w:pPr>
        <w:rPr>
          <w:rFonts w:ascii="Arial" w:hAnsi="Arial" w:cs="Arial"/>
          <w:b/>
          <w:bCs/>
        </w:rPr>
      </w:pPr>
      <w:r w:rsidRPr="004F6310">
        <w:rPr>
          <w:rFonts w:ascii="Arial" w:hAnsi="Arial" w:cs="Arial"/>
          <w:b/>
          <w:bCs/>
        </w:rPr>
        <w:br/>
      </w:r>
      <w:r w:rsidRPr="004F6310">
        <w:rPr>
          <w:rFonts w:ascii="Arial" w:hAnsi="Arial" w:cs="Arial"/>
          <w:b/>
          <w:bCs/>
        </w:rPr>
        <w:br/>
      </w:r>
    </w:p>
    <w:p w14:paraId="55301F75" w14:textId="77777777" w:rsidR="0065665C" w:rsidRPr="004F6310" w:rsidRDefault="0065665C" w:rsidP="00816176">
      <w:pPr>
        <w:rPr>
          <w:rFonts w:ascii="Arial" w:hAnsi="Arial" w:cs="Arial"/>
          <w:b/>
          <w:bCs/>
        </w:rPr>
      </w:pPr>
    </w:p>
    <w:p w14:paraId="32339DED" w14:textId="77777777" w:rsidR="0065665C" w:rsidRPr="004F6310" w:rsidRDefault="0065665C" w:rsidP="00816176">
      <w:pPr>
        <w:rPr>
          <w:rFonts w:ascii="Arial" w:hAnsi="Arial" w:cs="Arial"/>
          <w:b/>
          <w:bCs/>
        </w:rPr>
      </w:pPr>
      <w:r w:rsidRPr="004F6310">
        <w:rPr>
          <w:rFonts w:ascii="Arial" w:hAnsi="Arial" w:cs="Arial"/>
          <w:b/>
          <w:bCs/>
        </w:rPr>
        <w:lastRenderedPageBreak/>
        <w:t>To be completed at the time of data entry:</w:t>
      </w:r>
    </w:p>
    <w:p w14:paraId="013E5F73" w14:textId="77777777" w:rsidR="0065665C" w:rsidRPr="004F6310" w:rsidRDefault="0065665C" w:rsidP="00816176">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
        <w:gridCol w:w="9192"/>
      </w:tblGrid>
      <w:tr w:rsidR="0065665C" w:rsidRPr="004F6310" w14:paraId="1DBEF544" w14:textId="77777777">
        <w:tc>
          <w:tcPr>
            <w:tcW w:w="384" w:type="dxa"/>
          </w:tcPr>
          <w:p w14:paraId="50E063CB" w14:textId="77777777" w:rsidR="0065665C" w:rsidRPr="004F6310" w:rsidRDefault="0065665C" w:rsidP="00596785">
            <w:pPr>
              <w:rPr>
                <w:rFonts w:ascii="Arial" w:hAnsi="Arial" w:cs="Arial"/>
                <w:sz w:val="20"/>
                <w:szCs w:val="20"/>
              </w:rPr>
            </w:pPr>
          </w:p>
          <w:p w14:paraId="4B61323F" w14:textId="77777777" w:rsidR="0065665C" w:rsidRPr="004F6310" w:rsidRDefault="0065665C" w:rsidP="00EF39AE">
            <w:pPr>
              <w:numPr>
                <w:ilvl w:val="0"/>
                <w:numId w:val="3"/>
              </w:numPr>
              <w:rPr>
                <w:rFonts w:ascii="Arial" w:hAnsi="Arial" w:cs="Arial"/>
                <w:sz w:val="20"/>
                <w:szCs w:val="20"/>
              </w:rPr>
            </w:pPr>
          </w:p>
        </w:tc>
        <w:tc>
          <w:tcPr>
            <w:tcW w:w="9192" w:type="dxa"/>
            <w:vAlign w:val="bottom"/>
          </w:tcPr>
          <w:p w14:paraId="6AD17579" w14:textId="77777777" w:rsidR="0065665C" w:rsidRPr="004F6310" w:rsidRDefault="0065665C" w:rsidP="00596785">
            <w:pPr>
              <w:rPr>
                <w:rFonts w:ascii="Arial" w:hAnsi="Arial" w:cs="Arial"/>
                <w:sz w:val="20"/>
                <w:szCs w:val="20"/>
              </w:rPr>
            </w:pPr>
          </w:p>
          <w:p w14:paraId="009493F4" w14:textId="77777777" w:rsidR="0065665C" w:rsidRPr="004F6310" w:rsidRDefault="0065665C" w:rsidP="00596785">
            <w:pPr>
              <w:rPr>
                <w:rFonts w:ascii="Arial" w:hAnsi="Arial" w:cs="Arial"/>
                <w:sz w:val="20"/>
                <w:szCs w:val="20"/>
              </w:rPr>
            </w:pPr>
            <w:r w:rsidRPr="004F6310">
              <w:rPr>
                <w:rFonts w:ascii="Arial" w:hAnsi="Arial" w:cs="Arial"/>
                <w:sz w:val="20"/>
                <w:szCs w:val="20"/>
              </w:rPr>
              <w:t>Data Entry Person’s Name:     ______________________________________</w:t>
            </w:r>
          </w:p>
          <w:p w14:paraId="5EFCA7D1" w14:textId="77777777" w:rsidR="0065665C" w:rsidRPr="004F6310" w:rsidRDefault="0065665C" w:rsidP="00596785">
            <w:pPr>
              <w:rPr>
                <w:rFonts w:ascii="Arial" w:hAnsi="Arial" w:cs="Arial"/>
                <w:sz w:val="20"/>
                <w:szCs w:val="20"/>
              </w:rPr>
            </w:pPr>
          </w:p>
        </w:tc>
      </w:tr>
      <w:tr w:rsidR="0065665C" w:rsidRPr="004F6310" w14:paraId="58E4BCEF" w14:textId="77777777">
        <w:tc>
          <w:tcPr>
            <w:tcW w:w="384" w:type="dxa"/>
          </w:tcPr>
          <w:p w14:paraId="41D3E5B4" w14:textId="77777777" w:rsidR="0065665C" w:rsidRPr="004F6310" w:rsidRDefault="0065665C" w:rsidP="00596785">
            <w:pPr>
              <w:rPr>
                <w:rFonts w:ascii="Arial" w:hAnsi="Arial" w:cs="Arial"/>
                <w:sz w:val="20"/>
                <w:szCs w:val="20"/>
              </w:rPr>
            </w:pPr>
          </w:p>
          <w:p w14:paraId="79200679" w14:textId="77777777" w:rsidR="0065665C" w:rsidRPr="004F6310" w:rsidRDefault="0065665C" w:rsidP="00EF39AE">
            <w:pPr>
              <w:numPr>
                <w:ilvl w:val="0"/>
                <w:numId w:val="3"/>
              </w:numPr>
              <w:rPr>
                <w:rFonts w:ascii="Arial" w:hAnsi="Arial" w:cs="Arial"/>
                <w:sz w:val="20"/>
                <w:szCs w:val="20"/>
              </w:rPr>
            </w:pPr>
          </w:p>
        </w:tc>
        <w:tc>
          <w:tcPr>
            <w:tcW w:w="9192" w:type="dxa"/>
            <w:vAlign w:val="bottom"/>
          </w:tcPr>
          <w:p w14:paraId="5CA55939" w14:textId="77777777" w:rsidR="0065665C" w:rsidRPr="004F6310" w:rsidRDefault="0065665C" w:rsidP="00596785">
            <w:pPr>
              <w:rPr>
                <w:rFonts w:ascii="Arial" w:hAnsi="Arial" w:cs="Arial"/>
                <w:sz w:val="20"/>
                <w:szCs w:val="20"/>
              </w:rPr>
            </w:pPr>
          </w:p>
          <w:p w14:paraId="4E5CD6EB" w14:textId="77777777" w:rsidR="0065665C" w:rsidRPr="004F6310" w:rsidRDefault="0065665C" w:rsidP="00596785">
            <w:pPr>
              <w:overflowPunct w:val="0"/>
              <w:autoSpaceDE w:val="0"/>
              <w:autoSpaceDN w:val="0"/>
              <w:adjustRightInd w:val="0"/>
              <w:ind w:right="-91"/>
              <w:textAlignment w:val="baseline"/>
              <w:rPr>
                <w:sz w:val="21"/>
              </w:rPr>
            </w:pPr>
            <w:r w:rsidRPr="004F6310">
              <w:rPr>
                <w:rFonts w:ascii="Arial" w:hAnsi="Arial" w:cs="Arial"/>
                <w:sz w:val="20"/>
                <w:szCs w:val="20"/>
              </w:rPr>
              <w:t xml:space="preserve">Data Entry Person’s ID:          </w:t>
            </w:r>
            <w:r w:rsidRPr="004F6310">
              <w:rPr>
                <w:bCs/>
                <w:i/>
                <w:iCs/>
              </w:rPr>
              <w:t>|__|__|__|</w:t>
            </w:r>
            <w:r w:rsidRPr="004F6310">
              <w:rPr>
                <w:rFonts w:ascii="Arial" w:hAnsi="Arial" w:cs="Arial"/>
                <w:sz w:val="20"/>
                <w:szCs w:val="20"/>
              </w:rPr>
              <w:t xml:space="preserve"> </w:t>
            </w:r>
          </w:p>
          <w:p w14:paraId="5AADCED6" w14:textId="77777777" w:rsidR="0065665C" w:rsidRPr="004F6310" w:rsidRDefault="0065665C" w:rsidP="00596785">
            <w:pPr>
              <w:rPr>
                <w:rFonts w:ascii="Arial" w:hAnsi="Arial" w:cs="Arial"/>
                <w:sz w:val="20"/>
                <w:szCs w:val="20"/>
              </w:rPr>
            </w:pPr>
          </w:p>
        </w:tc>
      </w:tr>
      <w:tr w:rsidR="0065665C" w:rsidRPr="004F6310" w14:paraId="4A8B93AA" w14:textId="77777777">
        <w:tc>
          <w:tcPr>
            <w:tcW w:w="384" w:type="dxa"/>
          </w:tcPr>
          <w:p w14:paraId="5A310AD1" w14:textId="77777777" w:rsidR="0065665C" w:rsidRPr="004F6310" w:rsidRDefault="0065665C" w:rsidP="00596785">
            <w:pPr>
              <w:rPr>
                <w:rFonts w:ascii="Arial" w:hAnsi="Arial" w:cs="Arial"/>
                <w:sz w:val="20"/>
                <w:szCs w:val="20"/>
              </w:rPr>
            </w:pPr>
          </w:p>
          <w:p w14:paraId="2678E6A5" w14:textId="77777777" w:rsidR="0065665C" w:rsidRPr="004F6310" w:rsidRDefault="0065665C" w:rsidP="00EF39AE">
            <w:pPr>
              <w:numPr>
                <w:ilvl w:val="0"/>
                <w:numId w:val="3"/>
              </w:numPr>
              <w:rPr>
                <w:rFonts w:ascii="Arial" w:hAnsi="Arial" w:cs="Arial"/>
                <w:sz w:val="20"/>
                <w:szCs w:val="20"/>
              </w:rPr>
            </w:pPr>
          </w:p>
        </w:tc>
        <w:tc>
          <w:tcPr>
            <w:tcW w:w="9192" w:type="dxa"/>
            <w:vAlign w:val="bottom"/>
          </w:tcPr>
          <w:p w14:paraId="0734FEF1" w14:textId="77777777" w:rsidR="0065665C" w:rsidRPr="004F6310" w:rsidRDefault="0065665C" w:rsidP="00596785">
            <w:pPr>
              <w:rPr>
                <w:rFonts w:ascii="Arial" w:hAnsi="Arial" w:cs="Arial"/>
                <w:sz w:val="20"/>
                <w:szCs w:val="20"/>
              </w:rPr>
            </w:pPr>
          </w:p>
          <w:p w14:paraId="17252378" w14:textId="77777777" w:rsidR="0065665C" w:rsidRPr="004F6310" w:rsidRDefault="0065665C" w:rsidP="00596785">
            <w:pPr>
              <w:rPr>
                <w:rFonts w:ascii="Arial" w:hAnsi="Arial" w:cs="Arial"/>
                <w:sz w:val="20"/>
                <w:szCs w:val="20"/>
              </w:rPr>
            </w:pPr>
            <w:r w:rsidRPr="004F6310">
              <w:rPr>
                <w:rFonts w:ascii="Arial" w:hAnsi="Arial" w:cs="Arial"/>
                <w:sz w:val="20"/>
                <w:szCs w:val="20"/>
              </w:rPr>
              <w:t>Comments on Data entry:</w:t>
            </w:r>
          </w:p>
          <w:p w14:paraId="06CE63C0" w14:textId="77777777" w:rsidR="0065665C" w:rsidRPr="004F6310" w:rsidRDefault="0065665C" w:rsidP="00596785">
            <w:pPr>
              <w:rPr>
                <w:rFonts w:ascii="Arial" w:hAnsi="Arial" w:cs="Arial"/>
                <w:sz w:val="20"/>
                <w:szCs w:val="20"/>
              </w:rPr>
            </w:pPr>
          </w:p>
          <w:p w14:paraId="36D57639" w14:textId="77777777" w:rsidR="0065665C" w:rsidRPr="004F6310" w:rsidRDefault="0065665C" w:rsidP="00596785">
            <w:pPr>
              <w:rPr>
                <w:rFonts w:ascii="Arial" w:hAnsi="Arial" w:cs="Arial"/>
                <w:sz w:val="20"/>
                <w:szCs w:val="20"/>
              </w:rPr>
            </w:pPr>
          </w:p>
          <w:p w14:paraId="36252866" w14:textId="77777777" w:rsidR="0065665C" w:rsidRPr="004F6310" w:rsidRDefault="0065665C" w:rsidP="00596785">
            <w:pPr>
              <w:rPr>
                <w:rFonts w:ascii="Arial" w:hAnsi="Arial" w:cs="Arial"/>
                <w:sz w:val="20"/>
                <w:szCs w:val="20"/>
              </w:rPr>
            </w:pPr>
          </w:p>
        </w:tc>
      </w:tr>
    </w:tbl>
    <w:p w14:paraId="67ACCCF4" w14:textId="77777777" w:rsidR="0065665C" w:rsidRPr="004F6310" w:rsidRDefault="0065665C" w:rsidP="00816176">
      <w:pPr>
        <w:rPr>
          <w:rFonts w:ascii="Arial" w:hAnsi="Arial" w:cs="Arial"/>
          <w:b/>
          <w:bCs/>
        </w:rPr>
      </w:pPr>
    </w:p>
    <w:p w14:paraId="6B3F9191" w14:textId="77777777" w:rsidR="0065665C" w:rsidRPr="004F6310" w:rsidRDefault="0065665C" w:rsidP="00816176">
      <w:pPr>
        <w:rPr>
          <w:rFonts w:ascii="Arial" w:hAnsi="Arial" w:cs="Arial"/>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22"/>
        <w:gridCol w:w="4623"/>
        <w:gridCol w:w="4593"/>
      </w:tblGrid>
      <w:tr w:rsidR="0065665C" w:rsidRPr="004F6310" w14:paraId="51450C93" w14:textId="77777777">
        <w:trPr>
          <w:trHeight w:val="708"/>
        </w:trPr>
        <w:tc>
          <w:tcPr>
            <w:tcW w:w="522" w:type="dxa"/>
          </w:tcPr>
          <w:p w14:paraId="00C05B38"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23" w:type="dxa"/>
            <w:tcBorders>
              <w:right w:val="dashed" w:sz="4" w:space="0" w:color="auto"/>
            </w:tcBorders>
          </w:tcPr>
          <w:p w14:paraId="6E782A6A"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r w:rsidRPr="004F6310">
              <w:rPr>
                <w:rFonts w:ascii="Arial" w:hAnsi="Arial" w:cs="Arial"/>
                <w:sz w:val="21"/>
                <w:szCs w:val="22"/>
              </w:rPr>
              <w:t>Respondent ID information:</w:t>
            </w:r>
          </w:p>
          <w:p w14:paraId="130011C2"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p>
          <w:p w14:paraId="04B5F80D"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p>
          <w:p w14:paraId="53F9C384"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p>
          <w:p w14:paraId="2FCE9305"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p>
          <w:p w14:paraId="22EAE828"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p>
        </w:tc>
        <w:tc>
          <w:tcPr>
            <w:tcW w:w="4593" w:type="dxa"/>
            <w:tcBorders>
              <w:top w:val="dashed" w:sz="4" w:space="0" w:color="auto"/>
              <w:left w:val="dashed" w:sz="4" w:space="0" w:color="auto"/>
              <w:bottom w:val="dashed" w:sz="4" w:space="0" w:color="auto"/>
              <w:right w:val="dashed" w:sz="4" w:space="0" w:color="auto"/>
            </w:tcBorders>
            <w:vAlign w:val="center"/>
          </w:tcPr>
          <w:p w14:paraId="28D908FF" w14:textId="77777777" w:rsidR="0065665C" w:rsidRPr="004F6310" w:rsidRDefault="00505DF5" w:rsidP="00596785">
            <w:pPr>
              <w:jc w:val="center"/>
              <w:rPr>
                <w:rFonts w:ascii="Arial" w:hAnsi="Arial" w:cs="Arial"/>
                <w:i/>
              </w:rPr>
            </w:pPr>
            <w:r w:rsidRPr="004F6310">
              <w:rPr>
                <w:rFonts w:ascii="Arial" w:hAnsi="Arial" w:cs="Arial"/>
                <w:i/>
              </w:rPr>
              <w:t>see front</w:t>
            </w:r>
          </w:p>
          <w:p w14:paraId="293AD689" w14:textId="77777777" w:rsidR="0065665C" w:rsidRPr="004F6310" w:rsidRDefault="0065665C" w:rsidP="00596785">
            <w:pPr>
              <w:spacing w:line="320" w:lineRule="atLeast"/>
              <w:jc w:val="center"/>
              <w:rPr>
                <w:rFonts w:ascii="Arial" w:hAnsi="Arial" w:cs="Arial"/>
                <w:sz w:val="20"/>
                <w:szCs w:val="20"/>
              </w:rPr>
            </w:pPr>
          </w:p>
        </w:tc>
      </w:tr>
      <w:tr w:rsidR="0065665C" w:rsidRPr="004F6310" w14:paraId="17653156" w14:textId="77777777">
        <w:trPr>
          <w:trHeight w:val="708"/>
        </w:trPr>
        <w:tc>
          <w:tcPr>
            <w:tcW w:w="522" w:type="dxa"/>
          </w:tcPr>
          <w:p w14:paraId="61005631"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23" w:type="dxa"/>
          </w:tcPr>
          <w:p w14:paraId="64F77A21" w14:textId="77777777" w:rsidR="0065665C" w:rsidRPr="004F6310" w:rsidRDefault="0065665C" w:rsidP="00596785">
            <w:pPr>
              <w:overflowPunct w:val="0"/>
              <w:autoSpaceDE w:val="0"/>
              <w:autoSpaceDN w:val="0"/>
              <w:adjustRightInd w:val="0"/>
              <w:ind w:right="-91"/>
              <w:textAlignment w:val="baseline"/>
              <w:rPr>
                <w:rFonts w:ascii="Arial" w:hAnsi="Arial" w:cs="Arial"/>
                <w:i/>
                <w:sz w:val="21"/>
              </w:rPr>
            </w:pPr>
            <w:r w:rsidRPr="004F6310">
              <w:rPr>
                <w:rFonts w:ascii="Arial" w:hAnsi="Arial" w:cs="Arial"/>
                <w:sz w:val="21"/>
                <w:szCs w:val="22"/>
              </w:rPr>
              <w:t>Field Officer:</w:t>
            </w:r>
          </w:p>
        </w:tc>
        <w:tc>
          <w:tcPr>
            <w:tcW w:w="4593" w:type="dxa"/>
            <w:tcBorders>
              <w:top w:val="dashed" w:sz="4" w:space="0" w:color="auto"/>
            </w:tcBorders>
            <w:vAlign w:val="center"/>
          </w:tcPr>
          <w:p w14:paraId="05152626" w14:textId="77777777" w:rsidR="0065665C" w:rsidRPr="004F6310" w:rsidRDefault="0065665C" w:rsidP="00596785">
            <w:pPr>
              <w:spacing w:line="320" w:lineRule="atLeast"/>
              <w:jc w:val="center"/>
              <w:rPr>
                <w:rFonts w:ascii="Arial" w:hAnsi="Arial" w:cs="Arial"/>
                <w:sz w:val="20"/>
                <w:szCs w:val="20"/>
              </w:rPr>
            </w:pPr>
            <w:r w:rsidRPr="004F6310">
              <w:rPr>
                <w:rFonts w:ascii="Arial" w:hAnsi="Arial" w:cs="Arial"/>
                <w:sz w:val="20"/>
                <w:szCs w:val="20"/>
              </w:rPr>
              <w:t>|__|__|__|</w:t>
            </w:r>
          </w:p>
        </w:tc>
      </w:tr>
      <w:tr w:rsidR="0065665C" w:rsidRPr="004F6310" w14:paraId="123F44E3" w14:textId="77777777">
        <w:trPr>
          <w:trHeight w:val="708"/>
        </w:trPr>
        <w:tc>
          <w:tcPr>
            <w:tcW w:w="522" w:type="dxa"/>
          </w:tcPr>
          <w:p w14:paraId="20226631"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23" w:type="dxa"/>
          </w:tcPr>
          <w:p w14:paraId="62B7373F"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r w:rsidRPr="004F6310">
              <w:rPr>
                <w:rFonts w:ascii="Arial" w:hAnsi="Arial" w:cs="Arial"/>
                <w:sz w:val="21"/>
                <w:szCs w:val="22"/>
              </w:rPr>
              <w:t>Observer (other FO, VCT nurse) , if any</w:t>
            </w:r>
          </w:p>
        </w:tc>
        <w:tc>
          <w:tcPr>
            <w:tcW w:w="4593" w:type="dxa"/>
            <w:vAlign w:val="center"/>
          </w:tcPr>
          <w:p w14:paraId="29CF56BC" w14:textId="77777777" w:rsidR="0065665C" w:rsidRPr="004F6310" w:rsidRDefault="0065665C" w:rsidP="00596785">
            <w:pPr>
              <w:spacing w:line="320" w:lineRule="atLeast"/>
              <w:jc w:val="center"/>
              <w:rPr>
                <w:rFonts w:ascii="Arial" w:hAnsi="Arial" w:cs="Arial"/>
                <w:sz w:val="20"/>
                <w:szCs w:val="20"/>
              </w:rPr>
            </w:pPr>
            <w:r w:rsidRPr="004F6310">
              <w:rPr>
                <w:rFonts w:ascii="Arial" w:hAnsi="Arial" w:cs="Arial"/>
                <w:sz w:val="20"/>
                <w:szCs w:val="20"/>
              </w:rPr>
              <w:t>|__|__|__|</w:t>
            </w:r>
          </w:p>
        </w:tc>
      </w:tr>
      <w:tr w:rsidR="0065665C" w:rsidRPr="004F6310" w14:paraId="1A8D6DF7" w14:textId="77777777">
        <w:trPr>
          <w:trHeight w:val="708"/>
        </w:trPr>
        <w:tc>
          <w:tcPr>
            <w:tcW w:w="522" w:type="dxa"/>
          </w:tcPr>
          <w:p w14:paraId="20428318"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23" w:type="dxa"/>
          </w:tcPr>
          <w:p w14:paraId="32AC0643" w14:textId="77777777" w:rsidR="0065665C" w:rsidRPr="004F6310" w:rsidRDefault="0065665C" w:rsidP="00596785">
            <w:pPr>
              <w:overflowPunct w:val="0"/>
              <w:autoSpaceDE w:val="0"/>
              <w:autoSpaceDN w:val="0"/>
              <w:adjustRightInd w:val="0"/>
              <w:ind w:right="-91"/>
              <w:textAlignment w:val="baseline"/>
              <w:rPr>
                <w:rFonts w:ascii="Arial" w:hAnsi="Arial" w:cs="Arial"/>
                <w:sz w:val="21"/>
              </w:rPr>
            </w:pPr>
            <w:r w:rsidRPr="004F6310">
              <w:rPr>
                <w:rFonts w:ascii="Arial" w:hAnsi="Arial" w:cs="Arial"/>
                <w:sz w:val="21"/>
                <w:szCs w:val="22"/>
              </w:rPr>
              <w:t>Date:</w:t>
            </w:r>
          </w:p>
        </w:tc>
        <w:tc>
          <w:tcPr>
            <w:tcW w:w="4593" w:type="dxa"/>
            <w:vAlign w:val="center"/>
          </w:tcPr>
          <w:p w14:paraId="0C790A51" w14:textId="77777777" w:rsidR="0065665C" w:rsidRPr="004F6310" w:rsidRDefault="0065665C" w:rsidP="00596785">
            <w:pPr>
              <w:spacing w:line="320" w:lineRule="atLeast"/>
              <w:jc w:val="center"/>
              <w:rPr>
                <w:rFonts w:ascii="Arial" w:hAnsi="Arial" w:cs="Arial"/>
                <w:sz w:val="20"/>
                <w:szCs w:val="20"/>
              </w:rPr>
            </w:pPr>
            <w:r w:rsidRPr="004F6310">
              <w:rPr>
                <w:rFonts w:ascii="Arial" w:hAnsi="Arial" w:cs="Arial"/>
                <w:sz w:val="20"/>
                <w:szCs w:val="20"/>
              </w:rPr>
              <w:t>__ / __ / 200__</w:t>
            </w:r>
          </w:p>
        </w:tc>
      </w:tr>
    </w:tbl>
    <w:p w14:paraId="3EC05A79" w14:textId="77777777" w:rsidR="0065665C" w:rsidRPr="004F6310" w:rsidRDefault="0065665C" w:rsidP="00816176">
      <w:pPr>
        <w:rPr>
          <w:rFonts w:ascii="Arial" w:hAnsi="Arial" w:cs="Arial"/>
          <w:b/>
          <w:bCs/>
        </w:rPr>
      </w:pPr>
    </w:p>
    <w:p w14:paraId="745BA135" w14:textId="77777777" w:rsidR="0065665C" w:rsidRPr="004F6310" w:rsidRDefault="0065665C" w:rsidP="00816176">
      <w:pPr>
        <w:rPr>
          <w:rFonts w:ascii="Arial" w:hAnsi="Arial" w:cs="Arial"/>
          <w:b/>
          <w:bCs/>
          <w:u w:val="single"/>
        </w:rPr>
      </w:pPr>
      <w:r w:rsidRPr="004F6310">
        <w:rPr>
          <w:rFonts w:ascii="Arial" w:hAnsi="Arial" w:cs="Arial"/>
          <w:b/>
          <w:bCs/>
          <w:u w:val="single"/>
        </w:rPr>
        <w:t>A3.  Consent Information</w:t>
      </w:r>
    </w:p>
    <w:p w14:paraId="7A445281" w14:textId="77777777" w:rsidR="0065665C" w:rsidRPr="004F6310" w:rsidRDefault="0065665C" w:rsidP="00816176">
      <w:pPr>
        <w:rPr>
          <w:rFonts w:ascii="Arial" w:hAnsi="Arial" w:cs="Arial"/>
          <w:b/>
          <w:bCs/>
          <w:u w:val="single"/>
        </w:rPr>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29"/>
        <w:gridCol w:w="4680"/>
        <w:gridCol w:w="4650"/>
      </w:tblGrid>
      <w:tr w:rsidR="0065665C" w:rsidRPr="004F6310" w14:paraId="7C4133C6" w14:textId="77777777">
        <w:trPr>
          <w:trHeight w:val="2925"/>
        </w:trPr>
        <w:tc>
          <w:tcPr>
            <w:tcW w:w="529" w:type="dxa"/>
          </w:tcPr>
          <w:p w14:paraId="2A1E2091"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80" w:type="dxa"/>
          </w:tcPr>
          <w:p w14:paraId="60D41E56" w14:textId="77777777" w:rsidR="0065665C" w:rsidRPr="004F6310" w:rsidRDefault="0065665C" w:rsidP="00596785">
            <w:pPr>
              <w:overflowPunct w:val="0"/>
              <w:autoSpaceDE w:val="0"/>
              <w:autoSpaceDN w:val="0"/>
              <w:adjustRightInd w:val="0"/>
              <w:ind w:right="-91"/>
              <w:textAlignment w:val="baseline"/>
              <w:rPr>
                <w:rFonts w:ascii="Arial" w:hAnsi="Arial" w:cs="Arial"/>
                <w:sz w:val="20"/>
                <w:szCs w:val="20"/>
              </w:rPr>
            </w:pPr>
            <w:r w:rsidRPr="004F6310">
              <w:rPr>
                <w:rFonts w:ascii="Arial" w:hAnsi="Arial" w:cs="Arial"/>
                <w:sz w:val="20"/>
                <w:szCs w:val="20"/>
              </w:rPr>
              <w:t xml:space="preserve">Date of birth of the respondent: </w:t>
            </w:r>
          </w:p>
          <w:p w14:paraId="449CA3E8" w14:textId="77777777" w:rsidR="0065665C" w:rsidRPr="004F6310" w:rsidRDefault="0065665C" w:rsidP="00596785">
            <w:pPr>
              <w:overflowPunct w:val="0"/>
              <w:autoSpaceDE w:val="0"/>
              <w:autoSpaceDN w:val="0"/>
              <w:adjustRightInd w:val="0"/>
              <w:ind w:right="-91"/>
              <w:textAlignment w:val="baseline"/>
              <w:rPr>
                <w:rFonts w:ascii="Arial" w:hAnsi="Arial" w:cs="Arial"/>
                <w:i/>
                <w:sz w:val="20"/>
                <w:szCs w:val="20"/>
              </w:rPr>
            </w:pPr>
            <w:r w:rsidRPr="004F6310">
              <w:rPr>
                <w:rFonts w:ascii="Arial" w:hAnsi="Arial" w:cs="Arial"/>
                <w:i/>
                <w:sz w:val="20"/>
                <w:szCs w:val="20"/>
              </w:rPr>
              <w:t>FO: use this grid:</w:t>
            </w:r>
          </w:p>
          <w:tbl>
            <w:tblPr>
              <w:tblW w:w="0" w:type="auto"/>
              <w:tblInd w:w="2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42"/>
              <w:gridCol w:w="1389"/>
            </w:tblGrid>
            <w:tr w:rsidR="0065665C" w:rsidRPr="004F6310" w14:paraId="173B453E"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4848CCE1" w14:textId="77777777" w:rsidR="0065665C" w:rsidRPr="004F6310" w:rsidRDefault="0065665C" w:rsidP="00596785">
                  <w:pPr>
                    <w:overflowPunct w:val="0"/>
                    <w:autoSpaceDE w:val="0"/>
                    <w:autoSpaceDN w:val="0"/>
                    <w:adjustRightInd w:val="0"/>
                    <w:ind w:right="-91"/>
                    <w:textAlignment w:val="baseline"/>
                    <w:rPr>
                      <w:rFonts w:ascii="Arial" w:hAnsi="Arial" w:cs="Arial"/>
                      <w:b/>
                      <w:iCs/>
                      <w:sz w:val="20"/>
                      <w:szCs w:val="20"/>
                    </w:rPr>
                  </w:pPr>
                  <w:r w:rsidRPr="004F6310">
                    <w:rPr>
                      <w:rFonts w:ascii="Arial" w:hAnsi="Arial" w:cs="Arial"/>
                      <w:b/>
                      <w:iCs/>
                      <w:sz w:val="20"/>
                      <w:szCs w:val="20"/>
                    </w:rPr>
                    <w:t>Age</w:t>
                  </w:r>
                </w:p>
              </w:tc>
              <w:tc>
                <w:tcPr>
                  <w:tcW w:w="1389" w:type="dxa"/>
                  <w:tcBorders>
                    <w:top w:val="single" w:sz="4" w:space="0" w:color="C0C0C0"/>
                    <w:left w:val="single" w:sz="4" w:space="0" w:color="C0C0C0"/>
                    <w:bottom w:val="single" w:sz="4" w:space="0" w:color="C0C0C0"/>
                    <w:right w:val="single" w:sz="4" w:space="0" w:color="C0C0C0"/>
                  </w:tcBorders>
                </w:tcPr>
                <w:p w14:paraId="2BE8A629" w14:textId="77777777" w:rsidR="0065665C" w:rsidRPr="004F6310" w:rsidRDefault="0065665C" w:rsidP="00596785">
                  <w:pPr>
                    <w:overflowPunct w:val="0"/>
                    <w:autoSpaceDE w:val="0"/>
                    <w:autoSpaceDN w:val="0"/>
                    <w:adjustRightInd w:val="0"/>
                    <w:ind w:right="-91"/>
                    <w:textAlignment w:val="baseline"/>
                    <w:rPr>
                      <w:rFonts w:ascii="Arial" w:hAnsi="Arial" w:cs="Arial"/>
                      <w:b/>
                      <w:iCs/>
                      <w:sz w:val="20"/>
                      <w:szCs w:val="20"/>
                    </w:rPr>
                  </w:pPr>
                  <w:r w:rsidRPr="004F6310">
                    <w:rPr>
                      <w:rFonts w:ascii="Arial" w:hAnsi="Arial" w:cs="Arial"/>
                      <w:b/>
                      <w:iCs/>
                      <w:sz w:val="20"/>
                      <w:szCs w:val="20"/>
                    </w:rPr>
                    <w:t>Year of Birth</w:t>
                  </w:r>
                </w:p>
              </w:tc>
            </w:tr>
            <w:tr w:rsidR="0065665C" w:rsidRPr="004F6310" w14:paraId="636D46FE"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57DC26E6"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w:t>
                  </w:r>
                  <w:ins w:id="0" w:author="Lenovo User" w:date="2011-03-09T15:55:00Z">
                    <w:r w:rsidR="007C2C02">
                      <w:rPr>
                        <w:rFonts w:ascii="Arial" w:hAnsi="Arial" w:cs="Arial"/>
                        <w:sz w:val="20"/>
                        <w:szCs w:val="20"/>
                      </w:rPr>
                      <w:t>9</w:t>
                    </w:r>
                  </w:ins>
                  <w:del w:id="1" w:author="Lenovo User" w:date="2011-03-09T15:55:00Z">
                    <w:r w:rsidR="0087055E" w:rsidRPr="004F6310" w:rsidDel="007C2C02">
                      <w:rPr>
                        <w:rFonts w:ascii="Arial" w:hAnsi="Arial" w:cs="Arial"/>
                        <w:sz w:val="20"/>
                        <w:szCs w:val="20"/>
                      </w:rPr>
                      <w:delText>7</w:delText>
                    </w:r>
                  </w:del>
                </w:p>
              </w:tc>
              <w:tc>
                <w:tcPr>
                  <w:tcW w:w="1389" w:type="dxa"/>
                  <w:tcBorders>
                    <w:top w:val="single" w:sz="4" w:space="0" w:color="C0C0C0"/>
                    <w:left w:val="single" w:sz="4" w:space="0" w:color="C0C0C0"/>
                    <w:bottom w:val="single" w:sz="4" w:space="0" w:color="C0C0C0"/>
                    <w:right w:val="single" w:sz="4" w:space="0" w:color="C0C0C0"/>
                  </w:tcBorders>
                </w:tcPr>
                <w:p w14:paraId="33CD3B6B"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1992</w:t>
                  </w:r>
                </w:p>
              </w:tc>
            </w:tr>
            <w:tr w:rsidR="0065665C" w:rsidRPr="004F6310" w14:paraId="3887374F"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72497748" w14:textId="77777777" w:rsidR="0065665C" w:rsidRPr="004F6310" w:rsidRDefault="007C2C02" w:rsidP="00596785">
                  <w:pPr>
                    <w:overflowPunct w:val="0"/>
                    <w:autoSpaceDE w:val="0"/>
                    <w:autoSpaceDN w:val="0"/>
                    <w:adjustRightInd w:val="0"/>
                    <w:ind w:right="-91"/>
                    <w:jc w:val="center"/>
                    <w:textAlignment w:val="baseline"/>
                    <w:rPr>
                      <w:rFonts w:ascii="Arial" w:hAnsi="Arial" w:cs="Arial"/>
                      <w:sz w:val="20"/>
                      <w:szCs w:val="20"/>
                    </w:rPr>
                  </w:pPr>
                  <w:ins w:id="2" w:author="Lenovo User" w:date="2011-03-09T15:55:00Z">
                    <w:r>
                      <w:rPr>
                        <w:rFonts w:ascii="Arial" w:hAnsi="Arial" w:cs="Arial"/>
                        <w:sz w:val="20"/>
                        <w:szCs w:val="20"/>
                      </w:rPr>
                      <w:t>20</w:t>
                    </w:r>
                  </w:ins>
                  <w:del w:id="3" w:author="Lenovo User" w:date="2011-03-09T15:55:00Z">
                    <w:r w:rsidR="0065665C" w:rsidRPr="004F6310" w:rsidDel="007C2C02">
                      <w:rPr>
                        <w:rFonts w:ascii="Arial" w:hAnsi="Arial" w:cs="Arial"/>
                        <w:sz w:val="20"/>
                        <w:szCs w:val="20"/>
                      </w:rPr>
                      <w:delText>1</w:delText>
                    </w:r>
                    <w:r w:rsidR="0087055E" w:rsidRPr="004F6310" w:rsidDel="007C2C02">
                      <w:rPr>
                        <w:rFonts w:ascii="Arial" w:hAnsi="Arial" w:cs="Arial"/>
                        <w:sz w:val="20"/>
                        <w:szCs w:val="20"/>
                      </w:rPr>
                      <w:delText>8</w:delText>
                    </w:r>
                  </w:del>
                </w:p>
              </w:tc>
              <w:tc>
                <w:tcPr>
                  <w:tcW w:w="1389" w:type="dxa"/>
                  <w:tcBorders>
                    <w:top w:val="single" w:sz="4" w:space="0" w:color="C0C0C0"/>
                    <w:left w:val="single" w:sz="4" w:space="0" w:color="C0C0C0"/>
                    <w:bottom w:val="single" w:sz="4" w:space="0" w:color="C0C0C0"/>
                    <w:right w:val="single" w:sz="4" w:space="0" w:color="C0C0C0"/>
                  </w:tcBorders>
                </w:tcPr>
                <w:p w14:paraId="0771EC69"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1991</w:t>
                  </w:r>
                </w:p>
              </w:tc>
            </w:tr>
            <w:tr w:rsidR="0065665C" w:rsidRPr="004F6310" w14:paraId="75732D56"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3661B042" w14:textId="77777777" w:rsidR="0065665C" w:rsidRPr="004F6310" w:rsidRDefault="007C2C02" w:rsidP="00596785">
                  <w:pPr>
                    <w:overflowPunct w:val="0"/>
                    <w:autoSpaceDE w:val="0"/>
                    <w:autoSpaceDN w:val="0"/>
                    <w:adjustRightInd w:val="0"/>
                    <w:ind w:right="-91"/>
                    <w:jc w:val="center"/>
                    <w:textAlignment w:val="baseline"/>
                    <w:rPr>
                      <w:rFonts w:ascii="Arial" w:hAnsi="Arial" w:cs="Arial"/>
                      <w:sz w:val="20"/>
                      <w:szCs w:val="20"/>
                    </w:rPr>
                  </w:pPr>
                  <w:ins w:id="4" w:author="Lenovo User" w:date="2011-03-09T15:55:00Z">
                    <w:r>
                      <w:rPr>
                        <w:rFonts w:ascii="Arial" w:hAnsi="Arial" w:cs="Arial"/>
                        <w:sz w:val="20"/>
                        <w:szCs w:val="20"/>
                      </w:rPr>
                      <w:t>21</w:t>
                    </w:r>
                  </w:ins>
                  <w:del w:id="5" w:author="Lenovo User" w:date="2011-03-09T15:55:00Z">
                    <w:r w:rsidR="0087055E" w:rsidRPr="004F6310" w:rsidDel="007C2C02">
                      <w:rPr>
                        <w:rFonts w:ascii="Arial" w:hAnsi="Arial" w:cs="Arial"/>
                        <w:sz w:val="20"/>
                        <w:szCs w:val="20"/>
                      </w:rPr>
                      <w:delText>19</w:delText>
                    </w:r>
                  </w:del>
                </w:p>
              </w:tc>
              <w:tc>
                <w:tcPr>
                  <w:tcW w:w="1389" w:type="dxa"/>
                  <w:tcBorders>
                    <w:top w:val="single" w:sz="4" w:space="0" w:color="C0C0C0"/>
                    <w:left w:val="single" w:sz="4" w:space="0" w:color="C0C0C0"/>
                    <w:bottom w:val="single" w:sz="4" w:space="0" w:color="C0C0C0"/>
                    <w:right w:val="single" w:sz="4" w:space="0" w:color="C0C0C0"/>
                  </w:tcBorders>
                </w:tcPr>
                <w:p w14:paraId="5CB3B6A8"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1990</w:t>
                  </w:r>
                </w:p>
              </w:tc>
            </w:tr>
            <w:tr w:rsidR="0065665C" w:rsidRPr="004F6310" w14:paraId="62BA72BD"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5E9F2211" w14:textId="77777777" w:rsidR="0065665C" w:rsidRPr="004F6310" w:rsidRDefault="0087055E"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2</w:t>
                  </w:r>
                  <w:ins w:id="6" w:author="Lenovo User" w:date="2011-03-09T15:55:00Z">
                    <w:r w:rsidR="007C2C02">
                      <w:rPr>
                        <w:rFonts w:ascii="Arial" w:hAnsi="Arial" w:cs="Arial"/>
                        <w:sz w:val="20"/>
                        <w:szCs w:val="20"/>
                      </w:rPr>
                      <w:t>2</w:t>
                    </w:r>
                  </w:ins>
                  <w:del w:id="7" w:author="Lenovo User" w:date="2011-03-09T15:55:00Z">
                    <w:r w:rsidRPr="004F6310" w:rsidDel="007C2C02">
                      <w:rPr>
                        <w:rFonts w:ascii="Arial" w:hAnsi="Arial" w:cs="Arial"/>
                        <w:sz w:val="20"/>
                        <w:szCs w:val="20"/>
                      </w:rPr>
                      <w:delText>0</w:delText>
                    </w:r>
                  </w:del>
                </w:p>
              </w:tc>
              <w:tc>
                <w:tcPr>
                  <w:tcW w:w="1389" w:type="dxa"/>
                  <w:tcBorders>
                    <w:top w:val="single" w:sz="4" w:space="0" w:color="C0C0C0"/>
                    <w:left w:val="single" w:sz="4" w:space="0" w:color="C0C0C0"/>
                    <w:bottom w:val="single" w:sz="4" w:space="0" w:color="C0C0C0"/>
                    <w:right w:val="single" w:sz="4" w:space="0" w:color="C0C0C0"/>
                  </w:tcBorders>
                </w:tcPr>
                <w:p w14:paraId="19EAE0B0"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1989</w:t>
                  </w:r>
                </w:p>
              </w:tc>
            </w:tr>
            <w:tr w:rsidR="0065665C" w:rsidRPr="004F6310" w14:paraId="68AB7AD8"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25D09C58"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2</w:t>
                  </w:r>
                  <w:ins w:id="8" w:author="Lenovo User" w:date="2011-03-09T15:55:00Z">
                    <w:r w:rsidR="007C2C02">
                      <w:rPr>
                        <w:rFonts w:ascii="Arial" w:hAnsi="Arial" w:cs="Arial"/>
                        <w:sz w:val="20"/>
                        <w:szCs w:val="20"/>
                      </w:rPr>
                      <w:t>3</w:t>
                    </w:r>
                  </w:ins>
                  <w:del w:id="9" w:author="Lenovo User" w:date="2011-03-09T15:55:00Z">
                    <w:r w:rsidR="0087055E" w:rsidRPr="004F6310" w:rsidDel="007C2C02">
                      <w:rPr>
                        <w:rFonts w:ascii="Arial" w:hAnsi="Arial" w:cs="Arial"/>
                        <w:sz w:val="20"/>
                        <w:szCs w:val="20"/>
                      </w:rPr>
                      <w:delText>1</w:delText>
                    </w:r>
                  </w:del>
                </w:p>
              </w:tc>
              <w:tc>
                <w:tcPr>
                  <w:tcW w:w="1389" w:type="dxa"/>
                  <w:tcBorders>
                    <w:top w:val="single" w:sz="4" w:space="0" w:color="C0C0C0"/>
                    <w:left w:val="single" w:sz="4" w:space="0" w:color="C0C0C0"/>
                    <w:bottom w:val="single" w:sz="4" w:space="0" w:color="C0C0C0"/>
                    <w:right w:val="single" w:sz="4" w:space="0" w:color="C0C0C0"/>
                  </w:tcBorders>
                </w:tcPr>
                <w:p w14:paraId="4F0AB415"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1988</w:t>
                  </w:r>
                </w:p>
              </w:tc>
            </w:tr>
            <w:tr w:rsidR="0065665C" w:rsidRPr="004F6310" w14:paraId="6825AC34"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15949BEB"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2</w:t>
                  </w:r>
                  <w:ins w:id="10" w:author="Lenovo User" w:date="2011-03-09T15:55:00Z">
                    <w:r w:rsidR="007C2C02">
                      <w:rPr>
                        <w:rFonts w:ascii="Arial" w:hAnsi="Arial" w:cs="Arial"/>
                        <w:sz w:val="20"/>
                        <w:szCs w:val="20"/>
                      </w:rPr>
                      <w:t>4</w:t>
                    </w:r>
                  </w:ins>
                  <w:del w:id="11" w:author="Lenovo User" w:date="2011-03-09T15:55:00Z">
                    <w:r w:rsidR="0087055E" w:rsidRPr="004F6310" w:rsidDel="007C2C02">
                      <w:rPr>
                        <w:rFonts w:ascii="Arial" w:hAnsi="Arial" w:cs="Arial"/>
                        <w:sz w:val="20"/>
                        <w:szCs w:val="20"/>
                      </w:rPr>
                      <w:delText>2</w:delText>
                    </w:r>
                  </w:del>
                </w:p>
              </w:tc>
              <w:tc>
                <w:tcPr>
                  <w:tcW w:w="1389" w:type="dxa"/>
                  <w:tcBorders>
                    <w:top w:val="single" w:sz="4" w:space="0" w:color="C0C0C0"/>
                    <w:left w:val="single" w:sz="4" w:space="0" w:color="C0C0C0"/>
                    <w:bottom w:val="single" w:sz="4" w:space="0" w:color="C0C0C0"/>
                    <w:right w:val="single" w:sz="4" w:space="0" w:color="C0C0C0"/>
                  </w:tcBorders>
                </w:tcPr>
                <w:p w14:paraId="012E4BFC"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1987</w:t>
                  </w:r>
                </w:p>
              </w:tc>
            </w:tr>
            <w:tr w:rsidR="0065665C" w:rsidRPr="004F6310" w14:paraId="75BB3B5D" w14:textId="77777777">
              <w:trPr>
                <w:trHeight w:val="233"/>
              </w:trPr>
              <w:tc>
                <w:tcPr>
                  <w:tcW w:w="942" w:type="dxa"/>
                  <w:tcBorders>
                    <w:top w:val="single" w:sz="4" w:space="0" w:color="C0C0C0"/>
                    <w:left w:val="single" w:sz="4" w:space="0" w:color="C0C0C0"/>
                    <w:bottom w:val="single" w:sz="4" w:space="0" w:color="C0C0C0"/>
                    <w:right w:val="single" w:sz="4" w:space="0" w:color="C0C0C0"/>
                  </w:tcBorders>
                </w:tcPr>
                <w:p w14:paraId="084C46CC"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2</w:t>
                  </w:r>
                  <w:ins w:id="12" w:author="Lenovo User" w:date="2011-03-09T15:55:00Z">
                    <w:r w:rsidR="007C2C02">
                      <w:rPr>
                        <w:rFonts w:ascii="Arial" w:hAnsi="Arial" w:cs="Arial"/>
                        <w:sz w:val="20"/>
                        <w:szCs w:val="20"/>
                      </w:rPr>
                      <w:t>5</w:t>
                    </w:r>
                  </w:ins>
                  <w:del w:id="13" w:author="Lenovo User" w:date="2011-03-09T15:55:00Z">
                    <w:r w:rsidR="0087055E" w:rsidRPr="004F6310" w:rsidDel="007C2C02">
                      <w:rPr>
                        <w:rFonts w:ascii="Arial" w:hAnsi="Arial" w:cs="Arial"/>
                        <w:sz w:val="20"/>
                        <w:szCs w:val="20"/>
                      </w:rPr>
                      <w:delText>3</w:delText>
                    </w:r>
                  </w:del>
                </w:p>
              </w:tc>
              <w:tc>
                <w:tcPr>
                  <w:tcW w:w="1389" w:type="dxa"/>
                  <w:tcBorders>
                    <w:top w:val="single" w:sz="4" w:space="0" w:color="C0C0C0"/>
                    <w:left w:val="single" w:sz="4" w:space="0" w:color="C0C0C0"/>
                    <w:bottom w:val="single" w:sz="4" w:space="0" w:color="C0C0C0"/>
                    <w:right w:val="single" w:sz="4" w:space="0" w:color="C0C0C0"/>
                  </w:tcBorders>
                </w:tcPr>
                <w:p w14:paraId="7144C15F"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1986</w:t>
                  </w:r>
                </w:p>
              </w:tc>
            </w:tr>
            <w:tr w:rsidR="0065665C" w:rsidRPr="004F6310" w14:paraId="2B96C5B5" w14:textId="77777777">
              <w:trPr>
                <w:trHeight w:val="250"/>
              </w:trPr>
              <w:tc>
                <w:tcPr>
                  <w:tcW w:w="942" w:type="dxa"/>
                  <w:tcBorders>
                    <w:top w:val="single" w:sz="4" w:space="0" w:color="C0C0C0"/>
                    <w:left w:val="single" w:sz="4" w:space="0" w:color="C0C0C0"/>
                    <w:bottom w:val="single" w:sz="4" w:space="0" w:color="C0C0C0"/>
                    <w:right w:val="single" w:sz="4" w:space="0" w:color="C0C0C0"/>
                  </w:tcBorders>
                </w:tcPr>
                <w:p w14:paraId="2AE167AE"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2</w:t>
                  </w:r>
                  <w:ins w:id="14" w:author="Lenovo User" w:date="2011-03-09T15:55:00Z">
                    <w:r w:rsidR="007C2C02">
                      <w:rPr>
                        <w:rFonts w:ascii="Arial" w:hAnsi="Arial" w:cs="Arial"/>
                        <w:sz w:val="20"/>
                        <w:szCs w:val="20"/>
                      </w:rPr>
                      <w:t>6</w:t>
                    </w:r>
                  </w:ins>
                  <w:del w:id="15" w:author="Lenovo User" w:date="2011-03-09T15:55:00Z">
                    <w:r w:rsidR="0087055E" w:rsidRPr="004F6310" w:rsidDel="007C2C02">
                      <w:rPr>
                        <w:rFonts w:ascii="Arial" w:hAnsi="Arial" w:cs="Arial"/>
                        <w:sz w:val="20"/>
                        <w:szCs w:val="20"/>
                      </w:rPr>
                      <w:delText>4</w:delText>
                    </w:r>
                  </w:del>
                </w:p>
              </w:tc>
              <w:tc>
                <w:tcPr>
                  <w:tcW w:w="1389" w:type="dxa"/>
                  <w:tcBorders>
                    <w:top w:val="single" w:sz="4" w:space="0" w:color="C0C0C0"/>
                    <w:left w:val="single" w:sz="4" w:space="0" w:color="C0C0C0"/>
                    <w:bottom w:val="single" w:sz="4" w:space="0" w:color="C0C0C0"/>
                    <w:right w:val="single" w:sz="4" w:space="0" w:color="C0C0C0"/>
                  </w:tcBorders>
                </w:tcPr>
                <w:p w14:paraId="245352A8" w14:textId="77777777" w:rsidR="0065665C" w:rsidRPr="004F6310" w:rsidRDefault="0065665C" w:rsidP="00596785">
                  <w:pPr>
                    <w:overflowPunct w:val="0"/>
                    <w:autoSpaceDE w:val="0"/>
                    <w:autoSpaceDN w:val="0"/>
                    <w:adjustRightInd w:val="0"/>
                    <w:ind w:right="-91"/>
                    <w:jc w:val="center"/>
                    <w:textAlignment w:val="baseline"/>
                    <w:rPr>
                      <w:rFonts w:ascii="Arial" w:hAnsi="Arial" w:cs="Arial"/>
                      <w:sz w:val="20"/>
                      <w:szCs w:val="20"/>
                    </w:rPr>
                  </w:pPr>
                  <w:r w:rsidRPr="004F6310">
                    <w:rPr>
                      <w:rFonts w:ascii="Arial" w:hAnsi="Arial" w:cs="Arial"/>
                      <w:sz w:val="20"/>
                      <w:szCs w:val="20"/>
                    </w:rPr>
                    <w:t>1985</w:t>
                  </w:r>
                </w:p>
              </w:tc>
            </w:tr>
          </w:tbl>
          <w:p w14:paraId="522B7FF4" w14:textId="77777777" w:rsidR="0065665C" w:rsidRPr="004F6310" w:rsidRDefault="0065665C" w:rsidP="00596785">
            <w:pPr>
              <w:rPr>
                <w:rFonts w:ascii="Arial" w:hAnsi="Arial" w:cs="Arial"/>
                <w:b/>
                <w:bCs/>
                <w:i/>
                <w:iCs/>
                <w:sz w:val="20"/>
                <w:szCs w:val="20"/>
              </w:rPr>
            </w:pPr>
          </w:p>
        </w:tc>
        <w:tc>
          <w:tcPr>
            <w:tcW w:w="4650" w:type="dxa"/>
          </w:tcPr>
          <w:p w14:paraId="69D88D41" w14:textId="77777777" w:rsidR="0065665C" w:rsidRPr="004F6310" w:rsidRDefault="0065665C" w:rsidP="00596785">
            <w:pPr>
              <w:spacing w:line="320" w:lineRule="atLeast"/>
              <w:rPr>
                <w:rFonts w:ascii="Arial" w:hAnsi="Arial" w:cs="Arial"/>
                <w:sz w:val="20"/>
                <w:szCs w:val="20"/>
              </w:rPr>
            </w:pPr>
          </w:p>
          <w:p w14:paraId="33AFD9BF" w14:textId="77777777" w:rsidR="0065665C" w:rsidRPr="004F6310" w:rsidRDefault="0065665C" w:rsidP="00596785">
            <w:pPr>
              <w:spacing w:line="320" w:lineRule="atLeast"/>
              <w:rPr>
                <w:rFonts w:ascii="Arial" w:hAnsi="Arial" w:cs="Arial"/>
                <w:sz w:val="20"/>
                <w:szCs w:val="20"/>
              </w:rPr>
            </w:pPr>
            <w:r w:rsidRPr="004F6310">
              <w:rPr>
                <w:rFonts w:ascii="Arial" w:hAnsi="Arial" w:cs="Arial"/>
                <w:sz w:val="20"/>
                <w:szCs w:val="20"/>
              </w:rPr>
              <w:t xml:space="preserve">                        19|__|__|</w:t>
            </w:r>
          </w:p>
        </w:tc>
      </w:tr>
      <w:tr w:rsidR="0065665C" w:rsidRPr="004F6310" w14:paraId="5D4070D1" w14:textId="77777777">
        <w:trPr>
          <w:trHeight w:val="761"/>
        </w:trPr>
        <w:tc>
          <w:tcPr>
            <w:tcW w:w="529" w:type="dxa"/>
          </w:tcPr>
          <w:p w14:paraId="6C6C2664" w14:textId="77777777" w:rsidR="0065665C" w:rsidRPr="004F6310" w:rsidRDefault="0065665C" w:rsidP="00EF39AE">
            <w:pPr>
              <w:numPr>
                <w:ilvl w:val="0"/>
                <w:numId w:val="3"/>
              </w:numPr>
              <w:tabs>
                <w:tab w:val="num" w:pos="432"/>
              </w:tabs>
              <w:autoSpaceDE w:val="0"/>
              <w:autoSpaceDN w:val="0"/>
              <w:adjustRightInd w:val="0"/>
              <w:rPr>
                <w:rFonts w:ascii="Arial" w:hAnsi="Arial" w:cs="Arial"/>
                <w:sz w:val="20"/>
                <w:szCs w:val="20"/>
              </w:rPr>
            </w:pPr>
          </w:p>
        </w:tc>
        <w:tc>
          <w:tcPr>
            <w:tcW w:w="4680" w:type="dxa"/>
          </w:tcPr>
          <w:p w14:paraId="0C09C716" w14:textId="77777777" w:rsidR="0065665C" w:rsidRPr="004F6310" w:rsidRDefault="0065665C" w:rsidP="00596785">
            <w:pPr>
              <w:rPr>
                <w:rFonts w:ascii="Arial" w:hAnsi="Arial" w:cs="Arial"/>
                <w:b/>
                <w:bCs/>
                <w:sz w:val="20"/>
                <w:szCs w:val="20"/>
              </w:rPr>
            </w:pPr>
            <w:r w:rsidRPr="004F6310">
              <w:rPr>
                <w:rFonts w:ascii="Arial" w:hAnsi="Arial" w:cs="Arial"/>
                <w:sz w:val="20"/>
                <w:szCs w:val="20"/>
              </w:rPr>
              <w:t>Was the respondent born in 199</w:t>
            </w:r>
            <w:r w:rsidR="0087055E" w:rsidRPr="004F6310">
              <w:rPr>
                <w:rFonts w:ascii="Arial" w:hAnsi="Arial" w:cs="Arial"/>
                <w:sz w:val="20"/>
                <w:szCs w:val="20"/>
              </w:rPr>
              <w:t>2</w:t>
            </w:r>
            <w:r w:rsidRPr="004F6310">
              <w:rPr>
                <w:rFonts w:ascii="Arial" w:hAnsi="Arial" w:cs="Arial"/>
                <w:sz w:val="20"/>
                <w:szCs w:val="20"/>
              </w:rPr>
              <w:t xml:space="preserve"> or later</w:t>
            </w:r>
            <w:r w:rsidR="0087055E" w:rsidRPr="004F6310">
              <w:rPr>
                <w:rFonts w:ascii="Arial" w:hAnsi="Arial" w:cs="Arial"/>
                <w:sz w:val="20"/>
                <w:szCs w:val="20"/>
              </w:rPr>
              <w:t xml:space="preserve"> (and is not a mature minor)</w:t>
            </w:r>
            <w:r w:rsidRPr="004F6310">
              <w:rPr>
                <w:rFonts w:ascii="Arial" w:hAnsi="Arial" w:cs="Arial"/>
                <w:sz w:val="20"/>
                <w:szCs w:val="20"/>
              </w:rPr>
              <w:t xml:space="preserve">? </w:t>
            </w:r>
          </w:p>
        </w:tc>
        <w:tc>
          <w:tcPr>
            <w:tcW w:w="4650" w:type="dxa"/>
            <w:vAlign w:val="center"/>
          </w:tcPr>
          <w:p w14:paraId="6E275B19" w14:textId="77777777" w:rsidR="0065665C" w:rsidRPr="004F6310" w:rsidRDefault="0065665C" w:rsidP="00EF39AE">
            <w:pPr>
              <w:numPr>
                <w:ilvl w:val="0"/>
                <w:numId w:val="4"/>
              </w:numPr>
              <w:tabs>
                <w:tab w:val="clear" w:pos="720"/>
                <w:tab w:val="num" w:pos="233"/>
              </w:tabs>
              <w:ind w:left="413"/>
              <w:rPr>
                <w:rFonts w:ascii="Arial" w:hAnsi="Arial" w:cs="Arial"/>
                <w:sz w:val="20"/>
                <w:szCs w:val="20"/>
              </w:rPr>
            </w:pPr>
            <w:r w:rsidRPr="004F6310">
              <w:rPr>
                <w:rFonts w:ascii="Arial" w:hAnsi="Arial" w:cs="Arial"/>
                <w:sz w:val="20"/>
                <w:szCs w:val="20"/>
              </w:rPr>
              <w:t>[  ] Yes &gt;&gt; Parent Consent required. Go to page 3.</w:t>
            </w:r>
          </w:p>
          <w:p w14:paraId="76DED28D" w14:textId="77777777" w:rsidR="0065665C" w:rsidRPr="004F6310" w:rsidRDefault="0065665C" w:rsidP="00EF39AE">
            <w:pPr>
              <w:numPr>
                <w:ilvl w:val="0"/>
                <w:numId w:val="4"/>
              </w:numPr>
              <w:tabs>
                <w:tab w:val="clear" w:pos="720"/>
                <w:tab w:val="num" w:pos="233"/>
              </w:tabs>
              <w:spacing w:line="320" w:lineRule="atLeast"/>
              <w:ind w:left="413"/>
              <w:rPr>
                <w:rFonts w:ascii="Arial" w:hAnsi="Arial" w:cs="Arial"/>
                <w:sz w:val="20"/>
                <w:szCs w:val="20"/>
              </w:rPr>
            </w:pPr>
            <w:r w:rsidRPr="004F6310">
              <w:rPr>
                <w:rFonts w:ascii="Arial" w:hAnsi="Arial" w:cs="Arial"/>
                <w:sz w:val="20"/>
                <w:szCs w:val="20"/>
              </w:rPr>
              <w:t>[  ] No &gt;&gt; Skip to page 4.</w:t>
            </w:r>
          </w:p>
        </w:tc>
      </w:tr>
    </w:tbl>
    <w:p w14:paraId="0C34FD09" w14:textId="77777777" w:rsidR="0065665C" w:rsidRPr="004F6310" w:rsidRDefault="0065665C" w:rsidP="00816176">
      <w:pPr>
        <w:jc w:val="center"/>
        <w:rPr>
          <w:rFonts w:ascii="Arial" w:hAnsi="Arial" w:cs="Arial"/>
          <w:sz w:val="20"/>
          <w:szCs w:val="20"/>
        </w:rPr>
      </w:pPr>
    </w:p>
    <w:p w14:paraId="67DC0674" w14:textId="77777777" w:rsidR="0065665C" w:rsidRPr="004F6310" w:rsidRDefault="0065665C" w:rsidP="00816176">
      <w:pPr>
        <w:jc w:val="center"/>
        <w:rPr>
          <w:rFonts w:ascii="Arial" w:hAnsi="Arial" w:cs="Arial"/>
          <w:sz w:val="20"/>
          <w:szCs w:val="20"/>
        </w:rPr>
      </w:pPr>
      <w:r w:rsidRPr="004F6310">
        <w:rPr>
          <w:rFonts w:ascii="Arial" w:hAnsi="Arial" w:cs="Arial"/>
          <w:sz w:val="20"/>
          <w:szCs w:val="20"/>
        </w:rPr>
        <w:lastRenderedPageBreak/>
        <w:t>PARENTAL CONSENT FOR MINOR TO PARTICIPATE IN THE</w:t>
      </w:r>
    </w:p>
    <w:p w14:paraId="7EF07537" w14:textId="77777777" w:rsidR="0065665C" w:rsidRPr="004F6310" w:rsidRDefault="0065665C" w:rsidP="00816176">
      <w:pPr>
        <w:jc w:val="center"/>
        <w:rPr>
          <w:rFonts w:ascii="Arial" w:hAnsi="Arial" w:cs="Arial"/>
          <w:b/>
        </w:rPr>
      </w:pPr>
      <w:r w:rsidRPr="004F6310">
        <w:rPr>
          <w:rFonts w:ascii="Arial" w:hAnsi="Arial" w:cs="Arial"/>
          <w:b/>
        </w:rPr>
        <w:t>FOLLOW-UP QUESTIONNAIRE</w:t>
      </w:r>
    </w:p>
    <w:p w14:paraId="69CDC074" w14:textId="77777777" w:rsidR="0065665C" w:rsidRPr="004F6310" w:rsidRDefault="0065665C" w:rsidP="00816176">
      <w:pPr>
        <w:spacing w:line="480" w:lineRule="auto"/>
        <w:jc w:val="center"/>
        <w:rPr>
          <w:rFonts w:ascii="Arial" w:hAnsi="Arial" w:cs="Arial"/>
          <w:b/>
          <w:sz w:val="30"/>
          <w:szCs w:val="30"/>
          <w:u w:val="single"/>
        </w:rPr>
      </w:pPr>
      <w:r w:rsidRPr="004F6310">
        <w:rPr>
          <w:rFonts w:ascii="Arial" w:hAnsi="Arial" w:cs="Arial"/>
          <w:sz w:val="30"/>
          <w:szCs w:val="30"/>
        </w:rPr>
        <w:t xml:space="preserve">Study title: </w:t>
      </w:r>
      <w:r w:rsidRPr="004F6310">
        <w:rPr>
          <w:rFonts w:ascii="Arial" w:hAnsi="Arial" w:cs="Arial"/>
          <w:b/>
          <w:sz w:val="30"/>
          <w:szCs w:val="30"/>
          <w:u w:val="single"/>
        </w:rPr>
        <w:t>Education and HIV/AIDS</w:t>
      </w:r>
    </w:p>
    <w:p w14:paraId="155D1D8D" w14:textId="77777777" w:rsidR="005A1F77" w:rsidRPr="004F6310" w:rsidRDefault="005A1F77" w:rsidP="005A1F77">
      <w:pPr>
        <w:tabs>
          <w:tab w:val="left" w:pos="1800"/>
          <w:tab w:val="left" w:pos="2160"/>
          <w:tab w:val="left" w:pos="2520"/>
        </w:tabs>
        <w:jc w:val="both"/>
        <w:rPr>
          <w:rFonts w:ascii="Arial" w:hAnsi="Arial" w:cs="Arial"/>
          <w:sz w:val="18"/>
          <w:szCs w:val="18"/>
        </w:rPr>
      </w:pPr>
      <w:r w:rsidRPr="004F6310">
        <w:rPr>
          <w:rFonts w:ascii="Arial" w:hAnsi="Arial" w:cs="Arial"/>
          <w:sz w:val="18"/>
          <w:szCs w:val="18"/>
        </w:rPr>
        <w:t>Hello. My name is _________________</w:t>
      </w:r>
      <w:r w:rsidRPr="004F6310">
        <w:rPr>
          <w:rFonts w:ascii="Arial" w:hAnsi="Arial" w:cs="Arial"/>
          <w:i/>
          <w:sz w:val="18"/>
          <w:szCs w:val="18"/>
        </w:rPr>
        <w:t>.</w:t>
      </w:r>
      <w:r w:rsidRPr="004F6310">
        <w:rPr>
          <w:rFonts w:ascii="Arial" w:hAnsi="Arial" w:cs="Arial"/>
          <w:sz w:val="18"/>
          <w:szCs w:val="18"/>
        </w:rPr>
        <w:t xml:space="preserve">  I am a field officer from Innovations for Poverty Action (IPA).</w:t>
      </w:r>
    </w:p>
    <w:p w14:paraId="304363EB" w14:textId="77777777" w:rsidR="005A1F77" w:rsidRPr="004F6310" w:rsidRDefault="005A1F77" w:rsidP="005A1F77">
      <w:pPr>
        <w:pStyle w:val="a4"/>
        <w:rPr>
          <w:rFonts w:ascii="Arial" w:hAnsi="Arial" w:cs="Arial"/>
          <w:sz w:val="18"/>
          <w:szCs w:val="18"/>
        </w:rPr>
      </w:pPr>
    </w:p>
    <w:p w14:paraId="245D02F8" w14:textId="77777777" w:rsidR="005A1F77" w:rsidRPr="004F6310" w:rsidRDefault="005A1F77" w:rsidP="005A1F77">
      <w:pPr>
        <w:pStyle w:val="a4"/>
        <w:rPr>
          <w:rFonts w:ascii="Arial" w:hAnsi="Arial" w:cs="Arial"/>
          <w:sz w:val="18"/>
          <w:szCs w:val="18"/>
        </w:rPr>
      </w:pPr>
      <w:r w:rsidRPr="004F6310">
        <w:rPr>
          <w:rFonts w:ascii="Arial" w:hAnsi="Arial" w:cs="Arial"/>
          <w:sz w:val="18"/>
          <w:szCs w:val="18"/>
        </w:rPr>
        <w:t xml:space="preserve">Your child has been selected to participate in a research study conducted by Innovations for Poverty Action. The purpose of the study is to learn more about the role of education in the fight against HIV/AIDS (Human Immunodeficiency Virus/Acquired Immunodeficiency Syndrome).  Back in 2003, your child was enrolled in ________________ primary school. According to our records, this school was involved in a large project conducted by our partner organization, called International Child Support (ICS). </w:t>
      </w:r>
    </w:p>
    <w:p w14:paraId="1F479A58" w14:textId="77777777" w:rsidR="005A1F77" w:rsidRPr="004F6310" w:rsidRDefault="005A1F77" w:rsidP="005A1F77">
      <w:pPr>
        <w:pStyle w:val="a4"/>
        <w:rPr>
          <w:rFonts w:ascii="Arial" w:hAnsi="Arial" w:cs="Arial"/>
          <w:i/>
          <w:sz w:val="18"/>
          <w:szCs w:val="18"/>
        </w:rPr>
      </w:pPr>
    </w:p>
    <w:p w14:paraId="18F8E8EE" w14:textId="77777777" w:rsidR="005A1F77" w:rsidRPr="004F6310" w:rsidRDefault="005A1F77" w:rsidP="005A1F77">
      <w:pPr>
        <w:pStyle w:val="a4"/>
        <w:rPr>
          <w:rFonts w:ascii="Arial" w:hAnsi="Arial" w:cs="Arial"/>
          <w:sz w:val="18"/>
          <w:szCs w:val="18"/>
        </w:rPr>
      </w:pPr>
      <w:r w:rsidRPr="004F6310">
        <w:rPr>
          <w:rFonts w:ascii="Arial" w:hAnsi="Arial" w:cs="Arial"/>
          <w:sz w:val="18"/>
          <w:szCs w:val="18"/>
        </w:rPr>
        <w:t xml:space="preserve">Your child was selected as a possible participant in this study because he/she was in class ___ in 200__, when International Child Support (ICS) conducted the program, and we want to interview your child today to understand more about how the International Child Support (ICS) program worked. </w:t>
      </w:r>
    </w:p>
    <w:p w14:paraId="200CA677" w14:textId="77777777" w:rsidR="005A1F77" w:rsidRPr="004F6310" w:rsidRDefault="005A1F77" w:rsidP="005A1F77">
      <w:pPr>
        <w:pStyle w:val="a4"/>
        <w:rPr>
          <w:rFonts w:ascii="Arial" w:hAnsi="Arial" w:cs="Arial"/>
          <w:sz w:val="18"/>
          <w:szCs w:val="18"/>
        </w:rPr>
      </w:pPr>
    </w:p>
    <w:p w14:paraId="205AD8F5" w14:textId="77777777" w:rsidR="005A1F77" w:rsidRPr="004F6310" w:rsidRDefault="005A1F77" w:rsidP="005A1F77">
      <w:pPr>
        <w:pStyle w:val="a4"/>
        <w:rPr>
          <w:rFonts w:ascii="Arial" w:hAnsi="Arial" w:cs="Arial"/>
          <w:sz w:val="18"/>
          <w:szCs w:val="18"/>
        </w:rPr>
      </w:pPr>
      <w:r w:rsidRPr="004F6310">
        <w:rPr>
          <w:rFonts w:ascii="Arial" w:hAnsi="Arial" w:cs="Arial"/>
          <w:sz w:val="18"/>
          <w:szCs w:val="18"/>
        </w:rPr>
        <w:t xml:space="preserve">You should read the information below, and ask questions about anything you do not understand, before deciding whether or not to let your child participate. </w:t>
      </w:r>
    </w:p>
    <w:p w14:paraId="5841EB8B" w14:textId="77777777" w:rsidR="005A1F77" w:rsidRPr="004F6310" w:rsidRDefault="005A1F77" w:rsidP="005A1F77">
      <w:pPr>
        <w:pStyle w:val="a4"/>
        <w:rPr>
          <w:rFonts w:ascii="Arial" w:hAnsi="Arial" w:cs="Arial"/>
          <w:sz w:val="18"/>
          <w:szCs w:val="18"/>
        </w:rPr>
      </w:pPr>
    </w:p>
    <w:p w14:paraId="73F62AB4" w14:textId="77777777" w:rsidR="005A1F77" w:rsidRPr="004F6310" w:rsidRDefault="005A1F77" w:rsidP="005A1F77">
      <w:pPr>
        <w:pStyle w:val="a4"/>
        <w:rPr>
          <w:rFonts w:ascii="Arial" w:hAnsi="Arial" w:cs="Arial"/>
          <w:sz w:val="18"/>
          <w:szCs w:val="18"/>
        </w:rPr>
      </w:pPr>
    </w:p>
    <w:p w14:paraId="45D13B38" w14:textId="77777777" w:rsidR="005A1F77" w:rsidRPr="004F6310" w:rsidRDefault="005A1F77" w:rsidP="005A1F77">
      <w:pPr>
        <w:pStyle w:val="a4"/>
        <w:ind w:left="720"/>
        <w:rPr>
          <w:rFonts w:ascii="Arial" w:hAnsi="Arial" w:cs="Arial"/>
          <w:sz w:val="18"/>
          <w:szCs w:val="18"/>
        </w:rPr>
      </w:pPr>
      <w:r w:rsidRPr="004F6310">
        <w:rPr>
          <w:rFonts w:ascii="Arial" w:hAnsi="Arial" w:cs="Arial"/>
          <w:sz w:val="18"/>
          <w:szCs w:val="18"/>
        </w:rPr>
        <w:t xml:space="preserve">• The questionnaire is voluntary. Your child has the right not to answer any question, and to stop answering questions at any time. We expect that the questionnaire will take about 2 hours. </w:t>
      </w:r>
    </w:p>
    <w:p w14:paraId="06D9A8B1" w14:textId="77777777" w:rsidR="005A1F77" w:rsidRPr="004F6310" w:rsidRDefault="005A1F77" w:rsidP="005A1F77">
      <w:pPr>
        <w:pStyle w:val="a4"/>
        <w:ind w:left="720"/>
        <w:rPr>
          <w:rFonts w:ascii="Arial" w:hAnsi="Arial" w:cs="Arial"/>
          <w:sz w:val="18"/>
          <w:szCs w:val="18"/>
        </w:rPr>
      </w:pPr>
    </w:p>
    <w:p w14:paraId="67293D81" w14:textId="77777777" w:rsidR="005A1F77" w:rsidRPr="004F6310" w:rsidRDefault="005A1F77" w:rsidP="005A1F77">
      <w:pPr>
        <w:pStyle w:val="a4"/>
        <w:ind w:left="720"/>
        <w:rPr>
          <w:rFonts w:ascii="Arial" w:hAnsi="Arial" w:cs="Arial"/>
          <w:sz w:val="18"/>
          <w:szCs w:val="18"/>
        </w:rPr>
      </w:pPr>
      <w:r w:rsidRPr="004F6310">
        <w:rPr>
          <w:rFonts w:ascii="Arial" w:hAnsi="Arial" w:cs="Arial"/>
          <w:sz w:val="18"/>
          <w:szCs w:val="18"/>
        </w:rPr>
        <w:t xml:space="preserve">• The questionnaire contains multiple sections. First, your child will be asked to answer some questions about his/her general attitudes and opinions on several topics, such as education and politics. Second, we will ask some questions related to Human Immunodeficiency Virus (HIV). Third, your child will be asked to answer questions on sexual behavior, past and current sexual partners, if any; and about marriage and fertility. </w:t>
      </w:r>
    </w:p>
    <w:p w14:paraId="34296856" w14:textId="77777777" w:rsidR="005A1F77" w:rsidRPr="004F6310" w:rsidRDefault="005A1F77" w:rsidP="005A1F77">
      <w:pPr>
        <w:pStyle w:val="a4"/>
        <w:ind w:left="720"/>
        <w:rPr>
          <w:rFonts w:ascii="Arial" w:hAnsi="Arial" w:cs="Arial"/>
          <w:sz w:val="18"/>
          <w:szCs w:val="18"/>
        </w:rPr>
      </w:pPr>
    </w:p>
    <w:p w14:paraId="3394895A" w14:textId="77777777" w:rsidR="005A1F77" w:rsidRPr="004F6310" w:rsidRDefault="005A1F77" w:rsidP="005A1F77">
      <w:pPr>
        <w:pStyle w:val="a4"/>
        <w:ind w:left="720"/>
        <w:rPr>
          <w:rFonts w:ascii="Arial" w:hAnsi="Arial" w:cs="Arial"/>
          <w:sz w:val="18"/>
          <w:szCs w:val="18"/>
        </w:rPr>
      </w:pPr>
      <w:r w:rsidRPr="004F6310">
        <w:rPr>
          <w:rFonts w:ascii="Arial" w:hAnsi="Arial" w:cs="Arial"/>
          <w:sz w:val="18"/>
          <w:szCs w:val="18"/>
        </w:rPr>
        <w:t>• Your child will be compensated for this questionnaire: we will give your child a [DESCRIBE GIFT] at the end of our visit.</w:t>
      </w:r>
    </w:p>
    <w:p w14:paraId="646620ED" w14:textId="77777777" w:rsidR="005A1F77" w:rsidRPr="004F6310" w:rsidRDefault="005A1F77" w:rsidP="005A1F77">
      <w:pPr>
        <w:pStyle w:val="a4"/>
        <w:ind w:left="720"/>
        <w:rPr>
          <w:rFonts w:ascii="Arial" w:hAnsi="Arial" w:cs="Arial"/>
          <w:sz w:val="18"/>
          <w:szCs w:val="18"/>
        </w:rPr>
      </w:pPr>
    </w:p>
    <w:p w14:paraId="3D0A1F21" w14:textId="77777777" w:rsidR="005A1F77" w:rsidRPr="004F6310" w:rsidRDefault="005A1F77" w:rsidP="005A1F77">
      <w:pPr>
        <w:pStyle w:val="a4"/>
        <w:ind w:left="720"/>
        <w:rPr>
          <w:rFonts w:ascii="Arial" w:hAnsi="Arial" w:cs="Arial"/>
          <w:sz w:val="18"/>
          <w:szCs w:val="18"/>
        </w:rPr>
      </w:pPr>
      <w:r w:rsidRPr="004F6310">
        <w:rPr>
          <w:rFonts w:ascii="Arial" w:hAnsi="Arial" w:cs="Arial"/>
          <w:sz w:val="18"/>
          <w:szCs w:val="18"/>
        </w:rPr>
        <w:t xml:space="preserve">• The information your child tell us will be confidential. We will not share it with you or anyone else. </w:t>
      </w:r>
      <w:r w:rsidRPr="004F6310">
        <w:rPr>
          <w:rFonts w:ascii="Arial" w:hAnsi="Arial" w:cs="Arial"/>
          <w:sz w:val="18"/>
          <w:szCs w:val="18"/>
        </w:rPr>
        <w:br/>
      </w:r>
    </w:p>
    <w:p w14:paraId="48591891" w14:textId="77777777" w:rsidR="005A1F77" w:rsidRPr="004F6310" w:rsidRDefault="005A1F77" w:rsidP="005A1F77">
      <w:pPr>
        <w:pStyle w:val="a4"/>
        <w:ind w:left="720"/>
        <w:rPr>
          <w:rFonts w:ascii="Arial" w:hAnsi="Arial" w:cs="Arial"/>
          <w:sz w:val="18"/>
          <w:szCs w:val="18"/>
        </w:rPr>
      </w:pPr>
      <w:r w:rsidRPr="004F6310">
        <w:rPr>
          <w:rFonts w:ascii="Arial" w:hAnsi="Arial" w:cs="Arial"/>
          <w:sz w:val="18"/>
          <w:szCs w:val="18"/>
        </w:rPr>
        <w:t>• This project will be completed by December 2011. All questionnaires will be stored in a secure work space until 1 year after that date. The hard copies of the questionnaires will then be destroye</w:t>
      </w:r>
      <w:r w:rsidRPr="004F6310">
        <w:rPr>
          <w:rFonts w:ascii="Arial" w:eastAsia="SimSun" w:hAnsi="Arial" w:cs="Arial"/>
          <w:sz w:val="18"/>
          <w:szCs w:val="18"/>
          <w:lang w:eastAsia="zh-CN"/>
        </w:rPr>
        <w:t xml:space="preserve">d. </w:t>
      </w:r>
    </w:p>
    <w:p w14:paraId="1D105BE1" w14:textId="77777777" w:rsidR="005A1F77" w:rsidRPr="004F6310" w:rsidRDefault="005A1F77" w:rsidP="005A1F77">
      <w:pPr>
        <w:tabs>
          <w:tab w:val="left" w:pos="1800"/>
          <w:tab w:val="left" w:pos="2160"/>
          <w:tab w:val="left" w:pos="2520"/>
        </w:tabs>
        <w:jc w:val="both"/>
        <w:rPr>
          <w:rFonts w:ascii="Arial" w:hAnsi="Arial" w:cs="Arial"/>
          <w:sz w:val="18"/>
          <w:szCs w:val="18"/>
        </w:rPr>
      </w:pPr>
    </w:p>
    <w:p w14:paraId="17A17B1E" w14:textId="77777777" w:rsidR="005A1F77" w:rsidRPr="004F6310" w:rsidRDefault="005A1F77" w:rsidP="005A1F77">
      <w:pPr>
        <w:tabs>
          <w:tab w:val="left" w:pos="1800"/>
          <w:tab w:val="left" w:pos="2160"/>
          <w:tab w:val="left" w:pos="2520"/>
        </w:tabs>
        <w:jc w:val="both"/>
        <w:rPr>
          <w:rFonts w:ascii="Arial" w:hAnsi="Arial" w:cs="Arial"/>
          <w:sz w:val="18"/>
          <w:szCs w:val="18"/>
        </w:rPr>
      </w:pPr>
    </w:p>
    <w:p w14:paraId="28FCE01A" w14:textId="77777777" w:rsidR="005A1F77" w:rsidRPr="004F6310" w:rsidRDefault="005A1F77" w:rsidP="005A1F77">
      <w:pPr>
        <w:tabs>
          <w:tab w:val="left" w:pos="1800"/>
          <w:tab w:val="left" w:pos="2160"/>
          <w:tab w:val="left" w:pos="2520"/>
        </w:tabs>
        <w:jc w:val="both"/>
        <w:rPr>
          <w:rFonts w:ascii="Arial" w:hAnsi="Arial" w:cs="Arial"/>
          <w:sz w:val="18"/>
          <w:szCs w:val="18"/>
        </w:rPr>
      </w:pPr>
      <w:r w:rsidRPr="004F6310">
        <w:rPr>
          <w:rFonts w:ascii="Arial" w:hAnsi="Arial" w:cs="Arial"/>
          <w:sz w:val="18"/>
          <w:szCs w:val="18"/>
        </w:rPr>
        <w:t xml:space="preserve">Do you agree to let your child participate in the questionnaire? </w:t>
      </w:r>
      <w:r w:rsidRPr="004F6310">
        <w:rPr>
          <w:rFonts w:ascii="Arial" w:hAnsi="Arial" w:cs="Arial"/>
          <w:sz w:val="18"/>
          <w:szCs w:val="18"/>
        </w:rPr>
        <w:tab/>
      </w:r>
      <w:r w:rsidRPr="004F6310">
        <w:rPr>
          <w:rFonts w:ascii="Arial" w:hAnsi="Arial" w:cs="Arial"/>
          <w:sz w:val="18"/>
          <w:szCs w:val="18"/>
        </w:rPr>
        <w:tab/>
        <w:t xml:space="preserve">[   ] Yes     </w:t>
      </w:r>
      <w:r w:rsidRPr="004F6310">
        <w:rPr>
          <w:rFonts w:ascii="Arial" w:hAnsi="Arial" w:cs="Arial"/>
          <w:sz w:val="18"/>
          <w:szCs w:val="18"/>
        </w:rPr>
        <w:tab/>
        <w:t xml:space="preserve">[  ] No  </w:t>
      </w:r>
    </w:p>
    <w:p w14:paraId="082E13C0" w14:textId="77777777" w:rsidR="005A1F77" w:rsidRPr="004F6310" w:rsidRDefault="005A1F77" w:rsidP="005A1F77">
      <w:pPr>
        <w:tabs>
          <w:tab w:val="left" w:pos="1800"/>
          <w:tab w:val="left" w:pos="2160"/>
          <w:tab w:val="left" w:pos="2520"/>
        </w:tabs>
        <w:jc w:val="both"/>
        <w:rPr>
          <w:rFonts w:ascii="Arial" w:hAnsi="Arial" w:cs="Arial"/>
          <w:sz w:val="18"/>
          <w:szCs w:val="18"/>
        </w:rPr>
      </w:pPr>
    </w:p>
    <w:p w14:paraId="6AB8591B" w14:textId="77777777" w:rsidR="005A1F77" w:rsidRPr="004F6310" w:rsidRDefault="005A1F77" w:rsidP="005A1F77">
      <w:pPr>
        <w:rPr>
          <w:rFonts w:ascii="Arial" w:hAnsi="Arial" w:cs="Arial"/>
          <w:sz w:val="18"/>
          <w:szCs w:val="18"/>
        </w:rPr>
      </w:pPr>
    </w:p>
    <w:p w14:paraId="3D3F4F07" w14:textId="77777777" w:rsidR="005A1F77" w:rsidRPr="004F6310" w:rsidRDefault="005A1F77" w:rsidP="005A1F77">
      <w:pPr>
        <w:rPr>
          <w:rFonts w:ascii="Arial" w:hAnsi="Arial" w:cs="Arial"/>
          <w:sz w:val="18"/>
          <w:szCs w:val="18"/>
        </w:rPr>
      </w:pPr>
      <w:r w:rsidRPr="004F6310">
        <w:rPr>
          <w:rFonts w:ascii="Arial" w:hAnsi="Arial" w:cs="Arial"/>
          <w:sz w:val="18"/>
          <w:szCs w:val="18"/>
        </w:rPr>
        <w:t>_____________________________________</w:t>
      </w:r>
      <w:r w:rsidRPr="004F6310">
        <w:rPr>
          <w:rFonts w:ascii="Arial" w:hAnsi="Arial" w:cs="Arial"/>
          <w:sz w:val="18"/>
          <w:szCs w:val="18"/>
        </w:rPr>
        <w:tab/>
      </w:r>
      <w:r w:rsidRPr="004F6310">
        <w:rPr>
          <w:rFonts w:ascii="Arial" w:hAnsi="Arial" w:cs="Arial"/>
          <w:sz w:val="18"/>
          <w:szCs w:val="18"/>
        </w:rPr>
        <w:tab/>
      </w:r>
      <w:r w:rsidRPr="004F6310">
        <w:rPr>
          <w:rFonts w:ascii="Arial" w:hAnsi="Arial" w:cs="Arial"/>
          <w:sz w:val="18"/>
          <w:szCs w:val="18"/>
        </w:rPr>
        <w:tab/>
      </w:r>
    </w:p>
    <w:p w14:paraId="40C7A0CD" w14:textId="77777777" w:rsidR="005A1F77" w:rsidRPr="004F6310" w:rsidRDefault="005A1F77" w:rsidP="005A1F77">
      <w:pPr>
        <w:pStyle w:val="Default"/>
        <w:rPr>
          <w:rFonts w:ascii="Arial" w:hAnsi="Arial" w:cs="Arial"/>
          <w:color w:val="auto"/>
          <w:sz w:val="18"/>
          <w:szCs w:val="18"/>
        </w:rPr>
      </w:pPr>
      <w:r w:rsidRPr="004F6310">
        <w:rPr>
          <w:rFonts w:ascii="Arial" w:hAnsi="Arial" w:cs="Arial"/>
          <w:color w:val="auto"/>
          <w:sz w:val="18"/>
          <w:szCs w:val="18"/>
        </w:rPr>
        <w:t xml:space="preserve">Participant Name (print) </w:t>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p>
    <w:p w14:paraId="4570A978" w14:textId="77777777" w:rsidR="005A1F77" w:rsidRPr="004F6310" w:rsidRDefault="005A1F77" w:rsidP="005A1F77">
      <w:pPr>
        <w:pStyle w:val="Default"/>
        <w:rPr>
          <w:rFonts w:ascii="Arial" w:hAnsi="Arial" w:cs="Arial"/>
          <w:color w:val="auto"/>
          <w:sz w:val="18"/>
          <w:szCs w:val="18"/>
        </w:rPr>
      </w:pPr>
    </w:p>
    <w:p w14:paraId="0E224800" w14:textId="77777777" w:rsidR="005A1F77" w:rsidRPr="004F6310" w:rsidRDefault="005A1F77" w:rsidP="005A1F77">
      <w:pPr>
        <w:pStyle w:val="Default"/>
        <w:rPr>
          <w:rFonts w:ascii="Arial" w:hAnsi="Arial" w:cs="Arial"/>
          <w:color w:val="auto"/>
          <w:sz w:val="18"/>
          <w:szCs w:val="18"/>
        </w:rPr>
      </w:pPr>
      <w:r w:rsidRPr="004F6310">
        <w:rPr>
          <w:rFonts w:ascii="Arial" w:hAnsi="Arial" w:cs="Arial"/>
          <w:color w:val="auto"/>
          <w:sz w:val="18"/>
          <w:szCs w:val="18"/>
        </w:rPr>
        <w:t xml:space="preserve"> </w:t>
      </w:r>
    </w:p>
    <w:p w14:paraId="5430CE96" w14:textId="77777777" w:rsidR="005A1F77" w:rsidRPr="004F6310" w:rsidRDefault="005A1F77" w:rsidP="005A1F77">
      <w:pPr>
        <w:rPr>
          <w:rFonts w:ascii="Arial" w:hAnsi="Arial" w:cs="Arial"/>
          <w:sz w:val="18"/>
          <w:szCs w:val="18"/>
        </w:rPr>
      </w:pPr>
      <w:r w:rsidRPr="004F6310">
        <w:rPr>
          <w:rFonts w:ascii="Arial" w:hAnsi="Arial" w:cs="Arial"/>
          <w:sz w:val="18"/>
          <w:szCs w:val="18"/>
        </w:rPr>
        <w:t>_____________________________________</w:t>
      </w:r>
      <w:r w:rsidRPr="004F6310">
        <w:rPr>
          <w:rFonts w:ascii="Arial" w:hAnsi="Arial" w:cs="Arial"/>
          <w:sz w:val="18"/>
          <w:szCs w:val="18"/>
        </w:rPr>
        <w:tab/>
      </w:r>
      <w:r w:rsidRPr="004F6310">
        <w:rPr>
          <w:rFonts w:ascii="Arial" w:hAnsi="Arial" w:cs="Arial"/>
          <w:sz w:val="18"/>
          <w:szCs w:val="18"/>
        </w:rPr>
        <w:tab/>
      </w:r>
      <w:r w:rsidRPr="004F6310">
        <w:rPr>
          <w:rFonts w:ascii="Arial" w:hAnsi="Arial" w:cs="Arial"/>
          <w:sz w:val="18"/>
          <w:szCs w:val="18"/>
        </w:rPr>
        <w:tab/>
        <w:t>__________________________</w:t>
      </w:r>
    </w:p>
    <w:p w14:paraId="6F723F3C" w14:textId="77777777" w:rsidR="005A1F77" w:rsidRPr="004F6310" w:rsidRDefault="005A1F77" w:rsidP="005A1F77">
      <w:pPr>
        <w:pStyle w:val="Default"/>
        <w:rPr>
          <w:rFonts w:ascii="Arial" w:hAnsi="Arial" w:cs="Arial"/>
          <w:color w:val="auto"/>
          <w:sz w:val="18"/>
          <w:szCs w:val="18"/>
        </w:rPr>
      </w:pPr>
      <w:r w:rsidRPr="004F6310">
        <w:rPr>
          <w:rFonts w:ascii="Arial" w:hAnsi="Arial" w:cs="Arial"/>
          <w:color w:val="auto"/>
          <w:sz w:val="18"/>
          <w:szCs w:val="18"/>
        </w:rPr>
        <w:t xml:space="preserve">Parent or Legal Guardian Name (print) </w:t>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t>Parent Signature and Date</w:t>
      </w:r>
    </w:p>
    <w:p w14:paraId="0CF0CC79" w14:textId="77777777" w:rsidR="005A1F77" w:rsidRPr="004F6310" w:rsidRDefault="005A1F77" w:rsidP="005A1F77">
      <w:pPr>
        <w:pStyle w:val="Default"/>
        <w:rPr>
          <w:rFonts w:ascii="Arial" w:hAnsi="Arial" w:cs="Arial"/>
          <w:color w:val="auto"/>
          <w:sz w:val="18"/>
          <w:szCs w:val="18"/>
        </w:rPr>
      </w:pPr>
    </w:p>
    <w:p w14:paraId="0CE0F22F" w14:textId="77777777" w:rsidR="005A1F77" w:rsidRPr="004F6310" w:rsidRDefault="005A1F77" w:rsidP="005A1F77">
      <w:pPr>
        <w:pStyle w:val="Default"/>
        <w:rPr>
          <w:rFonts w:ascii="Arial" w:hAnsi="Arial" w:cs="Arial"/>
          <w:color w:val="auto"/>
          <w:sz w:val="18"/>
          <w:szCs w:val="18"/>
        </w:rPr>
      </w:pPr>
    </w:p>
    <w:p w14:paraId="2CB7BFB4" w14:textId="77777777" w:rsidR="005A1F77" w:rsidRPr="004F6310" w:rsidRDefault="005A1F77" w:rsidP="005A1F77">
      <w:pPr>
        <w:pStyle w:val="Default"/>
        <w:rPr>
          <w:rFonts w:ascii="Arial" w:hAnsi="Arial" w:cs="Arial"/>
          <w:color w:val="auto"/>
          <w:sz w:val="18"/>
          <w:szCs w:val="18"/>
        </w:rPr>
      </w:pPr>
    </w:p>
    <w:p w14:paraId="204232EF" w14:textId="77777777" w:rsidR="005A1F77" w:rsidRPr="004F6310" w:rsidRDefault="005A1F77" w:rsidP="005A1F77">
      <w:pPr>
        <w:pStyle w:val="Default"/>
        <w:rPr>
          <w:rFonts w:ascii="Arial" w:hAnsi="Arial" w:cs="Arial"/>
          <w:color w:val="auto"/>
          <w:sz w:val="18"/>
          <w:szCs w:val="18"/>
        </w:rPr>
      </w:pPr>
      <w:r w:rsidRPr="004F6310">
        <w:rPr>
          <w:rFonts w:ascii="Arial" w:hAnsi="Arial" w:cs="Arial"/>
          <w:color w:val="auto"/>
          <w:sz w:val="18"/>
          <w:szCs w:val="18"/>
        </w:rPr>
        <w:t xml:space="preserve">____________________________________ </w:t>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t>_________________________</w:t>
      </w:r>
    </w:p>
    <w:p w14:paraId="26A8CCCC" w14:textId="77777777" w:rsidR="005A1F77" w:rsidRPr="004F6310" w:rsidRDefault="005A1F77" w:rsidP="005A1F77">
      <w:pPr>
        <w:pStyle w:val="Default"/>
        <w:rPr>
          <w:rFonts w:ascii="Arial" w:hAnsi="Arial" w:cs="Arial"/>
          <w:color w:val="auto"/>
          <w:sz w:val="18"/>
          <w:szCs w:val="18"/>
        </w:rPr>
      </w:pPr>
      <w:r w:rsidRPr="004F6310">
        <w:rPr>
          <w:rFonts w:ascii="Arial" w:hAnsi="Arial" w:cs="Arial"/>
          <w:color w:val="auto"/>
          <w:sz w:val="18"/>
          <w:szCs w:val="18"/>
        </w:rPr>
        <w:t xml:space="preserve">Study Staff Conducting Study </w:t>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r>
      <w:r w:rsidRPr="004F6310">
        <w:rPr>
          <w:rFonts w:ascii="Arial" w:hAnsi="Arial" w:cs="Arial"/>
          <w:color w:val="auto"/>
          <w:sz w:val="18"/>
          <w:szCs w:val="18"/>
        </w:rPr>
        <w:tab/>
        <w:t xml:space="preserve">Staff Signature and Date </w:t>
      </w:r>
    </w:p>
    <w:p w14:paraId="34C57D03" w14:textId="77777777" w:rsidR="005A1F77" w:rsidRPr="004F6310" w:rsidRDefault="005A1F77" w:rsidP="005A1F77">
      <w:pPr>
        <w:pStyle w:val="a4"/>
        <w:widowControl w:val="0"/>
        <w:rPr>
          <w:rFonts w:ascii="Arial" w:hAnsi="Arial" w:cs="Arial"/>
          <w:sz w:val="18"/>
          <w:szCs w:val="18"/>
        </w:rPr>
      </w:pPr>
    </w:p>
    <w:p w14:paraId="175999D5" w14:textId="77777777" w:rsidR="005A1F77" w:rsidRPr="004F6310" w:rsidRDefault="005A1F77" w:rsidP="005A1F77">
      <w:pPr>
        <w:pStyle w:val="a4"/>
        <w:widowControl w:val="0"/>
        <w:rPr>
          <w:rFonts w:ascii="Arial" w:hAnsi="Arial" w:cs="Arial"/>
          <w:sz w:val="18"/>
          <w:szCs w:val="18"/>
        </w:rPr>
      </w:pPr>
    </w:p>
    <w:p w14:paraId="636F4DA1" w14:textId="77777777" w:rsidR="0065665C" w:rsidRPr="004F6310" w:rsidRDefault="00E24A8E" w:rsidP="00E24A8E">
      <w:pPr>
        <w:pStyle w:val="a4"/>
        <w:widowControl w:val="0"/>
        <w:rPr>
          <w:rFonts w:ascii="Arial" w:hAnsi="Arial" w:cs="Arial"/>
          <w:sz w:val="18"/>
          <w:szCs w:val="18"/>
        </w:rPr>
      </w:pPr>
      <w:r w:rsidRPr="004F6310">
        <w:rPr>
          <w:rFonts w:ascii="Arial" w:hAnsi="Arial" w:cs="Arial"/>
          <w:sz w:val="18"/>
          <w:szCs w:val="18"/>
        </w:rPr>
        <w:br/>
      </w:r>
      <w:r w:rsidR="005A1F77" w:rsidRPr="004F6310">
        <w:rPr>
          <w:rFonts w:ascii="Arial" w:hAnsi="Arial" w:cs="Arial"/>
          <w:sz w:val="18"/>
          <w:szCs w:val="18"/>
        </w:rPr>
        <w:t xml:space="preserve">You can ask any questions that you have about the study now. Please contact Grace Makana, the study coordinator, at </w:t>
      </w:r>
      <w:r w:rsidRPr="004F6310">
        <w:rPr>
          <w:rFonts w:ascii="Arial" w:hAnsi="Arial" w:cs="Arial"/>
          <w:sz w:val="18"/>
          <w:szCs w:val="18"/>
        </w:rPr>
        <w:t xml:space="preserve">055-22244 </w:t>
      </w:r>
      <w:r w:rsidR="00317926" w:rsidRPr="004F6310">
        <w:rPr>
          <w:rFonts w:ascii="Arial" w:hAnsi="Arial" w:cs="Arial"/>
          <w:sz w:val="18"/>
          <w:szCs w:val="18"/>
        </w:rPr>
        <w:t>or</w:t>
      </w:r>
      <w:r w:rsidRPr="004F6310">
        <w:rPr>
          <w:rFonts w:ascii="Arial" w:hAnsi="Arial" w:cs="Arial"/>
          <w:sz w:val="18"/>
          <w:szCs w:val="18"/>
        </w:rPr>
        <w:t xml:space="preserve"> 0736-353000</w:t>
      </w:r>
      <w:r w:rsidR="005A1F77" w:rsidRPr="004F6310">
        <w:rPr>
          <w:rFonts w:ascii="Arial" w:hAnsi="Arial" w:cs="Arial"/>
          <w:sz w:val="18"/>
          <w:szCs w:val="18"/>
        </w:rPr>
        <w:t xml:space="preserve"> with any questions or concerns that you may have after today.</w:t>
      </w:r>
      <w:r w:rsidRPr="004F6310">
        <w:rPr>
          <w:rFonts w:ascii="Arial" w:hAnsi="Arial" w:cs="Arial"/>
          <w:sz w:val="18"/>
          <w:szCs w:val="18"/>
        </w:rPr>
        <w:t xml:space="preserve"> </w:t>
      </w:r>
      <w:r w:rsidR="005A1F77" w:rsidRPr="004F6310">
        <w:rPr>
          <w:rFonts w:ascii="Arial" w:hAnsi="Arial" w:cs="Arial"/>
          <w:sz w:val="18"/>
          <w:szCs w:val="18"/>
        </w:rPr>
        <w:t xml:space="preserve">If you feel you have been treated unfairly, or you have questions regarding your rights as a research subject, you may contact Carolyne </w:t>
      </w:r>
      <w:proofErr w:type="spellStart"/>
      <w:r w:rsidR="005A1F77" w:rsidRPr="004F6310">
        <w:rPr>
          <w:rFonts w:ascii="Arial" w:hAnsi="Arial" w:cs="Arial"/>
          <w:sz w:val="18"/>
          <w:szCs w:val="18"/>
        </w:rPr>
        <w:t>Nekesa</w:t>
      </w:r>
      <w:proofErr w:type="spellEnd"/>
      <w:r w:rsidR="005A1F77" w:rsidRPr="004F6310">
        <w:rPr>
          <w:rFonts w:ascii="Arial" w:hAnsi="Arial" w:cs="Arial"/>
          <w:sz w:val="18"/>
          <w:szCs w:val="18"/>
        </w:rPr>
        <w:t xml:space="preserve">, the Chairman of the Innovations for Poverty Action (IPA) Internal Review Board at </w:t>
      </w:r>
      <w:r w:rsidRPr="004F6310">
        <w:rPr>
          <w:rFonts w:ascii="Arial" w:hAnsi="Arial" w:cs="Arial"/>
          <w:sz w:val="18"/>
          <w:szCs w:val="18"/>
        </w:rPr>
        <w:t xml:space="preserve">055-22244 </w:t>
      </w:r>
      <w:r w:rsidR="00317926" w:rsidRPr="004F6310">
        <w:rPr>
          <w:rFonts w:ascii="Arial" w:hAnsi="Arial" w:cs="Arial"/>
          <w:sz w:val="18"/>
          <w:szCs w:val="18"/>
        </w:rPr>
        <w:t>or</w:t>
      </w:r>
      <w:r w:rsidR="008C34C4" w:rsidRPr="004F6310">
        <w:rPr>
          <w:rFonts w:ascii="Arial" w:hAnsi="Arial" w:cs="Arial"/>
          <w:sz w:val="18"/>
          <w:szCs w:val="18"/>
        </w:rPr>
        <w:t xml:space="preserve"> 0720</w:t>
      </w:r>
      <w:r w:rsidRPr="004F6310">
        <w:rPr>
          <w:rFonts w:ascii="Arial" w:hAnsi="Arial" w:cs="Arial"/>
          <w:sz w:val="18"/>
          <w:szCs w:val="18"/>
        </w:rPr>
        <w:t>-</w:t>
      </w:r>
      <w:r w:rsidR="008C34C4" w:rsidRPr="004F6310">
        <w:rPr>
          <w:rFonts w:ascii="Arial" w:hAnsi="Arial" w:cs="Arial"/>
          <w:sz w:val="18"/>
          <w:szCs w:val="18"/>
        </w:rPr>
        <w:t>288640</w:t>
      </w:r>
      <w:r w:rsidR="005A1F77" w:rsidRPr="004F6310">
        <w:rPr>
          <w:rFonts w:ascii="Arial" w:hAnsi="Arial" w:cs="Arial"/>
          <w:sz w:val="18"/>
          <w:szCs w:val="18"/>
        </w:rPr>
        <w:t>.  You can also call the Chairman of the KEMRI/National Ethical Review Committee at 020-2722541, 020-2713349, 0722-205901, 0733-400003. You can also call the Chairman of the Committee on the Use of Humans as Experimental Subjects, M.I.T., Room E25-143b, 77  Massachusetts Ave, Cambridge, MA 02139, phone +1-617-253-6787 in the United States.</w:t>
      </w:r>
      <w:r w:rsidRPr="004F6310">
        <w:rPr>
          <w:rFonts w:ascii="Arial" w:hAnsi="Arial" w:cs="Arial"/>
        </w:rPr>
        <w:br/>
      </w:r>
      <w:r w:rsidR="005A1F77" w:rsidRPr="004F6310">
        <w:rPr>
          <w:rFonts w:ascii="Arial" w:hAnsi="Arial" w:cs="Arial"/>
        </w:rPr>
        <w:br/>
      </w:r>
    </w:p>
    <w:p w14:paraId="4001FDBE" w14:textId="77777777" w:rsidR="008D4FF3" w:rsidRPr="004F6310" w:rsidRDefault="008D4FF3" w:rsidP="008D4FF3">
      <w:pPr>
        <w:jc w:val="center"/>
        <w:rPr>
          <w:rFonts w:ascii="Arial" w:hAnsi="Arial" w:cs="Arial"/>
          <w:sz w:val="20"/>
          <w:szCs w:val="20"/>
        </w:rPr>
      </w:pPr>
      <w:r w:rsidRPr="004F6310">
        <w:rPr>
          <w:rFonts w:ascii="Arial" w:hAnsi="Arial" w:cs="Arial"/>
          <w:sz w:val="20"/>
          <w:szCs w:val="20"/>
        </w:rPr>
        <w:lastRenderedPageBreak/>
        <w:t>CONSENT / ASSENT TO PARTICIPATE IN THE</w:t>
      </w:r>
    </w:p>
    <w:p w14:paraId="27703D37" w14:textId="77777777" w:rsidR="008D4FF3" w:rsidRPr="004F6310" w:rsidRDefault="008D4FF3" w:rsidP="008D4FF3">
      <w:pPr>
        <w:jc w:val="center"/>
        <w:rPr>
          <w:rFonts w:ascii="Arial" w:hAnsi="Arial" w:cs="Arial"/>
          <w:b/>
        </w:rPr>
      </w:pPr>
      <w:r w:rsidRPr="004F6310">
        <w:rPr>
          <w:rFonts w:ascii="Arial" w:hAnsi="Arial" w:cs="Arial"/>
          <w:b/>
        </w:rPr>
        <w:t>FOLLOW-UP QUESTIONNAIRE</w:t>
      </w:r>
    </w:p>
    <w:p w14:paraId="17E91CA2" w14:textId="77777777" w:rsidR="008D4FF3" w:rsidRPr="004F6310" w:rsidRDefault="008D4FF3" w:rsidP="008D4FF3">
      <w:pPr>
        <w:spacing w:line="480" w:lineRule="auto"/>
        <w:jc w:val="center"/>
        <w:rPr>
          <w:rFonts w:ascii="Arial" w:hAnsi="Arial" w:cs="Arial"/>
          <w:b/>
          <w:sz w:val="30"/>
          <w:szCs w:val="30"/>
          <w:u w:val="single"/>
        </w:rPr>
      </w:pPr>
      <w:r w:rsidRPr="004F6310">
        <w:rPr>
          <w:rFonts w:ascii="Arial" w:hAnsi="Arial" w:cs="Arial"/>
          <w:sz w:val="30"/>
          <w:szCs w:val="30"/>
        </w:rPr>
        <w:t xml:space="preserve">Study title: </w:t>
      </w:r>
      <w:r w:rsidRPr="004F6310">
        <w:rPr>
          <w:rFonts w:ascii="Arial" w:hAnsi="Arial" w:cs="Arial"/>
          <w:b/>
          <w:sz w:val="30"/>
          <w:szCs w:val="30"/>
          <w:u w:val="single"/>
        </w:rPr>
        <w:t>Education and HIV/AIDS</w:t>
      </w:r>
    </w:p>
    <w:p w14:paraId="64FC286C" w14:textId="77777777" w:rsidR="008D4FF3" w:rsidRPr="004F6310" w:rsidRDefault="008D4FF3" w:rsidP="008D4FF3">
      <w:pPr>
        <w:tabs>
          <w:tab w:val="left" w:pos="1800"/>
          <w:tab w:val="left" w:pos="2160"/>
          <w:tab w:val="left" w:pos="2520"/>
        </w:tabs>
        <w:jc w:val="both"/>
        <w:rPr>
          <w:rFonts w:ascii="Arial" w:hAnsi="Arial" w:cs="Arial"/>
          <w:sz w:val="20"/>
          <w:szCs w:val="20"/>
        </w:rPr>
      </w:pPr>
      <w:r w:rsidRPr="004F6310">
        <w:rPr>
          <w:rFonts w:ascii="Arial" w:hAnsi="Arial" w:cs="Arial"/>
          <w:sz w:val="20"/>
          <w:szCs w:val="20"/>
        </w:rPr>
        <w:t>Hello. My name is _________________</w:t>
      </w:r>
      <w:r w:rsidRPr="004F6310">
        <w:rPr>
          <w:rFonts w:ascii="Arial" w:hAnsi="Arial" w:cs="Arial"/>
          <w:i/>
          <w:sz w:val="20"/>
          <w:szCs w:val="20"/>
        </w:rPr>
        <w:t>.</w:t>
      </w:r>
      <w:r w:rsidRPr="004F6310">
        <w:rPr>
          <w:rFonts w:ascii="Arial" w:hAnsi="Arial" w:cs="Arial"/>
          <w:sz w:val="20"/>
          <w:szCs w:val="20"/>
        </w:rPr>
        <w:t xml:space="preserve">  I am a field officer from Innovations for Poverty Action (IPA).</w:t>
      </w:r>
    </w:p>
    <w:p w14:paraId="38A7B291" w14:textId="77777777" w:rsidR="008D4FF3" w:rsidRPr="004F6310" w:rsidRDefault="008D4FF3" w:rsidP="008D4FF3">
      <w:pPr>
        <w:pStyle w:val="a4"/>
        <w:rPr>
          <w:rFonts w:ascii="Arial" w:hAnsi="Arial" w:cs="Arial"/>
        </w:rPr>
      </w:pPr>
    </w:p>
    <w:p w14:paraId="147A3DC5" w14:textId="77777777" w:rsidR="008D4FF3" w:rsidRPr="004F6310" w:rsidRDefault="008D4FF3" w:rsidP="008D4FF3">
      <w:pPr>
        <w:pStyle w:val="a4"/>
        <w:rPr>
          <w:rFonts w:ascii="Arial" w:hAnsi="Arial" w:cs="Arial"/>
        </w:rPr>
      </w:pPr>
      <w:r w:rsidRPr="004F6310">
        <w:rPr>
          <w:rFonts w:ascii="Arial" w:hAnsi="Arial" w:cs="Arial"/>
        </w:rPr>
        <w:t xml:space="preserve">You have been selected to participate in a research study conducted by Innovations for Poverty Action (IPA). The purpose of the study is to learn more about the role of education in the fight against HIV/AIDS (Human Immunodeficiency Virus/Acquired Immunodeficiency Syndrome).  Back in 2003, you were enrolled in ________________ primary school. According to our records, this school was involved in a large project conducted by our partner organization, called International Child Support (ICS). Do you remember International Child Support (ICS)? </w:t>
      </w:r>
    </w:p>
    <w:p w14:paraId="30A060EB" w14:textId="77777777" w:rsidR="008D4FF3" w:rsidRPr="004F6310" w:rsidRDefault="008D4FF3" w:rsidP="008D4FF3">
      <w:pPr>
        <w:pStyle w:val="a4"/>
        <w:rPr>
          <w:rFonts w:ascii="Arial" w:hAnsi="Arial" w:cs="Arial"/>
          <w:i/>
        </w:rPr>
      </w:pPr>
    </w:p>
    <w:p w14:paraId="13B2F39C" w14:textId="77777777" w:rsidR="008D4FF3" w:rsidRPr="004F6310" w:rsidRDefault="008D4FF3" w:rsidP="008D4FF3">
      <w:pPr>
        <w:pStyle w:val="a4"/>
        <w:rPr>
          <w:rFonts w:ascii="Arial" w:hAnsi="Arial" w:cs="Arial"/>
        </w:rPr>
      </w:pPr>
      <w:r w:rsidRPr="004F6310">
        <w:rPr>
          <w:rFonts w:ascii="Arial" w:hAnsi="Arial" w:cs="Arial"/>
        </w:rPr>
        <w:t>You were selected as a possible participant in this study because you were in class ___ in 200__, when International Child Support (ICS) conducted the program, and we want to interview you to understand more about how the International Child Support (ICS) program worked.</w:t>
      </w:r>
    </w:p>
    <w:p w14:paraId="53387226" w14:textId="77777777" w:rsidR="008D4FF3" w:rsidRPr="004F6310" w:rsidRDefault="008D4FF3" w:rsidP="008D4FF3">
      <w:pPr>
        <w:pStyle w:val="a4"/>
        <w:rPr>
          <w:rFonts w:ascii="Arial" w:hAnsi="Arial" w:cs="Arial"/>
        </w:rPr>
      </w:pPr>
      <w:r w:rsidRPr="004F6310">
        <w:rPr>
          <w:rFonts w:ascii="Arial" w:hAnsi="Arial" w:cs="Arial"/>
        </w:rPr>
        <w:t xml:space="preserve">You should read the information below, and ask questions about anything you do not understand, before deciding whether or not to participate. </w:t>
      </w:r>
    </w:p>
    <w:p w14:paraId="37800AC6" w14:textId="77777777" w:rsidR="008D4FF3" w:rsidRPr="004F6310" w:rsidRDefault="008D4FF3" w:rsidP="008D4FF3">
      <w:pPr>
        <w:pStyle w:val="a4"/>
        <w:rPr>
          <w:rFonts w:ascii="Arial" w:hAnsi="Arial" w:cs="Arial"/>
        </w:rPr>
      </w:pPr>
    </w:p>
    <w:p w14:paraId="462A2825" w14:textId="77777777" w:rsidR="008D4FF3" w:rsidRPr="004F6310" w:rsidRDefault="008D4FF3" w:rsidP="008D4FF3">
      <w:pPr>
        <w:pStyle w:val="a4"/>
        <w:ind w:left="720"/>
        <w:rPr>
          <w:rFonts w:ascii="Arial" w:hAnsi="Arial" w:cs="Arial"/>
        </w:rPr>
      </w:pPr>
      <w:r w:rsidRPr="004F6310">
        <w:rPr>
          <w:rFonts w:ascii="Arial" w:hAnsi="Arial" w:cs="Arial"/>
        </w:rPr>
        <w:t xml:space="preserve">• This questionnaire is voluntary. You have the right not to answer any question, and to stop answering questions at any time. We expect that the questionnaire will take about 2 hours. </w:t>
      </w:r>
    </w:p>
    <w:p w14:paraId="5A52E197" w14:textId="77777777" w:rsidR="008D4FF3" w:rsidRPr="004F6310" w:rsidRDefault="008D4FF3" w:rsidP="008D4FF3">
      <w:pPr>
        <w:pStyle w:val="a4"/>
        <w:ind w:left="720"/>
        <w:rPr>
          <w:rFonts w:ascii="Arial" w:hAnsi="Arial" w:cs="Arial"/>
        </w:rPr>
      </w:pPr>
    </w:p>
    <w:p w14:paraId="38A54901" w14:textId="77777777" w:rsidR="008D4FF3" w:rsidRPr="004F6310" w:rsidRDefault="008D4FF3" w:rsidP="008D4FF3">
      <w:pPr>
        <w:pStyle w:val="a4"/>
        <w:ind w:left="720"/>
        <w:rPr>
          <w:rFonts w:ascii="Arial" w:hAnsi="Arial" w:cs="Arial"/>
        </w:rPr>
      </w:pPr>
      <w:r w:rsidRPr="004F6310">
        <w:rPr>
          <w:rFonts w:ascii="Arial" w:hAnsi="Arial" w:cs="Arial"/>
        </w:rPr>
        <w:t xml:space="preserve">• The questionnaire contains multiple sections. First, you will be asked to answer some questions about your general attitudes and opinions on several topics, such as education and politics. Second, we will ask some questions related to Human Immunodeficiency Virus (HIV). Third, you will be asked to answer questions on your sexual behavior, your past and current sexual partners, if any; and about marriage and fertility. </w:t>
      </w:r>
    </w:p>
    <w:p w14:paraId="37EE7B76" w14:textId="77777777" w:rsidR="008D4FF3" w:rsidRPr="004F6310" w:rsidRDefault="008D4FF3" w:rsidP="008D4FF3">
      <w:pPr>
        <w:pStyle w:val="a4"/>
        <w:ind w:left="720"/>
        <w:rPr>
          <w:rFonts w:ascii="Arial" w:hAnsi="Arial" w:cs="Arial"/>
        </w:rPr>
      </w:pPr>
    </w:p>
    <w:p w14:paraId="53033E60" w14:textId="77777777" w:rsidR="008D4FF3" w:rsidRPr="004F6310" w:rsidRDefault="008D4FF3" w:rsidP="008D4FF3">
      <w:pPr>
        <w:pStyle w:val="a4"/>
        <w:ind w:left="720"/>
        <w:rPr>
          <w:rFonts w:ascii="Arial" w:hAnsi="Arial" w:cs="Arial"/>
        </w:rPr>
      </w:pPr>
      <w:r w:rsidRPr="004F6310">
        <w:rPr>
          <w:rFonts w:ascii="Arial" w:hAnsi="Arial" w:cs="Arial"/>
        </w:rPr>
        <w:t>• You will be compensated for this questionnaire: we will give you a [DESCRIBE GIFT] at the end of our visit.</w:t>
      </w:r>
    </w:p>
    <w:p w14:paraId="3E7CC0EB" w14:textId="77777777" w:rsidR="008D4FF3" w:rsidRPr="004F6310" w:rsidRDefault="008D4FF3" w:rsidP="008D4FF3">
      <w:pPr>
        <w:pStyle w:val="a4"/>
        <w:ind w:left="720"/>
        <w:rPr>
          <w:rFonts w:ascii="Arial" w:hAnsi="Arial" w:cs="Arial"/>
        </w:rPr>
      </w:pPr>
    </w:p>
    <w:p w14:paraId="5301BB41" w14:textId="77777777" w:rsidR="008D4FF3" w:rsidRPr="004F6310" w:rsidRDefault="008D4FF3" w:rsidP="008D4FF3">
      <w:pPr>
        <w:pStyle w:val="a4"/>
        <w:ind w:left="720"/>
        <w:rPr>
          <w:rFonts w:ascii="Arial" w:hAnsi="Arial" w:cs="Arial"/>
        </w:rPr>
      </w:pPr>
      <w:r w:rsidRPr="004F6310">
        <w:rPr>
          <w:rFonts w:ascii="Arial" w:hAnsi="Arial" w:cs="Arial"/>
        </w:rPr>
        <w:t>• The information you tell us will be confidential. We will not share it with your parents or with anyone else.</w:t>
      </w:r>
    </w:p>
    <w:p w14:paraId="04799C2F" w14:textId="77777777" w:rsidR="008D4FF3" w:rsidRPr="004F6310" w:rsidRDefault="008D4FF3" w:rsidP="008D4FF3">
      <w:pPr>
        <w:pStyle w:val="a4"/>
        <w:ind w:left="720"/>
        <w:rPr>
          <w:rFonts w:ascii="Arial" w:hAnsi="Arial" w:cs="Arial"/>
        </w:rPr>
      </w:pPr>
    </w:p>
    <w:p w14:paraId="48697C4F" w14:textId="77777777" w:rsidR="008D4FF3" w:rsidRPr="004F6310" w:rsidRDefault="008D4FF3" w:rsidP="008D4FF3">
      <w:pPr>
        <w:pStyle w:val="a4"/>
        <w:ind w:left="720"/>
        <w:rPr>
          <w:rFonts w:ascii="Arial" w:hAnsi="Arial" w:cs="Arial"/>
        </w:rPr>
      </w:pPr>
      <w:r w:rsidRPr="004F6310">
        <w:rPr>
          <w:rFonts w:ascii="Arial" w:hAnsi="Arial" w:cs="Arial"/>
        </w:rPr>
        <w:t>• This project will be completed by December 2011. All questionnaires will be stored in a secure work space until 1 year after that date. The hard copies of the questionnaires will then be destroyed.</w:t>
      </w:r>
    </w:p>
    <w:p w14:paraId="11D2B63F" w14:textId="77777777" w:rsidR="008D4FF3" w:rsidRPr="004F6310" w:rsidRDefault="008D4FF3" w:rsidP="008D4FF3">
      <w:pPr>
        <w:pStyle w:val="a4"/>
        <w:rPr>
          <w:rFonts w:ascii="Arial" w:hAnsi="Arial" w:cs="Arial"/>
        </w:rPr>
      </w:pPr>
    </w:p>
    <w:p w14:paraId="5BA656AB" w14:textId="77777777" w:rsidR="008D4FF3" w:rsidRPr="004F6310" w:rsidRDefault="008D4FF3" w:rsidP="008D4FF3">
      <w:pPr>
        <w:pStyle w:val="a4"/>
        <w:rPr>
          <w:rFonts w:ascii="Arial" w:hAnsi="Arial" w:cs="Arial"/>
        </w:rPr>
      </w:pPr>
    </w:p>
    <w:p w14:paraId="1757B86A" w14:textId="77777777" w:rsidR="008D4FF3" w:rsidRPr="004F6310" w:rsidRDefault="008D4FF3" w:rsidP="008D4FF3">
      <w:pPr>
        <w:pStyle w:val="a4"/>
        <w:rPr>
          <w:rFonts w:ascii="Arial" w:hAnsi="Arial" w:cs="Arial"/>
        </w:rPr>
      </w:pPr>
      <w:r w:rsidRPr="004F6310">
        <w:rPr>
          <w:rFonts w:ascii="Arial" w:hAnsi="Arial" w:cs="Arial"/>
        </w:rPr>
        <w:t>[   ] I understand the procedures described above. My questions have been answered to my satisfaction.</w:t>
      </w:r>
    </w:p>
    <w:p w14:paraId="1B4A6944" w14:textId="77777777" w:rsidR="008D4FF3" w:rsidRPr="004F6310" w:rsidRDefault="008D4FF3" w:rsidP="008D4FF3">
      <w:pPr>
        <w:pStyle w:val="a4"/>
        <w:rPr>
          <w:rFonts w:ascii="Arial" w:hAnsi="Arial" w:cs="Arial"/>
        </w:rPr>
      </w:pPr>
    </w:p>
    <w:p w14:paraId="10B5165F" w14:textId="77777777" w:rsidR="008D4FF3" w:rsidRPr="004F6310" w:rsidRDefault="008D4FF3" w:rsidP="008D4FF3">
      <w:pPr>
        <w:pStyle w:val="a4"/>
        <w:rPr>
          <w:rFonts w:ascii="Arial" w:hAnsi="Arial" w:cs="Arial"/>
        </w:rPr>
      </w:pPr>
      <w:r w:rsidRPr="004F6310">
        <w:rPr>
          <w:rFonts w:ascii="Arial" w:hAnsi="Arial" w:cs="Arial"/>
        </w:rPr>
        <w:t>[   ] I agree to participate in this questionnaire</w:t>
      </w:r>
    </w:p>
    <w:p w14:paraId="0E27E4A0" w14:textId="77777777" w:rsidR="008D4FF3" w:rsidRPr="004F6310" w:rsidRDefault="008D4FF3" w:rsidP="008D4FF3">
      <w:pPr>
        <w:pStyle w:val="a4"/>
        <w:rPr>
          <w:rFonts w:ascii="Arial" w:hAnsi="Arial" w:cs="Arial"/>
        </w:rPr>
      </w:pPr>
    </w:p>
    <w:p w14:paraId="2B7A84C0" w14:textId="77777777" w:rsidR="008D4FF3" w:rsidRPr="004F6310" w:rsidRDefault="008D4FF3" w:rsidP="008D4FF3">
      <w:pPr>
        <w:pStyle w:val="a4"/>
        <w:rPr>
          <w:rFonts w:ascii="Arial" w:hAnsi="Arial" w:cs="Arial"/>
        </w:rPr>
      </w:pPr>
      <w:r w:rsidRPr="004F6310">
        <w:rPr>
          <w:rFonts w:ascii="Arial" w:hAnsi="Arial" w:cs="Arial"/>
        </w:rPr>
        <w:br/>
      </w:r>
    </w:p>
    <w:p w14:paraId="16437D30" w14:textId="77777777" w:rsidR="008D4FF3" w:rsidRPr="004F6310" w:rsidRDefault="008D4FF3" w:rsidP="008D4FF3">
      <w:pPr>
        <w:rPr>
          <w:rFonts w:ascii="Arial" w:hAnsi="Arial" w:cs="Arial"/>
          <w:sz w:val="20"/>
          <w:szCs w:val="20"/>
        </w:rPr>
      </w:pPr>
      <w:r w:rsidRPr="004F6310">
        <w:rPr>
          <w:rFonts w:ascii="Arial" w:hAnsi="Arial" w:cs="Arial"/>
          <w:sz w:val="20"/>
          <w:szCs w:val="20"/>
        </w:rPr>
        <w:t>_____________________________________</w:t>
      </w:r>
      <w:r w:rsidRPr="004F6310">
        <w:rPr>
          <w:rFonts w:ascii="Arial" w:hAnsi="Arial" w:cs="Arial"/>
          <w:sz w:val="20"/>
          <w:szCs w:val="20"/>
        </w:rPr>
        <w:tab/>
      </w:r>
      <w:r w:rsidRPr="004F6310">
        <w:rPr>
          <w:rFonts w:ascii="Arial" w:hAnsi="Arial" w:cs="Arial"/>
          <w:sz w:val="20"/>
          <w:szCs w:val="20"/>
        </w:rPr>
        <w:tab/>
      </w:r>
      <w:r w:rsidRPr="004F6310">
        <w:rPr>
          <w:rFonts w:ascii="Arial" w:hAnsi="Arial" w:cs="Arial"/>
          <w:sz w:val="20"/>
          <w:szCs w:val="20"/>
        </w:rPr>
        <w:tab/>
        <w:t>____________________________________</w:t>
      </w:r>
    </w:p>
    <w:p w14:paraId="36266032" w14:textId="77777777" w:rsidR="008D4FF3" w:rsidRPr="004F6310" w:rsidRDefault="008D4FF3" w:rsidP="008D4FF3">
      <w:pPr>
        <w:pStyle w:val="Default"/>
        <w:rPr>
          <w:rFonts w:ascii="Arial" w:hAnsi="Arial" w:cs="Arial"/>
          <w:color w:val="auto"/>
          <w:sz w:val="20"/>
          <w:szCs w:val="20"/>
        </w:rPr>
      </w:pPr>
      <w:r w:rsidRPr="004F6310">
        <w:rPr>
          <w:rFonts w:ascii="Arial" w:hAnsi="Arial" w:cs="Arial"/>
          <w:color w:val="auto"/>
          <w:sz w:val="20"/>
          <w:szCs w:val="20"/>
        </w:rPr>
        <w:t xml:space="preserve">Participant Name (print) </w:t>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t xml:space="preserve">Participant Signature and Date </w:t>
      </w:r>
    </w:p>
    <w:p w14:paraId="79453C1F" w14:textId="77777777" w:rsidR="008D4FF3" w:rsidRPr="004F6310" w:rsidRDefault="008D4FF3" w:rsidP="008D4FF3">
      <w:pPr>
        <w:pStyle w:val="Default"/>
        <w:rPr>
          <w:rFonts w:ascii="Arial" w:hAnsi="Arial" w:cs="Arial"/>
          <w:color w:val="auto"/>
          <w:sz w:val="20"/>
          <w:szCs w:val="20"/>
        </w:rPr>
      </w:pPr>
    </w:p>
    <w:p w14:paraId="702068EB" w14:textId="77777777" w:rsidR="008D4FF3" w:rsidRPr="004F6310" w:rsidRDefault="008D4FF3" w:rsidP="008D4FF3">
      <w:pPr>
        <w:pStyle w:val="Default"/>
        <w:rPr>
          <w:rFonts w:ascii="Arial" w:hAnsi="Arial" w:cs="Arial"/>
          <w:color w:val="auto"/>
          <w:sz w:val="20"/>
          <w:szCs w:val="20"/>
        </w:rPr>
      </w:pPr>
    </w:p>
    <w:p w14:paraId="266602B9" w14:textId="77777777" w:rsidR="008D4FF3" w:rsidRPr="004F6310" w:rsidRDefault="008D4FF3" w:rsidP="008D4FF3">
      <w:pPr>
        <w:pStyle w:val="Default"/>
        <w:rPr>
          <w:rFonts w:ascii="Arial" w:hAnsi="Arial" w:cs="Arial"/>
          <w:color w:val="auto"/>
          <w:sz w:val="20"/>
          <w:szCs w:val="20"/>
        </w:rPr>
      </w:pPr>
      <w:r w:rsidRPr="004F6310">
        <w:rPr>
          <w:rFonts w:ascii="Arial" w:hAnsi="Arial" w:cs="Arial"/>
          <w:color w:val="auto"/>
          <w:sz w:val="20"/>
          <w:szCs w:val="20"/>
        </w:rPr>
        <w:t xml:space="preserve">____________________________________ </w:t>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t>____________________________________</w:t>
      </w:r>
    </w:p>
    <w:p w14:paraId="328336B8" w14:textId="77777777" w:rsidR="008D4FF3" w:rsidRPr="004F6310" w:rsidRDefault="008D4FF3" w:rsidP="008D4FF3">
      <w:pPr>
        <w:pStyle w:val="Default"/>
        <w:rPr>
          <w:rFonts w:ascii="Arial" w:hAnsi="Arial" w:cs="Arial"/>
          <w:color w:val="auto"/>
          <w:sz w:val="20"/>
          <w:szCs w:val="20"/>
        </w:rPr>
      </w:pPr>
      <w:r w:rsidRPr="004F6310">
        <w:rPr>
          <w:rFonts w:ascii="Arial" w:hAnsi="Arial" w:cs="Arial"/>
          <w:color w:val="auto"/>
          <w:sz w:val="20"/>
          <w:szCs w:val="20"/>
        </w:rPr>
        <w:t xml:space="preserve">Study Staff Conducting Study </w:t>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r>
      <w:r w:rsidRPr="004F6310">
        <w:rPr>
          <w:rFonts w:ascii="Arial" w:hAnsi="Arial" w:cs="Arial"/>
          <w:color w:val="auto"/>
          <w:sz w:val="20"/>
          <w:szCs w:val="20"/>
        </w:rPr>
        <w:tab/>
        <w:t xml:space="preserve">Staff Signature and Date </w:t>
      </w:r>
    </w:p>
    <w:p w14:paraId="6ED6FD91" w14:textId="77777777" w:rsidR="008D4FF3" w:rsidRPr="004F6310" w:rsidRDefault="008D4FF3" w:rsidP="008D4FF3">
      <w:pPr>
        <w:rPr>
          <w:rFonts w:ascii="Arial" w:hAnsi="Arial" w:cs="Arial"/>
          <w:sz w:val="20"/>
        </w:rPr>
      </w:pPr>
    </w:p>
    <w:p w14:paraId="48CAA3E1" w14:textId="77777777" w:rsidR="008D4FF3" w:rsidRPr="004F6310" w:rsidRDefault="008D4FF3" w:rsidP="008D4FF3">
      <w:pPr>
        <w:pStyle w:val="a4"/>
        <w:widowControl w:val="0"/>
        <w:rPr>
          <w:rFonts w:ascii="Arial" w:hAnsi="Arial" w:cs="Arial"/>
          <w:sz w:val="18"/>
          <w:szCs w:val="18"/>
        </w:rPr>
      </w:pPr>
      <w:r w:rsidRPr="004F6310">
        <w:rPr>
          <w:rFonts w:ascii="Arial" w:hAnsi="Arial" w:cs="Arial"/>
          <w:sz w:val="18"/>
          <w:szCs w:val="18"/>
        </w:rPr>
        <w:t xml:space="preserve">You can ask any questions that you have about the study now. Please contact Grace Makana, the study coordinator, at </w:t>
      </w:r>
      <w:r w:rsidR="00E24A8E" w:rsidRPr="004F6310">
        <w:rPr>
          <w:rFonts w:ascii="Arial" w:hAnsi="Arial" w:cs="Arial"/>
          <w:sz w:val="18"/>
          <w:szCs w:val="18"/>
        </w:rPr>
        <w:t>055-22244 or 0736-353000</w:t>
      </w:r>
      <w:r w:rsidRPr="004F6310">
        <w:rPr>
          <w:rFonts w:ascii="Arial" w:hAnsi="Arial" w:cs="Arial"/>
          <w:sz w:val="18"/>
          <w:szCs w:val="18"/>
        </w:rPr>
        <w:t xml:space="preserve"> with any questions or concerns that you may have after today.  If you feel you have been treated unfairly, or you have questions regarding your rights as a research subject, you may contact Carolyne </w:t>
      </w:r>
      <w:proofErr w:type="spellStart"/>
      <w:r w:rsidRPr="004F6310">
        <w:rPr>
          <w:rFonts w:ascii="Arial" w:hAnsi="Arial" w:cs="Arial"/>
          <w:sz w:val="18"/>
          <w:szCs w:val="18"/>
        </w:rPr>
        <w:t>Nekesa</w:t>
      </w:r>
      <w:proofErr w:type="spellEnd"/>
      <w:r w:rsidRPr="004F6310">
        <w:rPr>
          <w:rFonts w:ascii="Arial" w:hAnsi="Arial" w:cs="Arial"/>
          <w:sz w:val="18"/>
          <w:szCs w:val="18"/>
        </w:rPr>
        <w:t xml:space="preserve">, the Chairman of the Innovations for Poverty Action (IPA) Internal Review Board at </w:t>
      </w:r>
      <w:r w:rsidR="00E24A8E" w:rsidRPr="004F6310">
        <w:rPr>
          <w:rFonts w:ascii="Arial" w:hAnsi="Arial" w:cs="Arial"/>
          <w:sz w:val="18"/>
          <w:szCs w:val="18"/>
        </w:rPr>
        <w:t xml:space="preserve">055-22244 or </w:t>
      </w:r>
      <w:r w:rsidR="008C34C4" w:rsidRPr="004F6310">
        <w:rPr>
          <w:rFonts w:ascii="Arial" w:hAnsi="Arial" w:cs="Arial"/>
          <w:sz w:val="18"/>
          <w:szCs w:val="18"/>
        </w:rPr>
        <w:t>0720-288640</w:t>
      </w:r>
      <w:r w:rsidRPr="004F6310">
        <w:rPr>
          <w:rFonts w:ascii="Arial" w:hAnsi="Arial" w:cs="Arial"/>
          <w:sz w:val="18"/>
          <w:szCs w:val="18"/>
        </w:rPr>
        <w:t>.  You can also call the Chairman of the KEMRI/National Ethical Review Committee at 020-2722541, 020-2713349, 0722-205901, 0733-400003. You can also call the Chairman of the Committee on the Use of Humans as Experimental Subjects, M.I.T., Room E25-143b, 77  Massachusetts Ave, Cambridge, MA 02139, phone +1-617-253-6787 in the United States.</w:t>
      </w:r>
    </w:p>
    <w:p w14:paraId="20FDC07D" w14:textId="77777777" w:rsidR="0065665C" w:rsidRPr="004F6310" w:rsidRDefault="001D7705" w:rsidP="00816176">
      <w:pPr>
        <w:rPr>
          <w:rFonts w:ascii="Arial" w:hAnsi="Arial" w:cs="Arial"/>
          <w:b/>
          <w:bCs/>
        </w:rPr>
      </w:pPr>
      <w:r w:rsidRPr="004F6310">
        <w:rPr>
          <w:rFonts w:ascii="Arial" w:hAnsi="Arial" w:cs="Arial"/>
          <w:b/>
          <w:bCs/>
          <w:highlight w:val="lightGray"/>
        </w:rPr>
        <w:lastRenderedPageBreak/>
        <w:br/>
      </w:r>
      <w:r w:rsidR="0065665C" w:rsidRPr="004F6310">
        <w:rPr>
          <w:rFonts w:ascii="Arial" w:hAnsi="Arial" w:cs="Arial"/>
          <w:b/>
          <w:bCs/>
          <w:highlight w:val="lightGray"/>
        </w:rPr>
        <w:t>SECTION B: SURVEY</w:t>
      </w:r>
    </w:p>
    <w:p w14:paraId="41CE3568" w14:textId="77777777" w:rsidR="0065665C" w:rsidRPr="004F6310" w:rsidRDefault="0065665C" w:rsidP="00816176">
      <w:pPr>
        <w:rPr>
          <w:rFonts w:ascii="Arial" w:hAnsi="Arial" w:cs="Arial"/>
          <w:b/>
        </w:rPr>
      </w:pPr>
    </w:p>
    <w:p w14:paraId="1EE3A0E3" w14:textId="77777777" w:rsidR="0065665C" w:rsidRPr="004F6310" w:rsidRDefault="0065665C" w:rsidP="00816176">
      <w:pPr>
        <w:rPr>
          <w:rFonts w:ascii="Arial" w:hAnsi="Arial" w:cs="Arial"/>
          <w:b/>
          <w:i/>
          <w:iCs/>
        </w:rPr>
      </w:pPr>
      <w:r w:rsidRPr="004F6310">
        <w:rPr>
          <w:rFonts w:ascii="Arial" w:hAnsi="Arial" w:cs="Arial"/>
          <w:b/>
          <w:i/>
          <w:iCs/>
        </w:rPr>
        <w:t xml:space="preserve">FOs:  </w:t>
      </w:r>
    </w:p>
    <w:p w14:paraId="1D9FF098" w14:textId="77777777" w:rsidR="0065665C" w:rsidRPr="004F6310" w:rsidRDefault="0065665C" w:rsidP="00816176">
      <w:pPr>
        <w:rPr>
          <w:rFonts w:ascii="Arial" w:hAnsi="Arial" w:cs="Arial"/>
          <w:bCs/>
          <w:i/>
          <w:iCs/>
        </w:rPr>
      </w:pPr>
    </w:p>
    <w:p w14:paraId="1BDDBFAD" w14:textId="77777777" w:rsidR="0065665C" w:rsidRPr="00454FBE" w:rsidRDefault="0065665C" w:rsidP="00816176">
      <w:pPr>
        <w:pStyle w:val="4"/>
        <w:rPr>
          <w:rFonts w:ascii="Arial" w:hAnsi="Arial" w:cs="Arial"/>
          <w:i/>
          <w:iCs/>
          <w:noProof w:val="0"/>
          <w:sz w:val="24"/>
          <w:szCs w:val="24"/>
          <w14:shadow w14:blurRad="50800" w14:dist="38100" w14:dir="2700000" w14:sx="100000" w14:sy="100000" w14:kx="0" w14:ky="0" w14:algn="tl">
            <w14:srgbClr w14:val="000000">
              <w14:alpha w14:val="60000"/>
            </w14:srgbClr>
          </w14:shadow>
        </w:rPr>
      </w:pPr>
      <w:r w:rsidRPr="00454FBE">
        <w:rPr>
          <w:rFonts w:ascii="Arial" w:hAnsi="Arial" w:cs="Arial"/>
          <w:i/>
          <w:iCs/>
          <w:noProof w:val="0"/>
          <w:sz w:val="24"/>
          <w:szCs w:val="24"/>
          <w14:shadow w14:blurRad="50800" w14:dist="38100" w14:dir="2700000" w14:sx="100000" w14:sy="100000" w14:kx="0" w14:ky="0" w14:algn="tl">
            <w14:srgbClr w14:val="000000">
              <w14:alpha w14:val="60000"/>
            </w14:srgbClr>
          </w14:shadow>
        </w:rPr>
        <w:t>Let’s talk before starting</w:t>
      </w:r>
    </w:p>
    <w:p w14:paraId="250F1C20" w14:textId="77777777" w:rsidR="0065665C" w:rsidRPr="004F6310" w:rsidRDefault="0065665C" w:rsidP="00816176">
      <w:pPr>
        <w:jc w:val="center"/>
        <w:rPr>
          <w:rFonts w:ascii="Arial" w:hAnsi="Arial" w:cs="Arial"/>
          <w:b/>
          <w:i/>
          <w:iCs/>
        </w:rPr>
      </w:pPr>
    </w:p>
    <w:p w14:paraId="4FB6CE04" w14:textId="77777777" w:rsidR="0065665C" w:rsidRPr="004F6310" w:rsidRDefault="0065665C" w:rsidP="00816176">
      <w:pPr>
        <w:jc w:val="center"/>
        <w:rPr>
          <w:rFonts w:ascii="Arial" w:hAnsi="Arial" w:cs="Arial"/>
          <w:b/>
          <w:i/>
          <w:iCs/>
        </w:rPr>
      </w:pPr>
    </w:p>
    <w:p w14:paraId="330A59DA" w14:textId="77777777" w:rsidR="0065665C" w:rsidRPr="004F6310" w:rsidRDefault="0065665C" w:rsidP="00816176">
      <w:pPr>
        <w:pStyle w:val="21"/>
        <w:jc w:val="center"/>
        <w:rPr>
          <w:rFonts w:ascii="Arial" w:hAnsi="Arial" w:cs="Arial"/>
          <w:i/>
          <w:iCs/>
          <w:noProof w:val="0"/>
          <w:sz w:val="24"/>
          <w:szCs w:val="24"/>
        </w:rPr>
      </w:pPr>
      <w:r w:rsidRPr="004F6310">
        <w:rPr>
          <w:rFonts w:ascii="Arial" w:hAnsi="Arial" w:cs="Arial"/>
          <w:i/>
          <w:iCs/>
          <w:noProof w:val="0"/>
          <w:sz w:val="24"/>
          <w:szCs w:val="24"/>
        </w:rPr>
        <w:t xml:space="preserve">This questionnaire asks questions related to knowledge, attitudes and behavior on sensitive issues such as HIV/ AIDS and sexual experience.  The purpose is to help us understand youth.  Please provide accurate answers.  </w:t>
      </w:r>
    </w:p>
    <w:p w14:paraId="2F25D757" w14:textId="77777777" w:rsidR="0065665C" w:rsidRPr="004F6310" w:rsidRDefault="0065665C" w:rsidP="00816176">
      <w:pPr>
        <w:pStyle w:val="21"/>
        <w:jc w:val="center"/>
        <w:rPr>
          <w:rFonts w:ascii="Arial" w:hAnsi="Arial" w:cs="Arial"/>
          <w:i/>
          <w:iCs/>
          <w:sz w:val="24"/>
          <w:szCs w:val="24"/>
        </w:rPr>
      </w:pPr>
      <w:r w:rsidRPr="004F6310">
        <w:rPr>
          <w:rFonts w:ascii="Arial" w:hAnsi="Arial" w:cs="Arial"/>
          <w:i/>
          <w:iCs/>
          <w:noProof w:val="0"/>
          <w:sz w:val="24"/>
          <w:szCs w:val="24"/>
        </w:rPr>
        <w:t xml:space="preserve">Your answers are confidential and I will not tell your teachers, parents or anybody else.  </w:t>
      </w:r>
    </w:p>
    <w:p w14:paraId="59C2E199" w14:textId="77777777" w:rsidR="0065665C" w:rsidRPr="004F6310" w:rsidRDefault="0065665C" w:rsidP="00816176">
      <w:pPr>
        <w:pStyle w:val="21"/>
        <w:jc w:val="center"/>
        <w:rPr>
          <w:rFonts w:ascii="Arial" w:hAnsi="Arial" w:cs="Arial"/>
          <w:i/>
          <w:iCs/>
          <w:sz w:val="24"/>
          <w:szCs w:val="24"/>
        </w:rPr>
      </w:pPr>
    </w:p>
    <w:p w14:paraId="24557EE1" w14:textId="77777777" w:rsidR="0065665C" w:rsidRPr="004F6310" w:rsidRDefault="0065665C" w:rsidP="00816176">
      <w:pPr>
        <w:pStyle w:val="21"/>
        <w:jc w:val="left"/>
        <w:rPr>
          <w:rFonts w:ascii="Arial" w:hAnsi="Arial" w:cs="Arial"/>
          <w:i/>
          <w:iCs/>
          <w:sz w:val="24"/>
          <w:szCs w:val="24"/>
        </w:rPr>
      </w:pPr>
    </w:p>
    <w:p w14:paraId="7EF13E79" w14:textId="77777777" w:rsidR="0065665C" w:rsidRPr="004F6310" w:rsidRDefault="0065665C" w:rsidP="00816176">
      <w:pPr>
        <w:pStyle w:val="21"/>
        <w:ind w:firstLine="360"/>
        <w:jc w:val="center"/>
        <w:rPr>
          <w:rFonts w:ascii="Arial" w:hAnsi="Arial" w:cs="Arial"/>
          <w:i/>
          <w:iCs/>
          <w:noProof w:val="0"/>
          <w:sz w:val="24"/>
          <w:szCs w:val="24"/>
        </w:rPr>
      </w:pPr>
      <w:r w:rsidRPr="004F6310">
        <w:rPr>
          <w:rFonts w:ascii="Arial" w:hAnsi="Arial" w:cs="Arial"/>
          <w:i/>
          <w:iCs/>
          <w:noProof w:val="0"/>
          <w:sz w:val="24"/>
          <w:szCs w:val="24"/>
        </w:rPr>
        <w:t xml:space="preserve">Please listen and answer carefully. Answer accurately and do not worry about whether there is a correct answer.  Your answers will have no affect on your personal life or study. As mentioned above, this information is confidential, only the researchers can access the data. Data will not be reported to individuals, only institutions. Honest answers will help in planning programs for Kenyan youth. </w:t>
      </w:r>
    </w:p>
    <w:p w14:paraId="07F6A5C4" w14:textId="77777777" w:rsidR="0065665C" w:rsidRPr="004F6310" w:rsidRDefault="0065665C" w:rsidP="00816176">
      <w:pPr>
        <w:pStyle w:val="21"/>
        <w:ind w:firstLine="360"/>
        <w:jc w:val="center"/>
        <w:rPr>
          <w:rFonts w:ascii="Arial" w:hAnsi="Arial" w:cs="Arial"/>
          <w:i/>
          <w:iCs/>
          <w:sz w:val="24"/>
          <w:szCs w:val="24"/>
        </w:rPr>
      </w:pPr>
    </w:p>
    <w:p w14:paraId="1C4202C8" w14:textId="77777777" w:rsidR="0065665C" w:rsidRPr="004F6310" w:rsidRDefault="0065665C" w:rsidP="00816176">
      <w:pPr>
        <w:pStyle w:val="21"/>
        <w:jc w:val="center"/>
        <w:rPr>
          <w:rFonts w:ascii="Arial" w:hAnsi="Arial" w:cs="Arial"/>
          <w:i/>
          <w:iCs/>
          <w:sz w:val="24"/>
          <w:szCs w:val="24"/>
        </w:rPr>
      </w:pPr>
      <w:r w:rsidRPr="00454FBE">
        <w:rPr>
          <w:rFonts w:ascii="Arial" w:hAnsi="Arial" w:cs="Arial"/>
          <w:b w:val="0"/>
          <w:i/>
          <w:iCs/>
          <w:sz w:val="24"/>
          <w:szCs w:val="24"/>
          <w14:shadow w14:blurRad="50800" w14:dist="38100" w14:dir="2700000" w14:sx="100000" w14:sy="100000" w14:kx="0" w14:ky="0" w14:algn="tl">
            <w14:srgbClr w14:val="000000">
              <w14:alpha w14:val="60000"/>
            </w14:srgbClr>
          </w14:shadow>
        </w:rPr>
        <w:sym w:font="Wingdings" w:char="F04A"/>
      </w:r>
      <w:r w:rsidRPr="004F6310">
        <w:rPr>
          <w:rFonts w:ascii="Arial" w:hAnsi="Arial" w:cs="Arial"/>
          <w:i/>
          <w:iCs/>
          <w:sz w:val="24"/>
          <w:szCs w:val="24"/>
        </w:rPr>
        <w:t xml:space="preserve"> … </w:t>
      </w:r>
      <w:r w:rsidRPr="004F6310">
        <w:rPr>
          <w:rFonts w:ascii="Arial" w:hAnsi="Arial" w:cs="Arial"/>
          <w:i/>
          <w:iCs/>
          <w:noProof w:val="0"/>
          <w:sz w:val="24"/>
          <w:szCs w:val="24"/>
        </w:rPr>
        <w:t>Thank you for your good cooperation</w:t>
      </w:r>
      <w:r w:rsidRPr="004F6310">
        <w:rPr>
          <w:rFonts w:ascii="Arial" w:hAnsi="Arial" w:cs="Arial"/>
          <w:i/>
          <w:iCs/>
          <w:sz w:val="24"/>
          <w:szCs w:val="24"/>
        </w:rPr>
        <w:t xml:space="preserve"> …  </w:t>
      </w:r>
      <w:r w:rsidRPr="00454FBE">
        <w:rPr>
          <w:rFonts w:ascii="Arial" w:hAnsi="Arial" w:cs="Arial"/>
          <w:b w:val="0"/>
          <w:i/>
          <w:iCs/>
          <w:sz w:val="24"/>
          <w:szCs w:val="24"/>
          <w14:shadow w14:blurRad="50800" w14:dist="38100" w14:dir="2700000" w14:sx="100000" w14:sy="100000" w14:kx="0" w14:ky="0" w14:algn="tl">
            <w14:srgbClr w14:val="000000">
              <w14:alpha w14:val="60000"/>
            </w14:srgbClr>
          </w14:shadow>
        </w:rPr>
        <w:sym w:font="Wingdings" w:char="F04A"/>
      </w:r>
    </w:p>
    <w:p w14:paraId="2B717D70" w14:textId="77777777" w:rsidR="0065665C" w:rsidRPr="004F6310" w:rsidRDefault="0065665C" w:rsidP="00816176">
      <w:pPr>
        <w:rPr>
          <w:rFonts w:ascii="Arial" w:hAnsi="Arial" w:cs="Arial"/>
          <w:bCs/>
        </w:rPr>
      </w:pPr>
    </w:p>
    <w:p w14:paraId="3BE5EFCE" w14:textId="77777777" w:rsidR="0065665C" w:rsidRPr="004F6310" w:rsidRDefault="0065665C" w:rsidP="00816176">
      <w:pPr>
        <w:rPr>
          <w:rFonts w:ascii="Arial" w:hAnsi="Arial" w:cs="Arial"/>
          <w:bCs/>
        </w:rPr>
      </w:pPr>
    </w:p>
    <w:p w14:paraId="7F2D7B90" w14:textId="77777777" w:rsidR="0065665C" w:rsidRPr="004F6310" w:rsidRDefault="0065665C" w:rsidP="00816176">
      <w:pPr>
        <w:rPr>
          <w:rFonts w:ascii="Arial" w:hAnsi="Arial" w:cs="Arial"/>
          <w:bCs/>
        </w:rPr>
      </w:pPr>
    </w:p>
    <w:p w14:paraId="0EEA3954" w14:textId="77777777" w:rsidR="0065665C" w:rsidRPr="004F6310" w:rsidRDefault="0065665C" w:rsidP="00816176">
      <w:pPr>
        <w:rPr>
          <w:rFonts w:ascii="Arial" w:hAnsi="Arial" w:cs="Arial"/>
          <w:bCs/>
        </w:rPr>
      </w:pPr>
    </w:p>
    <w:p w14:paraId="4AA6024A" w14:textId="77777777" w:rsidR="0065665C" w:rsidRPr="004F6310" w:rsidRDefault="0065665C" w:rsidP="00816176">
      <w:pPr>
        <w:rPr>
          <w:rFonts w:ascii="Arial" w:hAnsi="Arial" w:cs="Arial"/>
          <w:bCs/>
        </w:rPr>
      </w:pPr>
    </w:p>
    <w:p w14:paraId="5DB2A241" w14:textId="77777777" w:rsidR="0065665C" w:rsidRPr="004F6310" w:rsidRDefault="0065665C" w:rsidP="00816176">
      <w:pPr>
        <w:rPr>
          <w:rFonts w:ascii="Arial" w:hAnsi="Arial" w:cs="Arial"/>
          <w:bCs/>
        </w:rPr>
      </w:pPr>
    </w:p>
    <w:p w14:paraId="29077B7F" w14:textId="77777777" w:rsidR="0065665C" w:rsidRPr="004F6310" w:rsidRDefault="0065665C" w:rsidP="00816176">
      <w:pPr>
        <w:rPr>
          <w:rFonts w:ascii="Arial" w:hAnsi="Arial" w:cs="Arial"/>
          <w:bCs/>
        </w:rPr>
      </w:pPr>
    </w:p>
    <w:p w14:paraId="1F196F7C" w14:textId="77777777" w:rsidR="0065665C" w:rsidRPr="004F6310" w:rsidRDefault="0065665C" w:rsidP="00816176">
      <w:pPr>
        <w:rPr>
          <w:rFonts w:ascii="Arial" w:hAnsi="Arial" w:cs="Arial"/>
          <w:bCs/>
        </w:rPr>
      </w:pPr>
    </w:p>
    <w:p w14:paraId="2DD6B24D" w14:textId="77777777" w:rsidR="0065665C" w:rsidRPr="004F6310" w:rsidRDefault="0065665C" w:rsidP="00816176">
      <w:pPr>
        <w:rPr>
          <w:rFonts w:ascii="Arial" w:hAnsi="Arial" w:cs="Arial"/>
          <w:bCs/>
        </w:rPr>
      </w:pPr>
    </w:p>
    <w:p w14:paraId="20830E0A" w14:textId="77777777" w:rsidR="0065665C" w:rsidRPr="004F6310" w:rsidRDefault="0065665C" w:rsidP="00816176">
      <w:pPr>
        <w:rPr>
          <w:rFonts w:ascii="Arial" w:hAnsi="Arial" w:cs="Arial"/>
          <w:bCs/>
        </w:rPr>
      </w:pPr>
    </w:p>
    <w:p w14:paraId="5EBE55D8" w14:textId="77777777" w:rsidR="0065665C" w:rsidRPr="004F6310" w:rsidRDefault="0065665C" w:rsidP="00816176">
      <w:pPr>
        <w:rPr>
          <w:rFonts w:ascii="Arial" w:hAnsi="Arial" w:cs="Arial"/>
          <w:bCs/>
        </w:rPr>
      </w:pPr>
    </w:p>
    <w:p w14:paraId="46F032DC" w14:textId="77777777" w:rsidR="0065665C" w:rsidRPr="004F6310" w:rsidRDefault="0065665C" w:rsidP="00816176">
      <w:pPr>
        <w:rPr>
          <w:rFonts w:ascii="Arial" w:hAnsi="Arial" w:cs="Arial"/>
          <w:bCs/>
        </w:rPr>
      </w:pPr>
    </w:p>
    <w:p w14:paraId="07DBF146" w14:textId="77777777" w:rsidR="0065665C" w:rsidRPr="004F6310" w:rsidRDefault="0065665C" w:rsidP="00816176">
      <w:pPr>
        <w:rPr>
          <w:rFonts w:ascii="Arial" w:hAnsi="Arial" w:cs="Arial"/>
          <w:bCs/>
        </w:rPr>
      </w:pPr>
    </w:p>
    <w:p w14:paraId="1BC3CB9F" w14:textId="77777777" w:rsidR="0065665C" w:rsidRPr="004F6310" w:rsidRDefault="0065665C" w:rsidP="00816176">
      <w:pPr>
        <w:rPr>
          <w:rFonts w:ascii="Arial" w:hAnsi="Arial" w:cs="Arial"/>
          <w:bCs/>
        </w:rPr>
      </w:pPr>
    </w:p>
    <w:p w14:paraId="41674749" w14:textId="77777777" w:rsidR="0065665C" w:rsidRPr="004F6310" w:rsidRDefault="0065665C" w:rsidP="00816176">
      <w:pPr>
        <w:rPr>
          <w:rFonts w:ascii="Arial" w:hAnsi="Arial" w:cs="Arial"/>
          <w:bCs/>
        </w:rPr>
      </w:pPr>
    </w:p>
    <w:p w14:paraId="3226A206" w14:textId="77777777" w:rsidR="0065665C" w:rsidRPr="004F6310" w:rsidRDefault="0065665C" w:rsidP="00816176">
      <w:pPr>
        <w:rPr>
          <w:rFonts w:ascii="Arial" w:hAnsi="Arial" w:cs="Arial"/>
          <w:bCs/>
        </w:rPr>
      </w:pPr>
    </w:p>
    <w:p w14:paraId="0F22863E" w14:textId="77777777" w:rsidR="0065665C" w:rsidRPr="004F6310" w:rsidRDefault="0065665C" w:rsidP="00816176">
      <w:pPr>
        <w:rPr>
          <w:rFonts w:ascii="Arial" w:hAnsi="Arial" w:cs="Arial"/>
          <w:bCs/>
        </w:rPr>
      </w:pPr>
    </w:p>
    <w:p w14:paraId="3A84A5A2" w14:textId="77777777" w:rsidR="0065665C" w:rsidRPr="004F6310" w:rsidRDefault="0065665C" w:rsidP="00816176">
      <w:pPr>
        <w:rPr>
          <w:rFonts w:ascii="Arial" w:hAnsi="Arial" w:cs="Arial"/>
          <w:bCs/>
        </w:rPr>
      </w:pPr>
    </w:p>
    <w:p w14:paraId="0DD2F8AB" w14:textId="77777777" w:rsidR="0065665C" w:rsidRPr="004F6310" w:rsidRDefault="0065665C" w:rsidP="00816176">
      <w:pPr>
        <w:rPr>
          <w:rFonts w:ascii="Arial" w:hAnsi="Arial" w:cs="Arial"/>
          <w:bCs/>
        </w:rPr>
      </w:pPr>
    </w:p>
    <w:p w14:paraId="719A702A" w14:textId="77777777" w:rsidR="0065665C" w:rsidRPr="004F6310" w:rsidRDefault="0065665C" w:rsidP="00816176">
      <w:pPr>
        <w:rPr>
          <w:rFonts w:ascii="Arial" w:hAnsi="Arial" w:cs="Arial"/>
          <w:bCs/>
        </w:rPr>
      </w:pPr>
    </w:p>
    <w:p w14:paraId="4CCDF65D" w14:textId="77777777" w:rsidR="0065665C" w:rsidRPr="004F6310" w:rsidRDefault="0065665C" w:rsidP="00816176">
      <w:pPr>
        <w:rPr>
          <w:rFonts w:ascii="Arial" w:hAnsi="Arial" w:cs="Arial"/>
          <w:bCs/>
        </w:rPr>
      </w:pPr>
    </w:p>
    <w:p w14:paraId="14713869" w14:textId="77777777" w:rsidR="0065665C" w:rsidRPr="004F6310" w:rsidRDefault="0065665C" w:rsidP="00816176">
      <w:pPr>
        <w:rPr>
          <w:rFonts w:ascii="Arial" w:hAnsi="Arial" w:cs="Arial"/>
          <w:bCs/>
        </w:rPr>
      </w:pPr>
    </w:p>
    <w:p w14:paraId="568DD9D4" w14:textId="77777777" w:rsidR="0065665C" w:rsidRPr="004F6310" w:rsidRDefault="0065665C" w:rsidP="00816176">
      <w:pPr>
        <w:rPr>
          <w:rFonts w:ascii="Arial" w:hAnsi="Arial" w:cs="Arial"/>
          <w:bCs/>
        </w:rPr>
      </w:pPr>
    </w:p>
    <w:p w14:paraId="1AEA7103" w14:textId="77777777" w:rsidR="0065665C" w:rsidRPr="004F6310" w:rsidRDefault="0065665C" w:rsidP="00816176">
      <w:pPr>
        <w:rPr>
          <w:rFonts w:ascii="Arial" w:hAnsi="Arial" w:cs="Arial"/>
          <w:bCs/>
        </w:rPr>
      </w:pPr>
    </w:p>
    <w:p w14:paraId="2EFE2F25" w14:textId="77777777" w:rsidR="0065665C" w:rsidRPr="004F6310" w:rsidRDefault="0065665C" w:rsidP="00816176">
      <w:pPr>
        <w:rPr>
          <w:rFonts w:ascii="Arial" w:hAnsi="Arial" w:cs="Arial"/>
          <w:bCs/>
        </w:rPr>
      </w:pPr>
    </w:p>
    <w:p w14:paraId="68637AFA" w14:textId="77777777" w:rsidR="0065665C" w:rsidRPr="004F6310" w:rsidRDefault="0065665C" w:rsidP="00816176">
      <w:pPr>
        <w:rPr>
          <w:rFonts w:ascii="Arial" w:hAnsi="Arial" w:cs="Arial"/>
          <w:bCs/>
        </w:rPr>
      </w:pPr>
    </w:p>
    <w:p w14:paraId="4B71AF2C" w14:textId="77777777" w:rsidR="0065665C" w:rsidRPr="004F6310" w:rsidRDefault="0065665C" w:rsidP="00816176">
      <w:pPr>
        <w:rPr>
          <w:rFonts w:ascii="Arial" w:hAnsi="Arial" w:cs="Arial"/>
          <w:b/>
        </w:rPr>
      </w:pPr>
    </w:p>
    <w:p w14:paraId="635A0978" w14:textId="77777777" w:rsidR="0065665C" w:rsidRPr="004F6310" w:rsidRDefault="0065665C" w:rsidP="00816176">
      <w:pPr>
        <w:rPr>
          <w:rFonts w:ascii="Arial" w:hAnsi="Arial" w:cs="Arial"/>
          <w:b/>
          <w:bCs/>
          <w:u w:val="single"/>
        </w:rPr>
      </w:pPr>
      <w:r w:rsidRPr="004F6310">
        <w:rPr>
          <w:rFonts w:ascii="Arial" w:hAnsi="Arial" w:cs="Arial"/>
          <w:b/>
          <w:bCs/>
          <w:u w:val="single"/>
        </w:rPr>
        <w:t>B1.  Demographic/SES Information</w:t>
      </w:r>
    </w:p>
    <w:p w14:paraId="102A1C4F" w14:textId="77777777" w:rsidR="0065665C" w:rsidRPr="004F6310" w:rsidRDefault="0065665C" w:rsidP="00816176">
      <w:pPr>
        <w:rPr>
          <w:rFonts w:ascii="Arial" w:hAnsi="Arial" w:cs="Arial"/>
          <w:b/>
        </w:rPr>
      </w:pPr>
    </w:p>
    <w:p w14:paraId="3A8CC2C3" w14:textId="77777777" w:rsidR="0065665C" w:rsidRPr="004F6310" w:rsidRDefault="0065665C" w:rsidP="00816176">
      <w:pPr>
        <w:rPr>
          <w:rFonts w:ascii="Arial" w:hAnsi="Arial" w:cs="Arial"/>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75"/>
        <w:gridCol w:w="3413"/>
      </w:tblGrid>
      <w:tr w:rsidR="0065665C" w:rsidRPr="004F6310" w14:paraId="3E0A3260" w14:textId="77777777">
        <w:trPr>
          <w:trHeight w:val="765"/>
        </w:trPr>
        <w:tc>
          <w:tcPr>
            <w:tcW w:w="720" w:type="dxa"/>
          </w:tcPr>
          <w:p w14:paraId="4518984B"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5B974CD6"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Are you currently</w:t>
            </w:r>
            <w:r w:rsidR="00293B64" w:rsidRPr="004F6310">
              <w:rPr>
                <w:rFonts w:ascii="Arial" w:hAnsi="Arial" w:cs="Arial"/>
                <w:bCs/>
                <w:sz w:val="20"/>
                <w:szCs w:val="20"/>
              </w:rPr>
              <w:t xml:space="preserve"> </w:t>
            </w:r>
            <w:r w:rsidRPr="004F6310">
              <w:rPr>
                <w:rFonts w:ascii="Arial" w:hAnsi="Arial" w:cs="Arial"/>
                <w:bCs/>
                <w:sz w:val="20"/>
                <w:szCs w:val="20"/>
              </w:rPr>
              <w:t>enrolled in school? What type of school?</w:t>
            </w:r>
          </w:p>
          <w:p w14:paraId="566B948B" w14:textId="77777777" w:rsidR="0065665C" w:rsidRPr="004F6310" w:rsidRDefault="0065665C" w:rsidP="00596785">
            <w:pPr>
              <w:rPr>
                <w:rFonts w:ascii="Arial" w:hAnsi="Arial" w:cs="Arial"/>
                <w:b/>
                <w:bCs/>
                <w:sz w:val="20"/>
                <w:szCs w:val="20"/>
              </w:rPr>
            </w:pPr>
            <w:r w:rsidRPr="004F6310">
              <w:rPr>
                <w:rFonts w:ascii="Arial" w:hAnsi="Arial" w:cs="Arial"/>
                <w:b/>
                <w:bCs/>
                <w:i/>
                <w:sz w:val="20"/>
                <w:szCs w:val="20"/>
              </w:rPr>
              <w:t>FO: if the survey is done in-between school years, (in December or January), ask:</w:t>
            </w:r>
          </w:p>
          <w:p w14:paraId="782E7A6D" w14:textId="77777777" w:rsidR="0065665C" w:rsidRPr="004F6310" w:rsidRDefault="00293B64" w:rsidP="00596785">
            <w:pPr>
              <w:rPr>
                <w:rFonts w:ascii="Arial" w:hAnsi="Arial" w:cs="Arial"/>
                <w:bCs/>
                <w:sz w:val="20"/>
                <w:szCs w:val="20"/>
              </w:rPr>
            </w:pPr>
            <w:r w:rsidRPr="004F6310">
              <w:rPr>
                <w:rFonts w:ascii="Arial" w:hAnsi="Arial" w:cs="Arial"/>
                <w:bCs/>
                <w:sz w:val="20"/>
                <w:szCs w:val="20"/>
              </w:rPr>
              <w:t>Up to last November, were you enrolled in school?</w:t>
            </w:r>
            <w:r w:rsidR="0009143E" w:rsidRPr="004F6310">
              <w:rPr>
                <w:rFonts w:ascii="Arial" w:hAnsi="Arial" w:cs="Arial"/>
                <w:bCs/>
                <w:sz w:val="20"/>
                <w:szCs w:val="20"/>
              </w:rPr>
              <w:t xml:space="preserve"> What type of school?</w:t>
            </w:r>
          </w:p>
        </w:tc>
        <w:tc>
          <w:tcPr>
            <w:tcW w:w="3888" w:type="dxa"/>
            <w:gridSpan w:val="2"/>
            <w:vAlign w:val="center"/>
          </w:tcPr>
          <w:p w14:paraId="2A1B90F3" w14:textId="77777777" w:rsidR="0065665C" w:rsidRPr="004F6310" w:rsidRDefault="004F5209" w:rsidP="004F5209">
            <w:pPr>
              <w:tabs>
                <w:tab w:val="num" w:pos="1200"/>
              </w:tabs>
              <w:rPr>
                <w:rFonts w:ascii="Arial" w:hAnsi="Arial" w:cs="Arial"/>
                <w:sz w:val="20"/>
                <w:szCs w:val="20"/>
              </w:rPr>
            </w:pPr>
            <w:r w:rsidRPr="004F6310">
              <w:rPr>
                <w:rFonts w:ascii="Arial" w:hAnsi="Arial" w:cs="Arial"/>
                <w:sz w:val="20"/>
                <w:szCs w:val="20"/>
              </w:rPr>
              <w:t xml:space="preserve">1.  </w:t>
            </w:r>
            <w:r w:rsidR="0065665C" w:rsidRPr="004F6310">
              <w:rPr>
                <w:rFonts w:ascii="Arial" w:hAnsi="Arial" w:cs="Arial"/>
                <w:sz w:val="20"/>
                <w:szCs w:val="20"/>
              </w:rPr>
              <w:t xml:space="preserve">[  ] Not in school </w:t>
            </w:r>
            <w:r w:rsidR="0065665C" w:rsidRPr="004F6310">
              <w:rPr>
                <w:rFonts w:ascii="Arial" w:hAnsi="Arial" w:cs="Arial"/>
                <w:b/>
                <w:sz w:val="20"/>
                <w:szCs w:val="20"/>
              </w:rPr>
              <w:t>&gt;&gt;</w:t>
            </w:r>
            <w:r w:rsidRPr="004F6310">
              <w:rPr>
                <w:rFonts w:ascii="Arial" w:hAnsi="Arial" w:cs="Arial"/>
                <w:b/>
                <w:sz w:val="20"/>
                <w:szCs w:val="20"/>
              </w:rPr>
              <w:t>&gt;&gt;&gt;&gt;&gt;s</w:t>
            </w:r>
            <w:r w:rsidR="0065665C" w:rsidRPr="004F6310">
              <w:rPr>
                <w:rFonts w:ascii="Arial" w:hAnsi="Arial" w:cs="Arial"/>
                <w:b/>
                <w:sz w:val="20"/>
                <w:szCs w:val="20"/>
              </w:rPr>
              <w:t>kip to 12</w:t>
            </w:r>
          </w:p>
          <w:p w14:paraId="7E947CBC" w14:textId="77777777" w:rsidR="0065665C" w:rsidRPr="004F6310" w:rsidRDefault="004F5209" w:rsidP="004F5209">
            <w:pPr>
              <w:tabs>
                <w:tab w:val="num" w:pos="1200"/>
              </w:tabs>
              <w:rPr>
                <w:rFonts w:ascii="Arial" w:hAnsi="Arial" w:cs="Arial"/>
                <w:sz w:val="20"/>
                <w:szCs w:val="20"/>
              </w:rPr>
            </w:pPr>
            <w:r w:rsidRPr="004F6310">
              <w:rPr>
                <w:rFonts w:ascii="Arial" w:hAnsi="Arial" w:cs="Arial"/>
                <w:sz w:val="20"/>
                <w:szCs w:val="20"/>
              </w:rPr>
              <w:t xml:space="preserve">2.  </w:t>
            </w:r>
            <w:r w:rsidR="0065665C" w:rsidRPr="004F6310">
              <w:rPr>
                <w:rFonts w:ascii="Arial" w:hAnsi="Arial" w:cs="Arial"/>
                <w:sz w:val="20"/>
                <w:szCs w:val="20"/>
              </w:rPr>
              <w:t>[  ] In primary school</w:t>
            </w:r>
          </w:p>
          <w:p w14:paraId="21823CEC" w14:textId="77777777" w:rsidR="0065665C" w:rsidRPr="004F6310" w:rsidRDefault="004F5209" w:rsidP="004F5209">
            <w:pPr>
              <w:tabs>
                <w:tab w:val="num" w:pos="1200"/>
              </w:tabs>
              <w:rPr>
                <w:rFonts w:ascii="Arial" w:hAnsi="Arial" w:cs="Arial"/>
                <w:sz w:val="20"/>
                <w:szCs w:val="20"/>
              </w:rPr>
            </w:pPr>
            <w:r w:rsidRPr="004F6310">
              <w:rPr>
                <w:rFonts w:ascii="Arial" w:hAnsi="Arial" w:cs="Arial"/>
                <w:sz w:val="20"/>
                <w:szCs w:val="20"/>
              </w:rPr>
              <w:t xml:space="preserve">3.  </w:t>
            </w:r>
            <w:r w:rsidR="0065665C" w:rsidRPr="004F6310">
              <w:rPr>
                <w:rFonts w:ascii="Arial" w:hAnsi="Arial" w:cs="Arial"/>
                <w:sz w:val="20"/>
                <w:szCs w:val="20"/>
              </w:rPr>
              <w:t>[  ] In secondary school</w:t>
            </w:r>
          </w:p>
          <w:p w14:paraId="1C67F0B2" w14:textId="77777777" w:rsidR="0065665C" w:rsidRDefault="004F5209" w:rsidP="004F5209">
            <w:pPr>
              <w:tabs>
                <w:tab w:val="num" w:pos="1200"/>
              </w:tabs>
              <w:rPr>
                <w:ins w:id="16" w:author="Lenovo User" w:date="2011-03-09T15:58:00Z"/>
                <w:rFonts w:ascii="Arial" w:hAnsi="Arial" w:cs="Arial"/>
                <w:sz w:val="20"/>
                <w:szCs w:val="20"/>
              </w:rPr>
            </w:pPr>
            <w:r w:rsidRPr="004F6310">
              <w:rPr>
                <w:rFonts w:ascii="Arial" w:hAnsi="Arial" w:cs="Arial"/>
                <w:sz w:val="20"/>
                <w:szCs w:val="20"/>
              </w:rPr>
              <w:t xml:space="preserve">4.  </w:t>
            </w:r>
            <w:r w:rsidR="0065665C" w:rsidRPr="004F6310">
              <w:rPr>
                <w:rFonts w:ascii="Arial" w:hAnsi="Arial" w:cs="Arial"/>
                <w:sz w:val="20"/>
                <w:szCs w:val="20"/>
              </w:rPr>
              <w:t>[  ] In a Polytechnic / Vocational school</w:t>
            </w:r>
          </w:p>
          <w:p w14:paraId="5A8990AA" w14:textId="77777777" w:rsidR="007C2C02" w:rsidRDefault="007C2C02" w:rsidP="004F5209">
            <w:pPr>
              <w:tabs>
                <w:tab w:val="num" w:pos="1200"/>
              </w:tabs>
              <w:rPr>
                <w:ins w:id="17" w:author="Lenovo User" w:date="2011-03-09T15:58:00Z"/>
                <w:rFonts w:ascii="Arial" w:hAnsi="Arial" w:cs="Arial"/>
                <w:sz w:val="20"/>
                <w:szCs w:val="20"/>
              </w:rPr>
            </w:pPr>
            <w:ins w:id="18" w:author="Lenovo User" w:date="2011-03-09T15:58:00Z">
              <w:r>
                <w:rPr>
                  <w:rFonts w:ascii="Arial" w:hAnsi="Arial" w:cs="Arial"/>
                  <w:sz w:val="20"/>
                  <w:szCs w:val="20"/>
                </w:rPr>
                <w:t>5.  [  ] College</w:t>
              </w:r>
            </w:ins>
          </w:p>
          <w:p w14:paraId="6A7FA5D8" w14:textId="77777777" w:rsidR="007C2C02" w:rsidRPr="004F6310" w:rsidRDefault="007C2C02" w:rsidP="004F5209">
            <w:pPr>
              <w:tabs>
                <w:tab w:val="num" w:pos="1200"/>
              </w:tabs>
              <w:rPr>
                <w:rFonts w:ascii="Arial" w:hAnsi="Arial" w:cs="Arial"/>
                <w:sz w:val="20"/>
                <w:szCs w:val="20"/>
              </w:rPr>
            </w:pPr>
            <w:ins w:id="19" w:author="Lenovo User" w:date="2011-03-09T15:59:00Z">
              <w:r>
                <w:rPr>
                  <w:rFonts w:ascii="Arial" w:hAnsi="Arial" w:cs="Arial"/>
                  <w:sz w:val="20"/>
                  <w:szCs w:val="20"/>
                </w:rPr>
                <w:t>6.  [  ] University</w:t>
              </w:r>
            </w:ins>
          </w:p>
        </w:tc>
      </w:tr>
      <w:tr w:rsidR="0065665C" w:rsidRPr="004F6310" w14:paraId="5C6DAD95" w14:textId="77777777">
        <w:trPr>
          <w:trHeight w:val="765"/>
        </w:trPr>
        <w:tc>
          <w:tcPr>
            <w:tcW w:w="720" w:type="dxa"/>
          </w:tcPr>
          <w:p w14:paraId="283B5DB9" w14:textId="77777777" w:rsidR="0065665C" w:rsidRPr="001469D7"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08875BAD" w14:textId="77777777" w:rsidR="0065665C" w:rsidRPr="001469D7" w:rsidRDefault="0065665C" w:rsidP="00456993">
            <w:pPr>
              <w:rPr>
                <w:rFonts w:ascii="Arial" w:hAnsi="Arial" w:cs="Arial"/>
                <w:bCs/>
                <w:i/>
                <w:sz w:val="20"/>
                <w:szCs w:val="20"/>
              </w:rPr>
            </w:pPr>
            <w:r w:rsidRPr="001469D7">
              <w:rPr>
                <w:rFonts w:ascii="Arial" w:hAnsi="Arial" w:cs="Arial"/>
                <w:bCs/>
                <w:sz w:val="20"/>
                <w:szCs w:val="20"/>
              </w:rPr>
              <w:t xml:space="preserve">How much </w:t>
            </w:r>
            <w:r w:rsidR="000169CB" w:rsidRPr="001469D7">
              <w:rPr>
                <w:rFonts w:ascii="Arial" w:hAnsi="Arial" w:cs="Arial"/>
                <w:bCs/>
                <w:sz w:val="20"/>
                <w:szCs w:val="20"/>
              </w:rPr>
              <w:t xml:space="preserve">school </w:t>
            </w:r>
            <w:r w:rsidRPr="001469D7">
              <w:rPr>
                <w:rFonts w:ascii="Arial" w:hAnsi="Arial" w:cs="Arial"/>
                <w:bCs/>
                <w:sz w:val="20"/>
                <w:szCs w:val="20"/>
              </w:rPr>
              <w:t>fees do you have to pay per year in the school you are currently attending?</w:t>
            </w:r>
            <w:r w:rsidRPr="001469D7">
              <w:rPr>
                <w:rFonts w:ascii="Arial" w:hAnsi="Arial" w:cs="Arial"/>
                <w:bCs/>
                <w:i/>
                <w:sz w:val="20"/>
                <w:szCs w:val="20"/>
              </w:rPr>
              <w:t xml:space="preserve"> </w:t>
            </w:r>
          </w:p>
          <w:p w14:paraId="4BD4AAAD" w14:textId="77777777" w:rsidR="00456993" w:rsidRPr="001469D7" w:rsidRDefault="00456993" w:rsidP="00456993">
            <w:pPr>
              <w:rPr>
                <w:rFonts w:ascii="Arial" w:hAnsi="Arial" w:cs="Arial"/>
                <w:bCs/>
                <w:sz w:val="20"/>
                <w:szCs w:val="20"/>
              </w:rPr>
            </w:pPr>
            <w:r w:rsidRPr="001469D7">
              <w:rPr>
                <w:rFonts w:ascii="Arial" w:hAnsi="Arial" w:cs="Arial"/>
                <w:b/>
                <w:bCs/>
                <w:sz w:val="20"/>
                <w:szCs w:val="20"/>
              </w:rPr>
              <w:t>FO: if the survey is done in December or January, ask:</w:t>
            </w:r>
            <w:r w:rsidRPr="001469D7">
              <w:rPr>
                <w:rFonts w:ascii="Arial" w:hAnsi="Arial" w:cs="Arial"/>
                <w:bCs/>
                <w:sz w:val="20"/>
                <w:szCs w:val="20"/>
              </w:rPr>
              <w:t xml:space="preserve"> </w:t>
            </w:r>
          </w:p>
          <w:p w14:paraId="38A49CD8" w14:textId="77777777" w:rsidR="00456993" w:rsidRPr="001469D7" w:rsidRDefault="00456993" w:rsidP="00456993">
            <w:pPr>
              <w:rPr>
                <w:rFonts w:ascii="Arial" w:hAnsi="Arial" w:cs="Arial"/>
                <w:bCs/>
                <w:sz w:val="20"/>
                <w:szCs w:val="20"/>
              </w:rPr>
            </w:pPr>
            <w:r w:rsidRPr="001469D7">
              <w:rPr>
                <w:rFonts w:ascii="Arial" w:hAnsi="Arial" w:cs="Arial"/>
                <w:bCs/>
                <w:sz w:val="20"/>
                <w:szCs w:val="20"/>
              </w:rPr>
              <w:t xml:space="preserve">How much school fees did you </w:t>
            </w:r>
            <w:r w:rsidR="004D636C" w:rsidRPr="001469D7">
              <w:rPr>
                <w:rFonts w:ascii="Arial" w:hAnsi="Arial" w:cs="Arial"/>
                <w:bCs/>
                <w:sz w:val="20"/>
                <w:szCs w:val="20"/>
              </w:rPr>
              <w:t xml:space="preserve">have to </w:t>
            </w:r>
            <w:r w:rsidRPr="001469D7">
              <w:rPr>
                <w:rFonts w:ascii="Arial" w:hAnsi="Arial" w:cs="Arial"/>
                <w:bCs/>
                <w:sz w:val="20"/>
                <w:szCs w:val="20"/>
              </w:rPr>
              <w:t xml:space="preserve">pay </w:t>
            </w:r>
            <w:r w:rsidR="004D636C" w:rsidRPr="001469D7">
              <w:rPr>
                <w:rFonts w:ascii="Arial" w:hAnsi="Arial" w:cs="Arial"/>
                <w:bCs/>
                <w:sz w:val="20"/>
                <w:szCs w:val="20"/>
              </w:rPr>
              <w:t>in the school year that just ended</w:t>
            </w:r>
            <w:r w:rsidRPr="001469D7">
              <w:rPr>
                <w:rFonts w:ascii="Arial" w:hAnsi="Arial" w:cs="Arial"/>
                <w:bCs/>
                <w:sz w:val="20"/>
                <w:szCs w:val="20"/>
              </w:rPr>
              <w:t>?</w:t>
            </w:r>
          </w:p>
          <w:p w14:paraId="1E21D6D3" w14:textId="77777777" w:rsidR="00CE665A" w:rsidRPr="001469D7" w:rsidRDefault="005607EE" w:rsidP="00456993">
            <w:pPr>
              <w:rPr>
                <w:rFonts w:ascii="Arial" w:hAnsi="Arial" w:cs="Arial"/>
                <w:bCs/>
                <w:sz w:val="20"/>
                <w:szCs w:val="20"/>
              </w:rPr>
            </w:pPr>
            <w:r w:rsidRPr="001469D7">
              <w:rPr>
                <w:rFonts w:ascii="Arial" w:hAnsi="Arial" w:cs="Arial"/>
                <w:bCs/>
                <w:i/>
                <w:sz w:val="20"/>
                <w:szCs w:val="20"/>
              </w:rPr>
              <w:t>Write 99 if doesn’t know.</w:t>
            </w:r>
          </w:p>
        </w:tc>
        <w:tc>
          <w:tcPr>
            <w:tcW w:w="3888" w:type="dxa"/>
            <w:gridSpan w:val="2"/>
            <w:vAlign w:val="center"/>
          </w:tcPr>
          <w:p w14:paraId="133B13A7" w14:textId="77777777" w:rsidR="0065665C" w:rsidRPr="001469D7" w:rsidRDefault="0065665C" w:rsidP="005607EE">
            <w:pPr>
              <w:spacing w:line="320" w:lineRule="atLeast"/>
              <w:jc w:val="center"/>
              <w:rPr>
                <w:rFonts w:ascii="Arial" w:hAnsi="Arial" w:cs="Arial"/>
                <w:sz w:val="20"/>
                <w:szCs w:val="20"/>
              </w:rPr>
            </w:pPr>
            <w:r w:rsidRPr="001469D7">
              <w:rPr>
                <w:rFonts w:ascii="Arial" w:hAnsi="Arial" w:cs="Arial"/>
                <w:sz w:val="20"/>
                <w:szCs w:val="20"/>
              </w:rPr>
              <w:t xml:space="preserve">|__|__|__|__|__|__|__|__| </w:t>
            </w:r>
            <w:proofErr w:type="spellStart"/>
            <w:r w:rsidRPr="001469D7">
              <w:rPr>
                <w:rFonts w:ascii="Arial" w:hAnsi="Arial" w:cs="Arial"/>
                <w:sz w:val="20"/>
                <w:szCs w:val="20"/>
              </w:rPr>
              <w:t>Ksh</w:t>
            </w:r>
            <w:proofErr w:type="spellEnd"/>
            <w:r w:rsidRPr="001469D7">
              <w:rPr>
                <w:rFonts w:ascii="Arial" w:hAnsi="Arial" w:cs="Arial"/>
                <w:sz w:val="20"/>
                <w:szCs w:val="20"/>
              </w:rPr>
              <w:t xml:space="preserve"> </w:t>
            </w:r>
            <w:r w:rsidR="005607EE" w:rsidRPr="001469D7">
              <w:rPr>
                <w:rFonts w:ascii="Arial" w:hAnsi="Arial" w:cs="Arial"/>
                <w:sz w:val="20"/>
                <w:szCs w:val="20"/>
              </w:rPr>
              <w:br/>
            </w:r>
            <w:r w:rsidR="005607EE" w:rsidRPr="001469D7">
              <w:rPr>
                <w:rFonts w:ascii="Arial" w:hAnsi="Arial" w:cs="Arial"/>
                <w:sz w:val="20"/>
                <w:szCs w:val="20"/>
              </w:rPr>
              <w:br/>
              <w:t>|__|__| Don’t know</w:t>
            </w:r>
          </w:p>
        </w:tc>
      </w:tr>
      <w:tr w:rsidR="001343D4" w:rsidRPr="004F6310" w14:paraId="3DED1CC5" w14:textId="77777777">
        <w:trPr>
          <w:trHeight w:val="765"/>
        </w:trPr>
        <w:tc>
          <w:tcPr>
            <w:tcW w:w="720" w:type="dxa"/>
          </w:tcPr>
          <w:p w14:paraId="76A904A4" w14:textId="77777777" w:rsidR="001343D4" w:rsidRPr="001469D7" w:rsidRDefault="001343D4" w:rsidP="001343D4">
            <w:pPr>
              <w:tabs>
                <w:tab w:val="num" w:pos="432"/>
              </w:tabs>
              <w:autoSpaceDE w:val="0"/>
              <w:autoSpaceDN w:val="0"/>
              <w:adjustRightInd w:val="0"/>
              <w:rPr>
                <w:rFonts w:ascii="Arial" w:hAnsi="Arial" w:cs="Arial"/>
                <w:sz w:val="20"/>
                <w:szCs w:val="20"/>
              </w:rPr>
            </w:pPr>
            <w:r w:rsidRPr="001469D7">
              <w:rPr>
                <w:rFonts w:ascii="Arial" w:hAnsi="Arial" w:cs="Arial"/>
                <w:sz w:val="20"/>
                <w:szCs w:val="20"/>
              </w:rPr>
              <w:t>11a.</w:t>
            </w:r>
          </w:p>
        </w:tc>
        <w:tc>
          <w:tcPr>
            <w:tcW w:w="5040" w:type="dxa"/>
          </w:tcPr>
          <w:p w14:paraId="4D240DC6" w14:textId="77777777" w:rsidR="001343D4" w:rsidRPr="001469D7" w:rsidRDefault="00A91396" w:rsidP="00A91396">
            <w:pPr>
              <w:rPr>
                <w:rFonts w:ascii="Arial" w:hAnsi="Arial" w:cs="Arial"/>
                <w:bCs/>
                <w:sz w:val="20"/>
                <w:szCs w:val="20"/>
              </w:rPr>
            </w:pPr>
            <w:r w:rsidRPr="001469D7">
              <w:rPr>
                <w:rFonts w:ascii="Arial" w:hAnsi="Arial" w:cs="Arial"/>
                <w:bCs/>
                <w:sz w:val="20"/>
                <w:szCs w:val="20"/>
              </w:rPr>
              <w:t>Do you receive financial support (</w:t>
            </w:r>
            <w:commentRangeStart w:id="20"/>
            <w:r w:rsidRPr="001469D7">
              <w:rPr>
                <w:rFonts w:ascii="Arial" w:hAnsi="Arial" w:cs="Arial"/>
                <w:bCs/>
                <w:sz w:val="20"/>
                <w:szCs w:val="20"/>
              </w:rPr>
              <w:t>bursary</w:t>
            </w:r>
            <w:commentRangeEnd w:id="20"/>
            <w:r w:rsidR="007C2C02">
              <w:rPr>
                <w:rStyle w:val="af"/>
              </w:rPr>
              <w:commentReference w:id="20"/>
            </w:r>
            <w:r w:rsidRPr="001469D7">
              <w:rPr>
                <w:rFonts w:ascii="Arial" w:hAnsi="Arial" w:cs="Arial"/>
                <w:bCs/>
                <w:sz w:val="20"/>
                <w:szCs w:val="20"/>
              </w:rPr>
              <w:t xml:space="preserve">)? </w:t>
            </w:r>
          </w:p>
        </w:tc>
        <w:tc>
          <w:tcPr>
            <w:tcW w:w="3888" w:type="dxa"/>
            <w:gridSpan w:val="2"/>
            <w:vAlign w:val="center"/>
          </w:tcPr>
          <w:p w14:paraId="7B314B0E" w14:textId="77777777" w:rsidR="001343D4" w:rsidRPr="001469D7" w:rsidRDefault="00A91396" w:rsidP="00A91396">
            <w:pPr>
              <w:numPr>
                <w:ilvl w:val="0"/>
                <w:numId w:val="36"/>
              </w:numPr>
              <w:spacing w:line="320" w:lineRule="atLeast"/>
              <w:rPr>
                <w:rFonts w:ascii="Arial" w:hAnsi="Arial" w:cs="Arial"/>
                <w:sz w:val="20"/>
                <w:szCs w:val="20"/>
              </w:rPr>
            </w:pPr>
            <w:r w:rsidRPr="001469D7">
              <w:rPr>
                <w:rFonts w:ascii="Arial" w:hAnsi="Arial" w:cs="Arial"/>
                <w:sz w:val="20"/>
                <w:szCs w:val="20"/>
              </w:rPr>
              <w:t>[   ] Yes</w:t>
            </w:r>
          </w:p>
          <w:p w14:paraId="2D194808" w14:textId="77777777" w:rsidR="00A91396" w:rsidRPr="001469D7" w:rsidRDefault="00A91396" w:rsidP="00A91396">
            <w:pPr>
              <w:numPr>
                <w:ilvl w:val="0"/>
                <w:numId w:val="36"/>
              </w:numPr>
              <w:spacing w:line="320" w:lineRule="atLeast"/>
              <w:rPr>
                <w:rFonts w:ascii="Arial" w:hAnsi="Arial" w:cs="Arial"/>
                <w:sz w:val="20"/>
                <w:szCs w:val="20"/>
              </w:rPr>
            </w:pPr>
            <w:r w:rsidRPr="001469D7">
              <w:rPr>
                <w:rFonts w:ascii="Arial" w:hAnsi="Arial" w:cs="Arial"/>
                <w:sz w:val="20"/>
                <w:szCs w:val="20"/>
              </w:rPr>
              <w:t>[   ] No</w:t>
            </w:r>
            <w:r w:rsidR="002E7E39" w:rsidRPr="001469D7">
              <w:rPr>
                <w:rFonts w:ascii="Arial" w:hAnsi="Arial" w:cs="Arial"/>
                <w:b/>
                <w:sz w:val="20"/>
                <w:szCs w:val="20"/>
              </w:rPr>
              <w:t>&gt;&gt;&gt;&gt;&gt;&gt;skip to 12</w:t>
            </w:r>
          </w:p>
        </w:tc>
      </w:tr>
      <w:tr w:rsidR="001343D4" w:rsidRPr="004F6310" w14:paraId="44944AAE" w14:textId="77777777">
        <w:trPr>
          <w:trHeight w:val="765"/>
        </w:trPr>
        <w:tc>
          <w:tcPr>
            <w:tcW w:w="720" w:type="dxa"/>
          </w:tcPr>
          <w:p w14:paraId="4C757E71" w14:textId="77777777" w:rsidR="001343D4" w:rsidRPr="001469D7" w:rsidRDefault="001343D4" w:rsidP="001343D4">
            <w:pPr>
              <w:tabs>
                <w:tab w:val="num" w:pos="432"/>
              </w:tabs>
              <w:autoSpaceDE w:val="0"/>
              <w:autoSpaceDN w:val="0"/>
              <w:adjustRightInd w:val="0"/>
              <w:rPr>
                <w:rFonts w:ascii="Arial" w:hAnsi="Arial" w:cs="Arial"/>
                <w:sz w:val="20"/>
                <w:szCs w:val="20"/>
              </w:rPr>
            </w:pPr>
            <w:r w:rsidRPr="001469D7">
              <w:rPr>
                <w:rFonts w:ascii="Arial" w:hAnsi="Arial" w:cs="Arial"/>
                <w:sz w:val="20"/>
                <w:szCs w:val="20"/>
              </w:rPr>
              <w:t>11b.</w:t>
            </w:r>
          </w:p>
        </w:tc>
        <w:tc>
          <w:tcPr>
            <w:tcW w:w="5040" w:type="dxa"/>
          </w:tcPr>
          <w:p w14:paraId="52809CD3" w14:textId="77777777" w:rsidR="001343D4" w:rsidRPr="001469D7" w:rsidRDefault="00A91396" w:rsidP="00456993">
            <w:pPr>
              <w:rPr>
                <w:rFonts w:ascii="Arial" w:hAnsi="Arial" w:cs="Arial"/>
                <w:bCs/>
                <w:sz w:val="20"/>
                <w:szCs w:val="20"/>
              </w:rPr>
            </w:pPr>
            <w:r w:rsidRPr="001469D7">
              <w:rPr>
                <w:rFonts w:ascii="Arial" w:hAnsi="Arial" w:cs="Arial"/>
                <w:bCs/>
                <w:sz w:val="20"/>
                <w:szCs w:val="20"/>
              </w:rPr>
              <w:t xml:space="preserve">From where do you receive this? </w:t>
            </w:r>
          </w:p>
        </w:tc>
        <w:tc>
          <w:tcPr>
            <w:tcW w:w="3888" w:type="dxa"/>
            <w:gridSpan w:val="2"/>
            <w:vAlign w:val="center"/>
          </w:tcPr>
          <w:p w14:paraId="2B0D3A72" w14:textId="77777777" w:rsidR="00A91396" w:rsidRDefault="00A91396" w:rsidP="00A91396">
            <w:pPr>
              <w:spacing w:line="320" w:lineRule="atLeast"/>
              <w:rPr>
                <w:ins w:id="21" w:author="Lenovo User" w:date="2011-03-09T17:19:00Z"/>
                <w:rFonts w:ascii="Arial" w:hAnsi="Arial" w:cs="Arial"/>
                <w:sz w:val="20"/>
                <w:szCs w:val="20"/>
              </w:rPr>
            </w:pPr>
            <w:r w:rsidRPr="001469D7">
              <w:rPr>
                <w:rFonts w:ascii="Arial" w:hAnsi="Arial" w:cs="Arial"/>
                <w:sz w:val="20"/>
                <w:szCs w:val="20"/>
              </w:rPr>
              <w:t>1.  [   ] MOE</w:t>
            </w:r>
            <w:r w:rsidRPr="001469D7">
              <w:rPr>
                <w:rFonts w:ascii="Arial" w:hAnsi="Arial" w:cs="Arial"/>
                <w:sz w:val="20"/>
                <w:szCs w:val="20"/>
              </w:rPr>
              <w:br/>
              <w:t>2.  [   ] CDF</w:t>
            </w:r>
          </w:p>
          <w:p w14:paraId="3588018E" w14:textId="77777777" w:rsidR="00A30190" w:rsidRPr="001469D7" w:rsidRDefault="00A30190" w:rsidP="00A91396">
            <w:pPr>
              <w:spacing w:line="320" w:lineRule="atLeast"/>
              <w:rPr>
                <w:rFonts w:ascii="Arial" w:hAnsi="Arial" w:cs="Arial"/>
                <w:sz w:val="20"/>
                <w:szCs w:val="20"/>
              </w:rPr>
            </w:pPr>
            <w:ins w:id="22" w:author="Lenovo User" w:date="2011-03-09T17:19:00Z">
              <w:r>
                <w:rPr>
                  <w:rFonts w:ascii="Arial" w:hAnsi="Arial" w:cs="Arial"/>
                  <w:sz w:val="20"/>
                  <w:szCs w:val="20"/>
                </w:rPr>
                <w:t>3.  [   ] MOE/CDF (unable to distinguish)</w:t>
              </w:r>
            </w:ins>
          </w:p>
          <w:p w14:paraId="3DB06BC5" w14:textId="77777777" w:rsidR="00A91396" w:rsidRPr="001469D7" w:rsidRDefault="00A91396" w:rsidP="00A91396">
            <w:pPr>
              <w:spacing w:line="320" w:lineRule="atLeast"/>
              <w:rPr>
                <w:rFonts w:ascii="Arial" w:hAnsi="Arial" w:cs="Arial"/>
                <w:sz w:val="20"/>
                <w:szCs w:val="20"/>
              </w:rPr>
            </w:pPr>
            <w:r w:rsidRPr="001469D7">
              <w:rPr>
                <w:rFonts w:ascii="Arial" w:hAnsi="Arial" w:cs="Arial"/>
                <w:sz w:val="20"/>
                <w:szCs w:val="20"/>
              </w:rPr>
              <w:t>3.  [   ] NGO</w:t>
            </w:r>
          </w:p>
          <w:p w14:paraId="34232D79" w14:textId="77777777" w:rsidR="001343D4" w:rsidRPr="001469D7" w:rsidRDefault="00A91396" w:rsidP="00A91396">
            <w:pPr>
              <w:spacing w:line="320" w:lineRule="atLeast"/>
              <w:jc w:val="center"/>
              <w:rPr>
                <w:rFonts w:ascii="Arial" w:hAnsi="Arial" w:cs="Arial"/>
                <w:sz w:val="20"/>
                <w:szCs w:val="20"/>
              </w:rPr>
            </w:pPr>
            <w:r w:rsidRPr="001469D7">
              <w:rPr>
                <w:rFonts w:ascii="Arial" w:hAnsi="Arial" w:cs="Arial"/>
                <w:sz w:val="20"/>
                <w:szCs w:val="20"/>
              </w:rPr>
              <w:t>4.  [   ] Other (specify)______________</w:t>
            </w:r>
          </w:p>
        </w:tc>
      </w:tr>
      <w:tr w:rsidR="0065665C" w:rsidRPr="004F6310" w14:paraId="193FBB65" w14:textId="77777777">
        <w:trPr>
          <w:trHeight w:val="765"/>
        </w:trPr>
        <w:tc>
          <w:tcPr>
            <w:tcW w:w="720" w:type="dxa"/>
          </w:tcPr>
          <w:p w14:paraId="0801D93E" w14:textId="77777777" w:rsidR="0065665C" w:rsidRPr="004F6310" w:rsidRDefault="0065665C" w:rsidP="002800A2">
            <w:pPr>
              <w:numPr>
                <w:ilvl w:val="0"/>
                <w:numId w:val="5"/>
              </w:numPr>
              <w:tabs>
                <w:tab w:val="num" w:pos="432"/>
              </w:tabs>
              <w:autoSpaceDE w:val="0"/>
              <w:autoSpaceDN w:val="0"/>
              <w:adjustRightInd w:val="0"/>
              <w:rPr>
                <w:rFonts w:ascii="Arial" w:hAnsi="Arial" w:cs="Arial"/>
                <w:sz w:val="20"/>
                <w:szCs w:val="20"/>
              </w:rPr>
            </w:pPr>
          </w:p>
        </w:tc>
        <w:tc>
          <w:tcPr>
            <w:tcW w:w="5040" w:type="dxa"/>
          </w:tcPr>
          <w:p w14:paraId="49F7E5CE"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 xml:space="preserve">What is the highest level of formal education you have </w:t>
            </w:r>
            <w:commentRangeStart w:id="23"/>
            <w:r w:rsidRPr="004F6310">
              <w:rPr>
                <w:rFonts w:ascii="Arial" w:hAnsi="Arial" w:cs="Arial"/>
                <w:bCs/>
                <w:sz w:val="20"/>
                <w:szCs w:val="20"/>
              </w:rPr>
              <w:t>attained</w:t>
            </w:r>
            <w:commentRangeEnd w:id="23"/>
            <w:r w:rsidR="002B332C">
              <w:rPr>
                <w:rStyle w:val="af"/>
              </w:rPr>
              <w:commentReference w:id="23"/>
            </w:r>
            <w:r w:rsidRPr="004F6310">
              <w:rPr>
                <w:rFonts w:ascii="Arial" w:hAnsi="Arial" w:cs="Arial"/>
                <w:bCs/>
                <w:sz w:val="20"/>
                <w:szCs w:val="20"/>
              </w:rPr>
              <w:t>?</w:t>
            </w:r>
            <w:ins w:id="24" w:author="Lenovo User" w:date="2011-03-09T16:08:00Z">
              <w:r w:rsidR="002B332C">
                <w:rPr>
                  <w:rFonts w:ascii="Arial" w:hAnsi="Arial" w:cs="Arial"/>
                  <w:bCs/>
                  <w:sz w:val="20"/>
                  <w:szCs w:val="20"/>
                </w:rPr>
                <w:t xml:space="preserve"> </w:t>
              </w:r>
            </w:ins>
          </w:p>
          <w:p w14:paraId="4637F836" w14:textId="77777777" w:rsidR="0065665C" w:rsidRPr="004F6310" w:rsidRDefault="0065665C" w:rsidP="00596785">
            <w:pPr>
              <w:rPr>
                <w:rFonts w:ascii="Arial" w:hAnsi="Arial" w:cs="Arial"/>
                <w:bCs/>
                <w:i/>
                <w:iCs/>
                <w:sz w:val="20"/>
                <w:szCs w:val="20"/>
              </w:rPr>
            </w:pPr>
            <w:r w:rsidRPr="004F6310">
              <w:rPr>
                <w:rFonts w:ascii="Arial" w:hAnsi="Arial" w:cs="Arial"/>
                <w:bCs/>
                <w:i/>
                <w:iCs/>
                <w:sz w:val="20"/>
                <w:szCs w:val="20"/>
              </w:rPr>
              <w:t>(Circle highest class attended)</w:t>
            </w:r>
          </w:p>
        </w:tc>
        <w:tc>
          <w:tcPr>
            <w:tcW w:w="3888" w:type="dxa"/>
            <w:gridSpan w:val="2"/>
            <w:vAlign w:val="center"/>
          </w:tcPr>
          <w:p w14:paraId="6C3A0A6E" w14:textId="77777777" w:rsidR="002B332C" w:rsidRPr="004F6310" w:rsidDel="002B332C" w:rsidRDefault="0065665C" w:rsidP="002B332C">
            <w:pPr>
              <w:spacing w:line="320" w:lineRule="atLeast"/>
              <w:jc w:val="center"/>
              <w:rPr>
                <w:del w:id="25" w:author="Lenovo User" w:date="2011-03-09T16:08:00Z"/>
                <w:rFonts w:ascii="Arial" w:hAnsi="Arial" w:cs="Arial"/>
                <w:sz w:val="20"/>
                <w:szCs w:val="20"/>
              </w:rPr>
            </w:pPr>
            <w:r w:rsidRPr="004F6310">
              <w:rPr>
                <w:rFonts w:ascii="Arial" w:hAnsi="Arial" w:cs="Arial"/>
                <w:sz w:val="20"/>
                <w:szCs w:val="20"/>
              </w:rPr>
              <w:t>6           7</w:t>
            </w:r>
            <w:r w:rsidR="0066369D" w:rsidRPr="004F6310">
              <w:rPr>
                <w:rFonts w:ascii="Arial" w:hAnsi="Arial" w:cs="Arial"/>
                <w:sz w:val="20"/>
                <w:szCs w:val="20"/>
              </w:rPr>
              <w:t xml:space="preserve">             </w:t>
            </w:r>
            <w:r w:rsidRPr="004F6310">
              <w:rPr>
                <w:rFonts w:ascii="Arial" w:hAnsi="Arial" w:cs="Arial"/>
                <w:sz w:val="20"/>
                <w:szCs w:val="20"/>
              </w:rPr>
              <w:t xml:space="preserve">8        </w:t>
            </w:r>
            <w:r w:rsidR="0066369D" w:rsidRPr="004F6310">
              <w:rPr>
                <w:rFonts w:ascii="Arial" w:hAnsi="Arial" w:cs="Arial"/>
                <w:sz w:val="20"/>
                <w:szCs w:val="20"/>
              </w:rPr>
              <w:br/>
            </w:r>
            <w:r w:rsidRPr="004F6310">
              <w:rPr>
                <w:rFonts w:ascii="Arial" w:hAnsi="Arial" w:cs="Arial"/>
                <w:sz w:val="20"/>
                <w:szCs w:val="20"/>
              </w:rPr>
              <w:t>F1          F2           F3        F4</w:t>
            </w:r>
          </w:p>
          <w:p w14:paraId="09AEFD80" w14:textId="77777777" w:rsidR="0065665C" w:rsidRPr="004F6310" w:rsidRDefault="0065665C" w:rsidP="00596785">
            <w:pPr>
              <w:spacing w:line="320" w:lineRule="atLeast"/>
              <w:rPr>
                <w:rFonts w:ascii="Arial" w:hAnsi="Arial" w:cs="Arial"/>
                <w:sz w:val="20"/>
                <w:szCs w:val="20"/>
              </w:rPr>
            </w:pPr>
            <w:del w:id="26" w:author="Lenovo User" w:date="2011-03-09T16:08:00Z">
              <w:r w:rsidRPr="004F6310" w:rsidDel="002B332C">
                <w:rPr>
                  <w:rFonts w:ascii="Arial" w:hAnsi="Arial" w:cs="Arial"/>
                  <w:sz w:val="20"/>
                  <w:szCs w:val="20"/>
                </w:rPr>
                <w:delText>O</w:delText>
              </w:r>
            </w:del>
            <w:ins w:id="27" w:author="Lenovo User" w:date="2011-03-09T16:08:00Z">
              <w:r w:rsidR="002B332C">
                <w:rPr>
                  <w:rFonts w:ascii="Arial" w:hAnsi="Arial" w:cs="Arial"/>
                  <w:sz w:val="20"/>
                  <w:szCs w:val="20"/>
                </w:rPr>
                <w:t>O</w:t>
              </w:r>
            </w:ins>
            <w:r w:rsidRPr="004F6310">
              <w:rPr>
                <w:rFonts w:ascii="Arial" w:hAnsi="Arial" w:cs="Arial"/>
                <w:sz w:val="20"/>
                <w:szCs w:val="20"/>
              </w:rPr>
              <w:t>ther: ______________</w:t>
            </w:r>
          </w:p>
        </w:tc>
      </w:tr>
      <w:tr w:rsidR="0065665C" w:rsidRPr="004F6310" w14:paraId="335019EA" w14:textId="77777777">
        <w:trPr>
          <w:trHeight w:val="765"/>
        </w:trPr>
        <w:tc>
          <w:tcPr>
            <w:tcW w:w="720" w:type="dxa"/>
          </w:tcPr>
          <w:p w14:paraId="3D04C564"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7B1573E7"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 xml:space="preserve">In total, up to now, how many years have you spent in formal school since Standard 1? </w:t>
            </w:r>
          </w:p>
          <w:p w14:paraId="010C5850" w14:textId="77777777" w:rsidR="0065665C" w:rsidRPr="004F6310" w:rsidRDefault="0065665C" w:rsidP="00596785">
            <w:pPr>
              <w:rPr>
                <w:rFonts w:ascii="Arial" w:hAnsi="Arial" w:cs="Arial"/>
                <w:bCs/>
                <w:i/>
                <w:sz w:val="20"/>
                <w:szCs w:val="20"/>
              </w:rPr>
            </w:pPr>
            <w:r w:rsidRPr="004F6310">
              <w:rPr>
                <w:rFonts w:ascii="Arial" w:hAnsi="Arial" w:cs="Arial"/>
                <w:bCs/>
                <w:i/>
                <w:sz w:val="20"/>
                <w:szCs w:val="20"/>
              </w:rPr>
              <w:t>(include the years you repeated a grade, but do not include ECD, and do not include vocational school)</w:t>
            </w:r>
          </w:p>
        </w:tc>
        <w:tc>
          <w:tcPr>
            <w:tcW w:w="3888" w:type="dxa"/>
            <w:gridSpan w:val="2"/>
            <w:vAlign w:val="center"/>
          </w:tcPr>
          <w:p w14:paraId="51A49E0C" w14:textId="77777777" w:rsidR="0065665C" w:rsidRPr="004F6310" w:rsidRDefault="0065665C" w:rsidP="00596785">
            <w:pPr>
              <w:spacing w:line="320" w:lineRule="atLeast"/>
              <w:ind w:left="360"/>
              <w:rPr>
                <w:rFonts w:ascii="Arial" w:hAnsi="Arial" w:cs="Arial"/>
                <w:sz w:val="20"/>
                <w:szCs w:val="20"/>
              </w:rPr>
            </w:pPr>
            <w:r w:rsidRPr="004F6310">
              <w:rPr>
                <w:rFonts w:ascii="Arial" w:hAnsi="Arial" w:cs="Arial"/>
                <w:sz w:val="20"/>
                <w:szCs w:val="20"/>
              </w:rPr>
              <w:t xml:space="preserve">                  |__|</w:t>
            </w:r>
            <w:r w:rsidR="00C05D1B" w:rsidRPr="004F6310">
              <w:rPr>
                <w:rFonts w:ascii="Arial" w:hAnsi="Arial" w:cs="Arial"/>
                <w:sz w:val="20"/>
                <w:szCs w:val="20"/>
              </w:rPr>
              <w:t>.|</w:t>
            </w:r>
            <w:r w:rsidRPr="004F6310">
              <w:rPr>
                <w:rFonts w:ascii="Arial" w:hAnsi="Arial" w:cs="Arial"/>
                <w:sz w:val="20"/>
                <w:szCs w:val="20"/>
              </w:rPr>
              <w:t>__| years</w:t>
            </w:r>
          </w:p>
        </w:tc>
      </w:tr>
      <w:tr w:rsidR="0065665C" w:rsidRPr="004F6310" w14:paraId="1C513F8F" w14:textId="77777777">
        <w:trPr>
          <w:trHeight w:val="765"/>
        </w:trPr>
        <w:tc>
          <w:tcPr>
            <w:tcW w:w="720" w:type="dxa"/>
          </w:tcPr>
          <w:p w14:paraId="22FEE600"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27CA4620"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Have you ever attended a polytechnic/vocational school?</w:t>
            </w:r>
          </w:p>
        </w:tc>
        <w:tc>
          <w:tcPr>
            <w:tcW w:w="3888" w:type="dxa"/>
            <w:gridSpan w:val="2"/>
            <w:vAlign w:val="center"/>
          </w:tcPr>
          <w:p w14:paraId="15F0EEF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70CACE2"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r w:rsidR="000D17B3" w:rsidRPr="004F6310">
              <w:rPr>
                <w:rFonts w:ascii="Arial" w:hAnsi="Arial" w:cs="Arial"/>
                <w:b/>
                <w:sz w:val="20"/>
                <w:szCs w:val="20"/>
              </w:rPr>
              <w:t>&gt;&gt;&gt;&gt;&gt;&gt;&gt;&gt;&gt;&gt;&gt;</w:t>
            </w:r>
            <w:r w:rsidRPr="004F6310">
              <w:rPr>
                <w:rFonts w:ascii="Arial" w:hAnsi="Arial" w:cs="Arial"/>
                <w:b/>
                <w:sz w:val="20"/>
                <w:szCs w:val="20"/>
              </w:rPr>
              <w:t>skip to</w:t>
            </w:r>
            <w:r w:rsidR="00364C94" w:rsidRPr="004F6310">
              <w:rPr>
                <w:rFonts w:ascii="Arial" w:hAnsi="Arial" w:cs="Arial"/>
                <w:b/>
                <w:sz w:val="20"/>
                <w:szCs w:val="20"/>
              </w:rPr>
              <w:t xml:space="preserve"> 16</w:t>
            </w:r>
          </w:p>
        </w:tc>
      </w:tr>
      <w:tr w:rsidR="0065665C" w:rsidRPr="004F6310" w14:paraId="0B6689C5" w14:textId="77777777">
        <w:trPr>
          <w:trHeight w:val="765"/>
        </w:trPr>
        <w:tc>
          <w:tcPr>
            <w:tcW w:w="720" w:type="dxa"/>
          </w:tcPr>
          <w:p w14:paraId="7400022D" w14:textId="77777777" w:rsidR="0065665C" w:rsidRPr="004F6310" w:rsidRDefault="0065665C" w:rsidP="002800A2">
            <w:pPr>
              <w:numPr>
                <w:ilvl w:val="0"/>
                <w:numId w:val="5"/>
              </w:numPr>
              <w:tabs>
                <w:tab w:val="num" w:pos="432"/>
              </w:tabs>
              <w:autoSpaceDE w:val="0"/>
              <w:autoSpaceDN w:val="0"/>
              <w:adjustRightInd w:val="0"/>
              <w:rPr>
                <w:rFonts w:ascii="Arial" w:hAnsi="Arial" w:cs="Arial"/>
                <w:sz w:val="20"/>
                <w:szCs w:val="20"/>
              </w:rPr>
            </w:pPr>
          </w:p>
        </w:tc>
        <w:tc>
          <w:tcPr>
            <w:tcW w:w="5040" w:type="dxa"/>
          </w:tcPr>
          <w:p w14:paraId="3F605F26"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For how many years have you attended polytechnic/vocational school?</w:t>
            </w:r>
          </w:p>
        </w:tc>
        <w:tc>
          <w:tcPr>
            <w:tcW w:w="3888" w:type="dxa"/>
            <w:gridSpan w:val="2"/>
            <w:vAlign w:val="center"/>
          </w:tcPr>
          <w:p w14:paraId="6F2F16BC" w14:textId="77777777" w:rsidR="0065665C" w:rsidRPr="004F6310" w:rsidRDefault="00F85ED9" w:rsidP="00596785">
            <w:pPr>
              <w:spacing w:line="320" w:lineRule="atLeast"/>
              <w:ind w:left="360"/>
              <w:rPr>
                <w:rFonts w:ascii="Arial" w:hAnsi="Arial" w:cs="Arial"/>
                <w:sz w:val="20"/>
                <w:szCs w:val="20"/>
              </w:rPr>
            </w:pPr>
            <w:r w:rsidRPr="004F6310">
              <w:rPr>
                <w:rFonts w:ascii="Arial" w:hAnsi="Arial" w:cs="Arial"/>
                <w:sz w:val="20"/>
                <w:szCs w:val="20"/>
              </w:rPr>
              <w:t xml:space="preserve">|__|.|__| </w:t>
            </w:r>
            <w:r w:rsidR="0065665C" w:rsidRPr="004F6310">
              <w:rPr>
                <w:rFonts w:ascii="Arial" w:hAnsi="Arial" w:cs="Arial"/>
                <w:sz w:val="20"/>
                <w:szCs w:val="20"/>
              </w:rPr>
              <w:t>years</w:t>
            </w:r>
          </w:p>
          <w:p w14:paraId="7C8813A5" w14:textId="77777777" w:rsidR="0065665C" w:rsidRPr="004F6310" w:rsidRDefault="0065665C" w:rsidP="00596785">
            <w:pPr>
              <w:spacing w:line="320" w:lineRule="atLeast"/>
              <w:ind w:left="360"/>
              <w:rPr>
                <w:rFonts w:ascii="Arial" w:hAnsi="Arial" w:cs="Arial"/>
                <w:i/>
                <w:sz w:val="16"/>
                <w:szCs w:val="16"/>
              </w:rPr>
            </w:pPr>
            <w:r w:rsidRPr="004F6310">
              <w:rPr>
                <w:rFonts w:ascii="Arial" w:hAnsi="Arial" w:cs="Arial"/>
                <w:i/>
                <w:sz w:val="16"/>
                <w:szCs w:val="16"/>
              </w:rPr>
              <w:t>(if less than 12 months, write 0.5 years)</w:t>
            </w:r>
          </w:p>
        </w:tc>
      </w:tr>
      <w:tr w:rsidR="0065665C" w:rsidRPr="004F6310" w14:paraId="0910456D" w14:textId="77777777">
        <w:trPr>
          <w:trHeight w:val="765"/>
        </w:trPr>
        <w:tc>
          <w:tcPr>
            <w:tcW w:w="720" w:type="dxa"/>
          </w:tcPr>
          <w:p w14:paraId="77C00289"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1C2E35E9" w14:textId="77777777" w:rsidR="0065665C" w:rsidRPr="004F6310" w:rsidRDefault="0065665C" w:rsidP="00596785">
            <w:pPr>
              <w:rPr>
                <w:rFonts w:ascii="Arial" w:hAnsi="Arial" w:cs="Arial"/>
                <w:sz w:val="20"/>
                <w:szCs w:val="20"/>
                <w:lang w:val="en-GB"/>
              </w:rPr>
            </w:pPr>
            <w:r w:rsidRPr="004F6310">
              <w:rPr>
                <w:rFonts w:ascii="Arial" w:hAnsi="Arial" w:cs="Arial"/>
                <w:sz w:val="20"/>
                <w:szCs w:val="20"/>
                <w:lang w:val="en-GB"/>
              </w:rPr>
              <w:t xml:space="preserve">The building that you sleep in </w:t>
            </w:r>
            <w:ins w:id="28" w:author="Lenovo User" w:date="2011-03-09T16:09:00Z">
              <w:r w:rsidR="002B332C">
                <w:rPr>
                  <w:rFonts w:ascii="Arial" w:hAnsi="Arial" w:cs="Arial"/>
                  <w:sz w:val="20"/>
                  <w:szCs w:val="20"/>
                  <w:lang w:val="en-GB"/>
                </w:rPr>
                <w:t xml:space="preserve">currently </w:t>
              </w:r>
            </w:ins>
            <w:r w:rsidRPr="004F6310">
              <w:rPr>
                <w:rFonts w:ascii="Arial" w:hAnsi="Arial" w:cs="Arial"/>
                <w:sz w:val="20"/>
                <w:szCs w:val="20"/>
                <w:lang w:val="en-GB"/>
              </w:rPr>
              <w:t>– of what material are the walls made?</w:t>
            </w:r>
          </w:p>
          <w:p w14:paraId="33D6F41A" w14:textId="77777777" w:rsidR="0065665C" w:rsidRPr="004F6310" w:rsidRDefault="0065665C" w:rsidP="00596785">
            <w:pPr>
              <w:rPr>
                <w:rFonts w:ascii="Arial" w:hAnsi="Arial" w:cs="Arial"/>
                <w:i/>
                <w:sz w:val="20"/>
                <w:szCs w:val="20"/>
                <w:lang w:val="en-GB"/>
              </w:rPr>
            </w:pPr>
            <w:r w:rsidRPr="004F6310">
              <w:rPr>
                <w:rFonts w:ascii="Arial" w:hAnsi="Arial" w:cs="Arial"/>
                <w:i/>
                <w:sz w:val="20"/>
                <w:szCs w:val="20"/>
                <w:lang w:val="en-GB"/>
              </w:rPr>
              <w:t>(Tick all that apply)</w:t>
            </w:r>
          </w:p>
        </w:tc>
        <w:tc>
          <w:tcPr>
            <w:tcW w:w="3888" w:type="dxa"/>
            <w:gridSpan w:val="2"/>
            <w:vAlign w:val="center"/>
          </w:tcPr>
          <w:p w14:paraId="585F55B9"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Stone, Solid Cement              </w:t>
            </w:r>
          </w:p>
          <w:p w14:paraId="5C687099" w14:textId="77777777" w:rsidR="0065665C" w:rsidRPr="004F6310" w:rsidRDefault="0065665C" w:rsidP="00596785">
            <w:pPr>
              <w:rPr>
                <w:rFonts w:ascii="Arial" w:hAnsi="Arial" w:cs="Arial"/>
                <w:sz w:val="20"/>
                <w:szCs w:val="20"/>
              </w:rPr>
            </w:pPr>
            <w:r w:rsidRPr="004F6310">
              <w:rPr>
                <w:rFonts w:ascii="Arial" w:hAnsi="Arial" w:cs="Arial"/>
                <w:sz w:val="20"/>
                <w:szCs w:val="20"/>
              </w:rPr>
              <w:t>2.   [   ]  Fired Brick</w:t>
            </w:r>
          </w:p>
          <w:p w14:paraId="2DB487FB"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3.   [   ]  Sun-dried bricks</w:t>
            </w:r>
          </w:p>
          <w:p w14:paraId="01D17F54"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4.   [   ]  Mud, cement</w:t>
            </w:r>
            <w:r w:rsidRPr="004F6310">
              <w:rPr>
                <w:rFonts w:ascii="Arial" w:hAnsi="Arial" w:cs="Arial"/>
                <w:sz w:val="20"/>
                <w:szCs w:val="20"/>
              </w:rPr>
              <w:tab/>
            </w:r>
          </w:p>
          <w:p w14:paraId="5D0E7681" w14:textId="77777777" w:rsidR="0065665C" w:rsidRPr="004F6310" w:rsidRDefault="00BE3D55"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5</w:t>
            </w:r>
            <w:r w:rsidR="0065665C" w:rsidRPr="004F6310">
              <w:rPr>
                <w:rFonts w:ascii="Arial" w:hAnsi="Arial" w:cs="Arial"/>
                <w:sz w:val="20"/>
                <w:szCs w:val="20"/>
              </w:rPr>
              <w:t>.   [   ] Mud, sticks, reeds</w:t>
            </w:r>
          </w:p>
          <w:p w14:paraId="0EE52D87" w14:textId="77777777" w:rsidR="0065665C" w:rsidRPr="004F6310" w:rsidRDefault="00BE3D55" w:rsidP="0007325A">
            <w:pPr>
              <w:rPr>
                <w:rFonts w:ascii="Arial" w:hAnsi="Arial" w:cs="Arial"/>
                <w:sz w:val="20"/>
                <w:szCs w:val="20"/>
              </w:rPr>
            </w:pPr>
            <w:r w:rsidRPr="004F6310">
              <w:rPr>
                <w:rFonts w:ascii="Arial" w:hAnsi="Arial" w:cs="Arial"/>
                <w:sz w:val="20"/>
                <w:szCs w:val="20"/>
              </w:rPr>
              <w:lastRenderedPageBreak/>
              <w:t>6</w:t>
            </w:r>
            <w:r w:rsidR="0065665C" w:rsidRPr="004F6310">
              <w:rPr>
                <w:rFonts w:ascii="Arial" w:hAnsi="Arial" w:cs="Arial"/>
                <w:sz w:val="20"/>
                <w:szCs w:val="20"/>
              </w:rPr>
              <w:t>.   [   ] Other</w:t>
            </w:r>
            <w:r w:rsidRPr="004F6310">
              <w:rPr>
                <w:rFonts w:ascii="Arial" w:hAnsi="Arial" w:cs="Arial"/>
                <w:sz w:val="20"/>
                <w:szCs w:val="20"/>
              </w:rPr>
              <w:t xml:space="preserve"> </w:t>
            </w:r>
            <w:r w:rsidR="0065665C" w:rsidRPr="004F6310">
              <w:rPr>
                <w:rFonts w:ascii="Arial" w:hAnsi="Arial" w:cs="Arial"/>
                <w:sz w:val="20"/>
                <w:szCs w:val="20"/>
              </w:rPr>
              <w:t>(specify)</w:t>
            </w:r>
            <w:r w:rsidRPr="004F6310">
              <w:rPr>
                <w:rFonts w:ascii="Arial" w:hAnsi="Arial" w:cs="Arial"/>
                <w:sz w:val="20"/>
                <w:szCs w:val="20"/>
              </w:rPr>
              <w:t>____</w:t>
            </w:r>
            <w:r w:rsidR="00607269" w:rsidRPr="004F6310">
              <w:rPr>
                <w:rFonts w:ascii="Arial" w:hAnsi="Arial" w:cs="Arial"/>
                <w:sz w:val="20"/>
                <w:szCs w:val="20"/>
              </w:rPr>
              <w:t>_________</w:t>
            </w:r>
            <w:r w:rsidR="00E2214F" w:rsidRPr="004F6310">
              <w:rPr>
                <w:rFonts w:ascii="Arial" w:hAnsi="Arial" w:cs="Arial"/>
                <w:sz w:val="20"/>
                <w:szCs w:val="20"/>
              </w:rPr>
              <w:t xml:space="preserve"> </w:t>
            </w:r>
          </w:p>
        </w:tc>
      </w:tr>
      <w:tr w:rsidR="0065665C" w:rsidRPr="004F6310" w14:paraId="2CF4DB62" w14:textId="77777777">
        <w:trPr>
          <w:trHeight w:val="1324"/>
        </w:trPr>
        <w:tc>
          <w:tcPr>
            <w:tcW w:w="720" w:type="dxa"/>
          </w:tcPr>
          <w:p w14:paraId="50440E9C"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5DF1505C" w14:textId="77777777" w:rsidR="0065665C" w:rsidRPr="004F6310" w:rsidRDefault="0065665C" w:rsidP="00596785">
            <w:pPr>
              <w:rPr>
                <w:rFonts w:ascii="Arial" w:hAnsi="Arial" w:cs="Arial"/>
                <w:sz w:val="20"/>
                <w:szCs w:val="20"/>
                <w:lang w:val="en-GB"/>
              </w:rPr>
            </w:pPr>
            <w:r w:rsidRPr="004F6310">
              <w:rPr>
                <w:rFonts w:ascii="Arial" w:hAnsi="Arial" w:cs="Arial"/>
                <w:sz w:val="20"/>
                <w:szCs w:val="20"/>
                <w:lang w:val="en-GB"/>
              </w:rPr>
              <w:t xml:space="preserve">What is the roof of this building made of? </w:t>
            </w:r>
          </w:p>
        </w:tc>
        <w:tc>
          <w:tcPr>
            <w:tcW w:w="3888" w:type="dxa"/>
            <w:gridSpan w:val="2"/>
            <w:vAlign w:val="center"/>
          </w:tcPr>
          <w:p w14:paraId="0DA4C38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Iron            </w:t>
            </w:r>
          </w:p>
          <w:p w14:paraId="04EDA6F4" w14:textId="77777777" w:rsidR="0065665C" w:rsidRPr="004F6310" w:rsidRDefault="0065665C" w:rsidP="00596785">
            <w:pPr>
              <w:rPr>
                <w:rFonts w:ascii="Arial" w:hAnsi="Arial" w:cs="Arial"/>
                <w:sz w:val="20"/>
                <w:szCs w:val="20"/>
              </w:rPr>
            </w:pPr>
            <w:r w:rsidRPr="004F6310">
              <w:rPr>
                <w:rFonts w:ascii="Arial" w:hAnsi="Arial" w:cs="Arial"/>
                <w:sz w:val="20"/>
                <w:szCs w:val="20"/>
              </w:rPr>
              <w:t>2.   [   ]  Grass or reeds</w:t>
            </w:r>
          </w:p>
          <w:p w14:paraId="2C2A85C1"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3.   [   ]  Mud, branches</w:t>
            </w:r>
            <w:r w:rsidRPr="004F6310">
              <w:rPr>
                <w:rFonts w:ascii="Arial" w:hAnsi="Arial" w:cs="Arial"/>
                <w:sz w:val="20"/>
                <w:szCs w:val="20"/>
              </w:rPr>
              <w:tab/>
            </w:r>
          </w:p>
          <w:p w14:paraId="765A0FE8"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4.   [   ]  Palm leaves</w:t>
            </w:r>
          </w:p>
          <w:p w14:paraId="78212C77" w14:textId="77777777" w:rsidR="0065665C" w:rsidRPr="004F6310" w:rsidRDefault="002800A2"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5</w:t>
            </w:r>
            <w:r w:rsidR="0065665C" w:rsidRPr="004F6310">
              <w:rPr>
                <w:rFonts w:ascii="Arial" w:hAnsi="Arial" w:cs="Arial"/>
                <w:sz w:val="20"/>
                <w:szCs w:val="20"/>
              </w:rPr>
              <w:t>.   [   ]  Mud, cement</w:t>
            </w:r>
          </w:p>
          <w:p w14:paraId="2BB3D4BB" w14:textId="77777777" w:rsidR="0065665C" w:rsidRPr="004F6310" w:rsidRDefault="002800A2" w:rsidP="00596785">
            <w:pPr>
              <w:rPr>
                <w:rFonts w:ascii="Arial" w:hAnsi="Arial" w:cs="Arial"/>
                <w:sz w:val="20"/>
                <w:szCs w:val="20"/>
              </w:rPr>
            </w:pPr>
            <w:r w:rsidRPr="004F6310">
              <w:rPr>
                <w:rFonts w:ascii="Arial" w:hAnsi="Arial" w:cs="Arial"/>
                <w:sz w:val="20"/>
                <w:szCs w:val="20"/>
              </w:rPr>
              <w:t>6</w:t>
            </w:r>
            <w:r w:rsidR="0065665C" w:rsidRPr="004F6310">
              <w:rPr>
                <w:rFonts w:ascii="Arial" w:hAnsi="Arial" w:cs="Arial"/>
                <w:sz w:val="20"/>
                <w:szCs w:val="20"/>
              </w:rPr>
              <w:t>.   [   ] Other (specify</w:t>
            </w:r>
            <w:r w:rsidR="00C43643" w:rsidRPr="004F6310">
              <w:rPr>
                <w:rFonts w:ascii="Arial" w:hAnsi="Arial" w:cs="Arial"/>
                <w:sz w:val="20"/>
                <w:szCs w:val="20"/>
              </w:rPr>
              <w:t>)_______________</w:t>
            </w:r>
          </w:p>
        </w:tc>
      </w:tr>
      <w:tr w:rsidR="0065665C" w:rsidRPr="004F6310" w14:paraId="5E754F42" w14:textId="77777777">
        <w:trPr>
          <w:trHeight w:val="765"/>
        </w:trPr>
        <w:tc>
          <w:tcPr>
            <w:tcW w:w="720" w:type="dxa"/>
          </w:tcPr>
          <w:p w14:paraId="48910316" w14:textId="77777777" w:rsidR="0065665C" w:rsidRPr="004F6310" w:rsidRDefault="0065665C" w:rsidP="00C94ABB">
            <w:pPr>
              <w:numPr>
                <w:ilvl w:val="0"/>
                <w:numId w:val="5"/>
              </w:numPr>
              <w:tabs>
                <w:tab w:val="num" w:pos="432"/>
              </w:tabs>
              <w:autoSpaceDE w:val="0"/>
              <w:autoSpaceDN w:val="0"/>
              <w:adjustRightInd w:val="0"/>
              <w:rPr>
                <w:rFonts w:ascii="Arial" w:hAnsi="Arial" w:cs="Arial"/>
                <w:sz w:val="20"/>
                <w:szCs w:val="20"/>
              </w:rPr>
            </w:pPr>
          </w:p>
        </w:tc>
        <w:tc>
          <w:tcPr>
            <w:tcW w:w="5040" w:type="dxa"/>
          </w:tcPr>
          <w:p w14:paraId="7E303D94" w14:textId="77777777" w:rsidR="0065665C" w:rsidRPr="004F6310" w:rsidRDefault="0065665C" w:rsidP="00596785">
            <w:pPr>
              <w:rPr>
                <w:rFonts w:ascii="Arial" w:hAnsi="Arial" w:cs="Arial"/>
                <w:sz w:val="20"/>
                <w:szCs w:val="20"/>
                <w:lang w:val="en-GB"/>
              </w:rPr>
            </w:pPr>
            <w:r w:rsidRPr="004F6310">
              <w:rPr>
                <w:rFonts w:ascii="Arial" w:hAnsi="Arial" w:cs="Arial"/>
                <w:sz w:val="20"/>
                <w:szCs w:val="20"/>
              </w:rPr>
              <w:t>What is the floor of your house made of?</w:t>
            </w:r>
          </w:p>
        </w:tc>
        <w:tc>
          <w:tcPr>
            <w:tcW w:w="3888" w:type="dxa"/>
            <w:gridSpan w:val="2"/>
            <w:vAlign w:val="center"/>
          </w:tcPr>
          <w:p w14:paraId="1BB747C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Cement            </w:t>
            </w:r>
          </w:p>
          <w:p w14:paraId="6148B404" w14:textId="77777777" w:rsidR="0065665C" w:rsidRPr="004F6310" w:rsidRDefault="0065665C" w:rsidP="00596785">
            <w:pPr>
              <w:rPr>
                <w:rFonts w:ascii="Arial" w:hAnsi="Arial" w:cs="Arial"/>
                <w:sz w:val="20"/>
                <w:szCs w:val="20"/>
              </w:rPr>
            </w:pPr>
            <w:r w:rsidRPr="004F6310">
              <w:rPr>
                <w:rFonts w:ascii="Arial" w:hAnsi="Arial" w:cs="Arial"/>
                <w:sz w:val="20"/>
                <w:szCs w:val="20"/>
              </w:rPr>
              <w:t>2.   [   ]  Mud</w:t>
            </w:r>
          </w:p>
          <w:p w14:paraId="3D2EF5C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3.   [   ]  Cow dung and mud </w:t>
            </w:r>
          </w:p>
          <w:p w14:paraId="4D981548" w14:textId="77777777" w:rsidR="0065665C" w:rsidRPr="004F6310" w:rsidRDefault="0065665C" w:rsidP="00596785">
            <w:pPr>
              <w:rPr>
                <w:rFonts w:ascii="Arial" w:hAnsi="Arial" w:cs="Arial"/>
                <w:sz w:val="20"/>
                <w:szCs w:val="20"/>
              </w:rPr>
            </w:pPr>
            <w:r w:rsidRPr="004F6310">
              <w:rPr>
                <w:rFonts w:ascii="Arial" w:hAnsi="Arial" w:cs="Arial"/>
                <w:sz w:val="20"/>
                <w:szCs w:val="20"/>
              </w:rPr>
              <w:t>4.   [   ]  Other (specify) _____________</w:t>
            </w:r>
            <w:r w:rsidRPr="004F6310">
              <w:rPr>
                <w:rFonts w:ascii="Arial" w:hAnsi="Arial" w:cs="Arial"/>
                <w:sz w:val="20"/>
                <w:szCs w:val="20"/>
              </w:rPr>
              <w:tab/>
            </w:r>
          </w:p>
        </w:tc>
      </w:tr>
      <w:tr w:rsidR="0065665C" w:rsidRPr="004F6310" w14:paraId="00477D70" w14:textId="77777777">
        <w:trPr>
          <w:trHeight w:val="595"/>
        </w:trPr>
        <w:tc>
          <w:tcPr>
            <w:tcW w:w="720" w:type="dxa"/>
          </w:tcPr>
          <w:p w14:paraId="556E8A97" w14:textId="77777777" w:rsidR="0065665C" w:rsidRPr="004F6310" w:rsidRDefault="008B0750" w:rsidP="008B0750">
            <w:pPr>
              <w:tabs>
                <w:tab w:val="num" w:pos="432"/>
              </w:tabs>
              <w:autoSpaceDE w:val="0"/>
              <w:autoSpaceDN w:val="0"/>
              <w:adjustRightInd w:val="0"/>
              <w:rPr>
                <w:rFonts w:ascii="Arial" w:hAnsi="Arial" w:cs="Arial"/>
                <w:sz w:val="20"/>
                <w:szCs w:val="20"/>
              </w:rPr>
            </w:pPr>
            <w:r w:rsidRPr="004F6310">
              <w:rPr>
                <w:rFonts w:ascii="Arial" w:hAnsi="Arial" w:cs="Arial"/>
                <w:sz w:val="20"/>
                <w:szCs w:val="20"/>
              </w:rPr>
              <w:t>18a.</w:t>
            </w:r>
          </w:p>
        </w:tc>
        <w:tc>
          <w:tcPr>
            <w:tcW w:w="5040" w:type="dxa"/>
          </w:tcPr>
          <w:p w14:paraId="0CC7A71D"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How many latrines do you have at your </w:t>
            </w:r>
            <w:ins w:id="29" w:author="Lenovo User" w:date="2011-03-09T16:09:00Z">
              <w:r w:rsidR="002B332C">
                <w:rPr>
                  <w:rFonts w:ascii="Arial" w:hAnsi="Arial" w:cs="Arial"/>
                  <w:sz w:val="20"/>
                  <w:szCs w:val="20"/>
                </w:rPr>
                <w:t xml:space="preserve">current </w:t>
              </w:r>
            </w:ins>
            <w:r w:rsidRPr="004F6310">
              <w:rPr>
                <w:rFonts w:ascii="Arial" w:hAnsi="Arial" w:cs="Arial"/>
                <w:sz w:val="20"/>
                <w:szCs w:val="20"/>
              </w:rPr>
              <w:t>home?</w:t>
            </w:r>
          </w:p>
        </w:tc>
        <w:tc>
          <w:tcPr>
            <w:tcW w:w="3888" w:type="dxa"/>
            <w:gridSpan w:val="2"/>
            <w:vAlign w:val="center"/>
          </w:tcPr>
          <w:p w14:paraId="6262B85C" w14:textId="77777777" w:rsidR="0065665C" w:rsidRPr="004F6310" w:rsidRDefault="0065665C" w:rsidP="0066369D">
            <w:pPr>
              <w:jc w:val="center"/>
              <w:rPr>
                <w:rFonts w:ascii="Arial" w:hAnsi="Arial" w:cs="Arial"/>
                <w:sz w:val="20"/>
                <w:szCs w:val="20"/>
              </w:rPr>
            </w:pPr>
            <w:r w:rsidRPr="004F6310">
              <w:rPr>
                <w:rFonts w:ascii="Arial" w:hAnsi="Arial" w:cs="Arial"/>
                <w:sz w:val="20"/>
                <w:szCs w:val="20"/>
              </w:rPr>
              <w:t>[    ]</w:t>
            </w:r>
            <w:r w:rsidR="00E06620" w:rsidRPr="004F6310">
              <w:rPr>
                <w:rFonts w:ascii="Arial" w:hAnsi="Arial" w:cs="Arial"/>
                <w:sz w:val="20"/>
                <w:szCs w:val="20"/>
              </w:rPr>
              <w:t xml:space="preserve"> </w:t>
            </w:r>
            <w:r w:rsidR="0066369D" w:rsidRPr="004F6310">
              <w:rPr>
                <w:rFonts w:ascii="Arial" w:hAnsi="Arial" w:cs="Arial"/>
                <w:sz w:val="20"/>
                <w:szCs w:val="20"/>
              </w:rPr>
              <w:br/>
            </w:r>
            <w:r w:rsidR="0066369D" w:rsidRPr="004F6310">
              <w:rPr>
                <w:rFonts w:ascii="Arial" w:hAnsi="Arial" w:cs="Arial"/>
                <w:sz w:val="20"/>
                <w:szCs w:val="20"/>
              </w:rPr>
              <w:br/>
            </w:r>
            <w:r w:rsidR="0066369D" w:rsidRPr="004F6310">
              <w:rPr>
                <w:rFonts w:ascii="Arial" w:hAnsi="Arial" w:cs="Arial"/>
                <w:b/>
                <w:sz w:val="20"/>
                <w:szCs w:val="20"/>
              </w:rPr>
              <w:t>If 0 &gt;&gt;&gt;&gt;skip to 2</w:t>
            </w:r>
            <w:r w:rsidR="008B0750" w:rsidRPr="004F6310">
              <w:rPr>
                <w:rFonts w:ascii="Arial" w:hAnsi="Arial" w:cs="Arial"/>
                <w:b/>
                <w:sz w:val="20"/>
                <w:szCs w:val="20"/>
              </w:rPr>
              <w:t>1</w:t>
            </w:r>
          </w:p>
        </w:tc>
      </w:tr>
      <w:tr w:rsidR="0065665C" w:rsidRPr="004F6310" w14:paraId="1F596D34" w14:textId="77777777">
        <w:trPr>
          <w:trHeight w:val="658"/>
        </w:trPr>
        <w:tc>
          <w:tcPr>
            <w:tcW w:w="720" w:type="dxa"/>
          </w:tcPr>
          <w:p w14:paraId="51A3E743"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17EBCA50" w14:textId="77777777" w:rsidR="0065665C" w:rsidRPr="004F6310" w:rsidRDefault="0065665C" w:rsidP="00596785">
            <w:pPr>
              <w:rPr>
                <w:rFonts w:ascii="Arial" w:hAnsi="Arial" w:cs="Arial"/>
                <w:sz w:val="20"/>
                <w:szCs w:val="20"/>
              </w:rPr>
            </w:pPr>
            <w:r w:rsidRPr="004F6310">
              <w:rPr>
                <w:rFonts w:ascii="Arial" w:hAnsi="Arial" w:cs="Arial"/>
                <w:sz w:val="20"/>
                <w:szCs w:val="20"/>
              </w:rPr>
              <w:t>Is the latrine you use the most indoors or outdoors?</w:t>
            </w:r>
          </w:p>
          <w:p w14:paraId="4BBD202D" w14:textId="77777777" w:rsidR="0065665C" w:rsidRPr="004F6310" w:rsidRDefault="0065665C" w:rsidP="00596785">
            <w:pPr>
              <w:rPr>
                <w:rFonts w:ascii="Arial" w:hAnsi="Arial" w:cs="Arial"/>
                <w:sz w:val="20"/>
                <w:szCs w:val="20"/>
                <w:highlight w:val="yellow"/>
              </w:rPr>
            </w:pPr>
            <w:r w:rsidRPr="004F6310">
              <w:rPr>
                <w:rFonts w:ascii="Arial" w:hAnsi="Arial" w:cs="Arial"/>
                <w:sz w:val="20"/>
                <w:szCs w:val="20"/>
              </w:rPr>
              <w:t xml:space="preserve"> </w:t>
            </w:r>
          </w:p>
        </w:tc>
        <w:tc>
          <w:tcPr>
            <w:tcW w:w="3888" w:type="dxa"/>
            <w:gridSpan w:val="2"/>
            <w:vAlign w:val="center"/>
          </w:tcPr>
          <w:p w14:paraId="31883245" w14:textId="77777777" w:rsidR="0065665C" w:rsidRPr="004F6310" w:rsidRDefault="0065665C" w:rsidP="00596785">
            <w:pPr>
              <w:rPr>
                <w:rFonts w:ascii="Arial" w:hAnsi="Arial" w:cs="Arial"/>
                <w:sz w:val="20"/>
                <w:szCs w:val="20"/>
              </w:rPr>
            </w:pPr>
            <w:r w:rsidRPr="004F6310">
              <w:rPr>
                <w:rFonts w:ascii="Arial" w:hAnsi="Arial" w:cs="Arial"/>
                <w:sz w:val="20"/>
                <w:szCs w:val="20"/>
              </w:rPr>
              <w:t>1.   [   ] indoors</w:t>
            </w:r>
          </w:p>
          <w:p w14:paraId="50FD4553" w14:textId="77777777" w:rsidR="0065665C" w:rsidRPr="004F6310" w:rsidRDefault="0065665C" w:rsidP="00596785">
            <w:pPr>
              <w:rPr>
                <w:rFonts w:ascii="Arial" w:hAnsi="Arial" w:cs="Arial"/>
                <w:sz w:val="20"/>
                <w:szCs w:val="20"/>
              </w:rPr>
            </w:pPr>
            <w:r w:rsidRPr="004F6310">
              <w:rPr>
                <w:rFonts w:ascii="Arial" w:hAnsi="Arial" w:cs="Arial"/>
                <w:sz w:val="20"/>
                <w:szCs w:val="20"/>
              </w:rPr>
              <w:t>2.   [   ] outdoors</w:t>
            </w:r>
          </w:p>
        </w:tc>
      </w:tr>
      <w:tr w:rsidR="0065665C" w:rsidRPr="004F6310" w14:paraId="255038CF" w14:textId="77777777">
        <w:trPr>
          <w:trHeight w:val="631"/>
        </w:trPr>
        <w:tc>
          <w:tcPr>
            <w:tcW w:w="720" w:type="dxa"/>
          </w:tcPr>
          <w:p w14:paraId="44BF1485"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718307BB" w14:textId="77777777" w:rsidR="0065665C" w:rsidRPr="004F6310" w:rsidRDefault="0065665C" w:rsidP="00F81DFD">
            <w:pPr>
              <w:rPr>
                <w:rFonts w:ascii="Arial" w:hAnsi="Arial" w:cs="Arial"/>
                <w:sz w:val="20"/>
                <w:szCs w:val="20"/>
              </w:rPr>
            </w:pPr>
            <w:r w:rsidRPr="004F6310">
              <w:rPr>
                <w:rFonts w:ascii="Arial" w:hAnsi="Arial" w:cs="Arial"/>
                <w:sz w:val="20"/>
                <w:szCs w:val="20"/>
              </w:rPr>
              <w:t>Is it private to your household or shared with another household?</w:t>
            </w:r>
            <w:r w:rsidR="00EE46FF" w:rsidRPr="004F6310">
              <w:rPr>
                <w:rFonts w:ascii="Arial" w:hAnsi="Arial" w:cs="Arial"/>
                <w:sz w:val="20"/>
                <w:szCs w:val="20"/>
              </w:rPr>
              <w:br/>
            </w:r>
            <w:r w:rsidR="00317926" w:rsidRPr="004F6310">
              <w:rPr>
                <w:rFonts w:ascii="Arial" w:hAnsi="Arial" w:cs="Arial"/>
                <w:sz w:val="20"/>
                <w:szCs w:val="20"/>
              </w:rPr>
              <w:t xml:space="preserve">(shared beyond those in the </w:t>
            </w:r>
            <w:r w:rsidR="00E06620" w:rsidRPr="004F6310">
              <w:rPr>
                <w:rFonts w:ascii="Arial" w:hAnsi="Arial" w:cs="Arial"/>
                <w:sz w:val="20"/>
                <w:szCs w:val="20"/>
              </w:rPr>
              <w:t>family</w:t>
            </w:r>
            <w:r w:rsidR="00317926" w:rsidRPr="004F6310">
              <w:rPr>
                <w:rFonts w:ascii="Arial" w:hAnsi="Arial" w:cs="Arial"/>
                <w:sz w:val="20"/>
                <w:szCs w:val="20"/>
              </w:rPr>
              <w:t>)</w:t>
            </w:r>
          </w:p>
        </w:tc>
        <w:tc>
          <w:tcPr>
            <w:tcW w:w="3888" w:type="dxa"/>
            <w:gridSpan w:val="2"/>
            <w:vAlign w:val="center"/>
          </w:tcPr>
          <w:p w14:paraId="4ACC93D5" w14:textId="77777777" w:rsidR="0065665C" w:rsidRPr="004F6310" w:rsidRDefault="0065665C" w:rsidP="00596785">
            <w:pPr>
              <w:rPr>
                <w:rFonts w:ascii="Arial" w:hAnsi="Arial" w:cs="Arial"/>
                <w:sz w:val="20"/>
                <w:szCs w:val="20"/>
              </w:rPr>
            </w:pPr>
            <w:r w:rsidRPr="004F6310">
              <w:rPr>
                <w:rFonts w:ascii="Arial" w:hAnsi="Arial" w:cs="Arial"/>
                <w:sz w:val="20"/>
                <w:szCs w:val="20"/>
              </w:rPr>
              <w:t>1. [  ] Private</w:t>
            </w:r>
            <w:r w:rsidRPr="004F6310">
              <w:rPr>
                <w:rFonts w:ascii="Arial" w:hAnsi="Arial" w:cs="Arial"/>
                <w:sz w:val="20"/>
                <w:szCs w:val="20"/>
              </w:rPr>
              <w:br/>
              <w:t xml:space="preserve">2. [  ] Shared </w:t>
            </w:r>
          </w:p>
        </w:tc>
      </w:tr>
      <w:tr w:rsidR="0065665C" w:rsidRPr="004F6310" w14:paraId="15204669" w14:textId="77777777">
        <w:trPr>
          <w:trHeight w:val="765"/>
        </w:trPr>
        <w:tc>
          <w:tcPr>
            <w:tcW w:w="720" w:type="dxa"/>
          </w:tcPr>
          <w:p w14:paraId="11A01C4B"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r w:rsidRPr="004F6310">
              <w:rPr>
                <w:rFonts w:ascii="Arial" w:hAnsi="Arial" w:cs="Arial"/>
                <w:sz w:val="20"/>
                <w:szCs w:val="20"/>
              </w:rPr>
              <w:br/>
            </w:r>
          </w:p>
        </w:tc>
        <w:tc>
          <w:tcPr>
            <w:tcW w:w="5515" w:type="dxa"/>
            <w:gridSpan w:val="2"/>
          </w:tcPr>
          <w:p w14:paraId="466A1A79" w14:textId="77777777" w:rsidR="0065665C" w:rsidRPr="004F6310" w:rsidRDefault="0065665C" w:rsidP="00596785">
            <w:pPr>
              <w:rPr>
                <w:rFonts w:ascii="Arial" w:hAnsi="Arial" w:cs="Arial"/>
                <w:sz w:val="20"/>
                <w:szCs w:val="20"/>
              </w:rPr>
            </w:pPr>
            <w:r w:rsidRPr="004F6310">
              <w:rPr>
                <w:rFonts w:ascii="Arial" w:hAnsi="Arial" w:cs="Arial"/>
                <w:sz w:val="20"/>
                <w:szCs w:val="20"/>
              </w:rPr>
              <w:t>If one walked at an average pace, approximately how many minutes would it take to walk from your home to the nearest pla</w:t>
            </w:r>
            <w:r w:rsidR="0024597B" w:rsidRPr="004F6310">
              <w:rPr>
                <w:rFonts w:ascii="Arial" w:hAnsi="Arial" w:cs="Arial"/>
                <w:sz w:val="20"/>
                <w:szCs w:val="20"/>
              </w:rPr>
              <w:t>ce where you can catch a matatu/</w:t>
            </w:r>
            <w:r w:rsidRPr="004F6310">
              <w:rPr>
                <w:rFonts w:ascii="Arial" w:hAnsi="Arial" w:cs="Arial"/>
                <w:sz w:val="20"/>
                <w:szCs w:val="20"/>
              </w:rPr>
              <w:t>bus?</w:t>
            </w:r>
          </w:p>
        </w:tc>
        <w:tc>
          <w:tcPr>
            <w:tcW w:w="3413" w:type="dxa"/>
            <w:vAlign w:val="center"/>
          </w:tcPr>
          <w:p w14:paraId="6F867AC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|__|__|__| minutes</w:t>
            </w:r>
          </w:p>
        </w:tc>
      </w:tr>
    </w:tbl>
    <w:p w14:paraId="1239ED35" w14:textId="77777777" w:rsidR="0065665C" w:rsidRPr="004F6310" w:rsidRDefault="0065665C" w:rsidP="00816176">
      <w:pPr>
        <w:rPr>
          <w:rFonts w:ascii="Arial" w:hAnsi="Arial" w:cs="Arial"/>
          <w:b/>
        </w:rPr>
      </w:pPr>
    </w:p>
    <w:p w14:paraId="534DD388" w14:textId="77777777" w:rsidR="0065665C" w:rsidRPr="004F6310" w:rsidRDefault="00533F11" w:rsidP="00816176">
      <w:pPr>
        <w:rPr>
          <w:rFonts w:ascii="Arial" w:hAnsi="Arial" w:cs="Arial"/>
          <w:b/>
          <w:u w:val="single"/>
        </w:rPr>
      </w:pP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br/>
      </w:r>
      <w:r w:rsidRPr="004F6310">
        <w:rPr>
          <w:rFonts w:ascii="Arial" w:hAnsi="Arial" w:cs="Arial"/>
          <w:b/>
          <w:u w:val="single"/>
        </w:rPr>
        <w:lastRenderedPageBreak/>
        <w:br/>
      </w:r>
      <w:r w:rsidRPr="004F6310">
        <w:rPr>
          <w:rFonts w:ascii="Arial" w:hAnsi="Arial" w:cs="Arial"/>
          <w:b/>
          <w:u w:val="single"/>
        </w:rPr>
        <w:br/>
      </w:r>
      <w:r w:rsidRPr="004F6310">
        <w:rPr>
          <w:rFonts w:ascii="Arial" w:hAnsi="Arial" w:cs="Arial"/>
          <w:b/>
          <w:u w:val="single"/>
        </w:rPr>
        <w:br/>
      </w:r>
      <w:r w:rsidR="008B0750" w:rsidRPr="004F6310">
        <w:rPr>
          <w:rFonts w:ascii="Arial" w:hAnsi="Arial" w:cs="Arial"/>
          <w:b/>
          <w:u w:val="single"/>
        </w:rPr>
        <w:br/>
      </w:r>
      <w:r w:rsidR="0065665C" w:rsidRPr="004F6310">
        <w:rPr>
          <w:rFonts w:ascii="Arial" w:hAnsi="Arial" w:cs="Arial"/>
          <w:b/>
          <w:u w:val="single"/>
        </w:rPr>
        <w:t>B2.  General Attitudes and Perceptions</w:t>
      </w:r>
    </w:p>
    <w:p w14:paraId="6BB8FAF8" w14:textId="77777777" w:rsidR="0065665C" w:rsidRPr="004F6310" w:rsidRDefault="0065665C" w:rsidP="00816176">
      <w:pPr>
        <w:rPr>
          <w:rFonts w:ascii="Arial" w:hAnsi="Arial" w:cs="Arial"/>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3888"/>
      </w:tblGrid>
      <w:tr w:rsidR="0065665C" w:rsidRPr="004F6310" w14:paraId="36A11646" w14:textId="77777777">
        <w:trPr>
          <w:trHeight w:val="765"/>
        </w:trPr>
        <w:tc>
          <w:tcPr>
            <w:tcW w:w="720" w:type="dxa"/>
          </w:tcPr>
          <w:p w14:paraId="3280F1E2"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17CC3343"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Do you work for any other person or as an apprentice?</w:t>
            </w:r>
          </w:p>
        </w:tc>
        <w:tc>
          <w:tcPr>
            <w:tcW w:w="3888" w:type="dxa"/>
            <w:vAlign w:val="center"/>
          </w:tcPr>
          <w:p w14:paraId="0FD741BF"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Paid Employee           </w:t>
            </w:r>
          </w:p>
          <w:p w14:paraId="5001FCE6" w14:textId="77777777" w:rsidR="0065665C" w:rsidRPr="004F6310" w:rsidRDefault="0065665C" w:rsidP="00596785">
            <w:pPr>
              <w:rPr>
                <w:rFonts w:ascii="Arial" w:hAnsi="Arial" w:cs="Arial"/>
                <w:sz w:val="20"/>
                <w:szCs w:val="20"/>
              </w:rPr>
            </w:pPr>
            <w:r w:rsidRPr="004F6310">
              <w:rPr>
                <w:rFonts w:ascii="Arial" w:hAnsi="Arial" w:cs="Arial"/>
                <w:sz w:val="20"/>
                <w:szCs w:val="20"/>
              </w:rPr>
              <w:t>2.   [   ]  Apprentice</w:t>
            </w:r>
          </w:p>
          <w:p w14:paraId="774FEC74" w14:textId="77777777" w:rsidR="0065665C" w:rsidRPr="004F6310" w:rsidRDefault="0065665C" w:rsidP="00596785">
            <w:pPr>
              <w:rPr>
                <w:rFonts w:ascii="Arial" w:hAnsi="Arial" w:cs="Arial"/>
                <w:sz w:val="20"/>
                <w:szCs w:val="20"/>
              </w:rPr>
            </w:pPr>
            <w:r w:rsidRPr="004F6310">
              <w:rPr>
                <w:rFonts w:ascii="Arial" w:hAnsi="Arial" w:cs="Arial"/>
                <w:sz w:val="20"/>
                <w:szCs w:val="20"/>
              </w:rPr>
              <w:t>3.   [   ]  Help relative with business</w:t>
            </w:r>
          </w:p>
          <w:p w14:paraId="502F035E" w14:textId="77777777" w:rsidR="0065665C" w:rsidRPr="004F6310" w:rsidRDefault="0065665C" w:rsidP="001A72D2">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 xml:space="preserve">4.   [   ]  </w:t>
            </w:r>
            <w:r w:rsidR="001A72D2" w:rsidRPr="004F6310">
              <w:rPr>
                <w:rFonts w:ascii="Arial" w:hAnsi="Arial" w:cs="Arial"/>
                <w:sz w:val="20"/>
                <w:szCs w:val="20"/>
              </w:rPr>
              <w:t xml:space="preserve">No </w:t>
            </w:r>
            <w:r w:rsidRPr="004F6310">
              <w:rPr>
                <w:rFonts w:ascii="Arial" w:hAnsi="Arial" w:cs="Arial"/>
                <w:b/>
                <w:bCs/>
                <w:sz w:val="20"/>
                <w:szCs w:val="20"/>
              </w:rPr>
              <w:t>&gt;&gt;&gt; skip to question 2</w:t>
            </w:r>
            <w:r w:rsidR="008B0750" w:rsidRPr="004F6310">
              <w:rPr>
                <w:rFonts w:ascii="Arial" w:hAnsi="Arial" w:cs="Arial"/>
                <w:b/>
                <w:bCs/>
                <w:sz w:val="20"/>
                <w:szCs w:val="20"/>
              </w:rPr>
              <w:t>6</w:t>
            </w:r>
          </w:p>
        </w:tc>
      </w:tr>
      <w:tr w:rsidR="0065665C" w:rsidRPr="004F6310" w14:paraId="06D74EC6" w14:textId="77777777">
        <w:trPr>
          <w:trHeight w:val="765"/>
        </w:trPr>
        <w:tc>
          <w:tcPr>
            <w:tcW w:w="720" w:type="dxa"/>
          </w:tcPr>
          <w:p w14:paraId="5CE04F33"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244B3437" w14:textId="77777777" w:rsidR="0065665C" w:rsidRPr="004F6310" w:rsidRDefault="0065665C" w:rsidP="00A93982">
            <w:pPr>
              <w:rPr>
                <w:rFonts w:ascii="Arial" w:hAnsi="Arial" w:cs="Arial"/>
                <w:bCs/>
                <w:sz w:val="20"/>
                <w:szCs w:val="20"/>
              </w:rPr>
            </w:pPr>
            <w:r w:rsidRPr="004F6310">
              <w:rPr>
                <w:rFonts w:ascii="Arial" w:hAnsi="Arial" w:cs="Arial"/>
                <w:bCs/>
                <w:sz w:val="20"/>
                <w:szCs w:val="20"/>
              </w:rPr>
              <w:t>What type of business are you working in?</w:t>
            </w:r>
            <w:r w:rsidR="004629D6" w:rsidRPr="004F6310">
              <w:rPr>
                <w:rFonts w:ascii="Arial" w:hAnsi="Arial" w:cs="Arial"/>
                <w:bCs/>
                <w:sz w:val="20"/>
                <w:szCs w:val="20"/>
              </w:rPr>
              <w:br/>
            </w:r>
            <w:r w:rsidR="00CA682F" w:rsidRPr="004F6310">
              <w:rPr>
                <w:rFonts w:ascii="Arial" w:hAnsi="Arial" w:cs="Arial"/>
                <w:bCs/>
                <w:sz w:val="20"/>
                <w:szCs w:val="20"/>
              </w:rPr>
              <w:br/>
            </w:r>
          </w:p>
        </w:tc>
        <w:tc>
          <w:tcPr>
            <w:tcW w:w="3888" w:type="dxa"/>
            <w:vAlign w:val="center"/>
          </w:tcPr>
          <w:p w14:paraId="741EEFE7" w14:textId="77777777" w:rsidR="00A93982" w:rsidRPr="004F6310" w:rsidRDefault="0065665C" w:rsidP="00A93982">
            <w:pPr>
              <w:numPr>
                <w:ilvl w:val="0"/>
                <w:numId w:val="35"/>
              </w:numPr>
              <w:tabs>
                <w:tab w:val="num" w:pos="360"/>
              </w:tabs>
              <w:rPr>
                <w:rFonts w:ascii="Arial" w:hAnsi="Arial" w:cs="Arial"/>
                <w:sz w:val="20"/>
                <w:szCs w:val="20"/>
              </w:rPr>
            </w:pPr>
            <w:r w:rsidRPr="004F6310">
              <w:rPr>
                <w:rFonts w:ascii="Arial" w:hAnsi="Arial" w:cs="Arial"/>
                <w:sz w:val="20"/>
                <w:szCs w:val="20"/>
              </w:rPr>
              <w:t>[  ] Housemaid</w:t>
            </w:r>
          </w:p>
          <w:p w14:paraId="61E66D86" w14:textId="77777777" w:rsidR="00A93982" w:rsidRPr="004F6310" w:rsidRDefault="0065665C" w:rsidP="00A93982">
            <w:pPr>
              <w:numPr>
                <w:ilvl w:val="0"/>
                <w:numId w:val="35"/>
              </w:numPr>
              <w:tabs>
                <w:tab w:val="num" w:pos="360"/>
              </w:tabs>
              <w:rPr>
                <w:rFonts w:ascii="Arial" w:hAnsi="Arial" w:cs="Arial"/>
                <w:sz w:val="20"/>
                <w:szCs w:val="20"/>
              </w:rPr>
            </w:pPr>
            <w:r w:rsidRPr="004F6310">
              <w:rPr>
                <w:rFonts w:ascii="Arial" w:hAnsi="Arial" w:cs="Arial"/>
                <w:sz w:val="20"/>
                <w:szCs w:val="20"/>
              </w:rPr>
              <w:t>[  ] Mechanic</w:t>
            </w:r>
          </w:p>
          <w:p w14:paraId="60048A37" w14:textId="77777777" w:rsidR="00A93982" w:rsidRPr="004F6310" w:rsidRDefault="0065665C" w:rsidP="00A93982">
            <w:pPr>
              <w:numPr>
                <w:ilvl w:val="0"/>
                <w:numId w:val="35"/>
              </w:numPr>
              <w:tabs>
                <w:tab w:val="num" w:pos="360"/>
              </w:tabs>
              <w:rPr>
                <w:rFonts w:ascii="Arial" w:hAnsi="Arial" w:cs="Arial"/>
                <w:sz w:val="20"/>
                <w:szCs w:val="20"/>
              </w:rPr>
            </w:pPr>
            <w:r w:rsidRPr="004F6310">
              <w:rPr>
                <w:rFonts w:ascii="Arial" w:hAnsi="Arial" w:cs="Arial"/>
                <w:sz w:val="20"/>
                <w:szCs w:val="20"/>
              </w:rPr>
              <w:t>[  ] Retail</w:t>
            </w:r>
            <w:r w:rsidR="00A939DC" w:rsidRPr="004F6310">
              <w:rPr>
                <w:rFonts w:ascii="Arial" w:hAnsi="Arial" w:cs="Arial"/>
                <w:sz w:val="20"/>
                <w:szCs w:val="20"/>
              </w:rPr>
              <w:t xml:space="preserve"> staff </w:t>
            </w:r>
          </w:p>
          <w:p w14:paraId="29374656"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C</w:t>
            </w:r>
            <w:r w:rsidR="0095282D" w:rsidRPr="004F6310">
              <w:rPr>
                <w:rFonts w:ascii="Arial" w:hAnsi="Arial" w:cs="Arial"/>
                <w:sz w:val="20"/>
                <w:szCs w:val="20"/>
              </w:rPr>
              <w:t>lerk</w:t>
            </w:r>
          </w:p>
          <w:p w14:paraId="4892095D"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xml:space="preserve">[  ] Manager </w:t>
            </w:r>
          </w:p>
          <w:p w14:paraId="257E1080"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Electrician</w:t>
            </w:r>
          </w:p>
          <w:p w14:paraId="704BBE90"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xml:space="preserve">[  ] Plumber </w:t>
            </w:r>
          </w:p>
          <w:p w14:paraId="24DA7FC4"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Carpenter</w:t>
            </w:r>
          </w:p>
          <w:p w14:paraId="6D6459F1"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Welder</w:t>
            </w:r>
          </w:p>
          <w:p w14:paraId="3DDB674A"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Insura</w:t>
            </w:r>
            <w:r w:rsidR="00C94ABB" w:rsidRPr="004F6310">
              <w:rPr>
                <w:rFonts w:ascii="Arial" w:hAnsi="Arial" w:cs="Arial"/>
                <w:sz w:val="20"/>
                <w:szCs w:val="20"/>
              </w:rPr>
              <w:t>n</w:t>
            </w:r>
            <w:r w:rsidRPr="004F6310">
              <w:rPr>
                <w:rFonts w:ascii="Arial" w:hAnsi="Arial" w:cs="Arial"/>
                <w:sz w:val="20"/>
                <w:szCs w:val="20"/>
              </w:rPr>
              <w:t xml:space="preserve">ce broker </w:t>
            </w:r>
          </w:p>
          <w:p w14:paraId="25165BB9"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Land surveyor</w:t>
            </w:r>
          </w:p>
          <w:p w14:paraId="65C999E0"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Pit/well digger</w:t>
            </w:r>
          </w:p>
          <w:p w14:paraId="02212622"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xml:space="preserve">[  ] </w:t>
            </w:r>
            <w:r w:rsidR="00DB5E5A" w:rsidRPr="004F6310">
              <w:rPr>
                <w:rFonts w:ascii="Arial" w:hAnsi="Arial" w:cs="Arial"/>
                <w:sz w:val="20"/>
                <w:szCs w:val="20"/>
              </w:rPr>
              <w:t>Agent/b</w:t>
            </w:r>
            <w:r w:rsidRPr="004F6310">
              <w:rPr>
                <w:rFonts w:ascii="Arial" w:hAnsi="Arial" w:cs="Arial"/>
                <w:sz w:val="20"/>
                <w:szCs w:val="20"/>
              </w:rPr>
              <w:t>roker</w:t>
            </w:r>
          </w:p>
          <w:p w14:paraId="4CC08E37"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Matatu/bus driver or tout</w:t>
            </w:r>
          </w:p>
          <w:p w14:paraId="121C9FBD"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Clinic/hospital health worker</w:t>
            </w:r>
          </w:p>
          <w:p w14:paraId="6F28D246"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Clinical/hospital staff</w:t>
            </w:r>
          </w:p>
          <w:p w14:paraId="0C17C59D"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 Lumbering</w:t>
            </w:r>
          </w:p>
          <w:p w14:paraId="0704C705" w14:textId="77777777" w:rsidR="00A93982" w:rsidRPr="004F6310" w:rsidRDefault="00E11727" w:rsidP="00A93982">
            <w:pPr>
              <w:numPr>
                <w:ilvl w:val="0"/>
                <w:numId w:val="35"/>
              </w:numPr>
              <w:tabs>
                <w:tab w:val="num" w:pos="360"/>
              </w:tabs>
              <w:rPr>
                <w:rFonts w:ascii="Arial" w:hAnsi="Arial" w:cs="Arial"/>
                <w:sz w:val="20"/>
                <w:szCs w:val="20"/>
              </w:rPr>
            </w:pPr>
            <w:r w:rsidRPr="004F6310">
              <w:rPr>
                <w:rFonts w:ascii="Arial" w:hAnsi="Arial" w:cs="Arial"/>
                <w:sz w:val="20"/>
                <w:szCs w:val="20"/>
              </w:rPr>
              <w:t xml:space="preserve">[  ] </w:t>
            </w:r>
            <w:r w:rsidR="00A939DC" w:rsidRPr="004F6310">
              <w:rPr>
                <w:rFonts w:ascii="Arial" w:hAnsi="Arial" w:cs="Arial"/>
                <w:sz w:val="20"/>
                <w:szCs w:val="20"/>
              </w:rPr>
              <w:t>Restaurant</w:t>
            </w:r>
            <w:r w:rsidR="00A93982" w:rsidRPr="004F6310">
              <w:rPr>
                <w:rFonts w:ascii="Arial" w:hAnsi="Arial" w:cs="Arial"/>
                <w:sz w:val="20"/>
                <w:szCs w:val="20"/>
              </w:rPr>
              <w:t>/food kiosk</w:t>
            </w:r>
            <w:r w:rsidR="00A939DC" w:rsidRPr="004F6310">
              <w:rPr>
                <w:rFonts w:ascii="Arial" w:hAnsi="Arial" w:cs="Arial"/>
                <w:sz w:val="20"/>
                <w:szCs w:val="20"/>
              </w:rPr>
              <w:t xml:space="preserve"> staff</w:t>
            </w:r>
          </w:p>
          <w:p w14:paraId="5D53BA05" w14:textId="77777777" w:rsidR="00A93982" w:rsidRPr="004F6310" w:rsidRDefault="00A939DC" w:rsidP="00A93982">
            <w:pPr>
              <w:numPr>
                <w:ilvl w:val="0"/>
                <w:numId w:val="35"/>
              </w:numPr>
              <w:tabs>
                <w:tab w:val="num" w:pos="360"/>
              </w:tabs>
              <w:rPr>
                <w:rFonts w:ascii="Arial" w:hAnsi="Arial" w:cs="Arial"/>
                <w:sz w:val="20"/>
                <w:szCs w:val="20"/>
              </w:rPr>
            </w:pPr>
            <w:r w:rsidRPr="004F6310">
              <w:rPr>
                <w:rFonts w:ascii="Arial" w:hAnsi="Arial" w:cs="Arial"/>
                <w:sz w:val="20"/>
                <w:szCs w:val="20"/>
              </w:rPr>
              <w:t>[  ] Bar staff</w:t>
            </w:r>
          </w:p>
          <w:p w14:paraId="70143C49" w14:textId="77777777" w:rsidR="00A93982" w:rsidRPr="004F6310" w:rsidRDefault="00A939DC" w:rsidP="00A93982">
            <w:pPr>
              <w:numPr>
                <w:ilvl w:val="0"/>
                <w:numId w:val="35"/>
              </w:numPr>
              <w:tabs>
                <w:tab w:val="num" w:pos="360"/>
              </w:tabs>
              <w:rPr>
                <w:rFonts w:ascii="Arial" w:hAnsi="Arial" w:cs="Arial"/>
                <w:sz w:val="20"/>
                <w:szCs w:val="20"/>
              </w:rPr>
            </w:pPr>
            <w:r w:rsidRPr="004F6310">
              <w:rPr>
                <w:rFonts w:ascii="Arial" w:hAnsi="Arial" w:cs="Arial"/>
                <w:sz w:val="20"/>
                <w:szCs w:val="20"/>
              </w:rPr>
              <w:t>[  ]</w:t>
            </w:r>
            <w:r w:rsidR="0024597B" w:rsidRPr="004F6310">
              <w:rPr>
                <w:rFonts w:ascii="Arial" w:hAnsi="Arial" w:cs="Arial"/>
                <w:sz w:val="20"/>
                <w:szCs w:val="20"/>
              </w:rPr>
              <w:t xml:space="preserve"> </w:t>
            </w:r>
            <w:r w:rsidRPr="004F6310">
              <w:rPr>
                <w:rFonts w:ascii="Arial" w:hAnsi="Arial" w:cs="Arial"/>
                <w:sz w:val="20"/>
                <w:szCs w:val="20"/>
              </w:rPr>
              <w:t>Tailoring shop</w:t>
            </w:r>
          </w:p>
          <w:p w14:paraId="5359C0FE" w14:textId="77777777" w:rsidR="00A93982" w:rsidRDefault="00A939DC" w:rsidP="00A93982">
            <w:pPr>
              <w:numPr>
                <w:ilvl w:val="0"/>
                <w:numId w:val="35"/>
              </w:numPr>
              <w:tabs>
                <w:tab w:val="num" w:pos="360"/>
              </w:tabs>
              <w:rPr>
                <w:ins w:id="30" w:author="Lenovo User" w:date="2011-03-09T16:09:00Z"/>
                <w:rFonts w:ascii="Arial" w:hAnsi="Arial" w:cs="Arial"/>
                <w:sz w:val="20"/>
                <w:szCs w:val="20"/>
              </w:rPr>
            </w:pPr>
            <w:r w:rsidRPr="004F6310">
              <w:rPr>
                <w:rFonts w:ascii="Arial" w:hAnsi="Arial" w:cs="Arial"/>
                <w:sz w:val="20"/>
                <w:szCs w:val="20"/>
              </w:rPr>
              <w:t>[  ] Farm/agricultural worker</w:t>
            </w:r>
          </w:p>
          <w:p w14:paraId="354DAF82" w14:textId="77777777" w:rsidR="002B332C" w:rsidRPr="004F6310" w:rsidRDefault="002B332C" w:rsidP="00A93982">
            <w:pPr>
              <w:numPr>
                <w:ilvl w:val="0"/>
                <w:numId w:val="35"/>
              </w:numPr>
              <w:tabs>
                <w:tab w:val="num" w:pos="360"/>
              </w:tabs>
              <w:rPr>
                <w:rFonts w:ascii="Arial" w:hAnsi="Arial" w:cs="Arial"/>
                <w:sz w:val="20"/>
                <w:szCs w:val="20"/>
              </w:rPr>
            </w:pPr>
            <w:ins w:id="31" w:author="Lenovo User" w:date="2011-03-09T16:09:00Z">
              <w:r>
                <w:rPr>
                  <w:rFonts w:ascii="Arial" w:hAnsi="Arial" w:cs="Arial"/>
                  <w:sz w:val="20"/>
                  <w:szCs w:val="20"/>
                </w:rPr>
                <w:t xml:space="preserve"> </w:t>
              </w:r>
              <w:commentRangeStart w:id="32"/>
              <w:r>
                <w:rPr>
                  <w:rFonts w:ascii="Arial" w:hAnsi="Arial" w:cs="Arial"/>
                  <w:sz w:val="20"/>
                  <w:szCs w:val="20"/>
                </w:rPr>
                <w:t xml:space="preserve">[  ] </w:t>
              </w:r>
              <w:proofErr w:type="spellStart"/>
              <w:r>
                <w:rPr>
                  <w:rFonts w:ascii="Arial" w:hAnsi="Arial" w:cs="Arial"/>
                  <w:sz w:val="20"/>
                  <w:szCs w:val="20"/>
                </w:rPr>
                <w:t>Boda</w:t>
              </w:r>
              <w:proofErr w:type="spellEnd"/>
              <w:r>
                <w:rPr>
                  <w:rFonts w:ascii="Arial" w:hAnsi="Arial" w:cs="Arial"/>
                  <w:sz w:val="20"/>
                  <w:szCs w:val="20"/>
                </w:rPr>
                <w:t xml:space="preserve"> </w:t>
              </w:r>
              <w:proofErr w:type="spellStart"/>
              <w:r>
                <w:rPr>
                  <w:rFonts w:ascii="Arial" w:hAnsi="Arial" w:cs="Arial"/>
                  <w:sz w:val="20"/>
                  <w:szCs w:val="20"/>
                </w:rPr>
                <w:t>boda</w:t>
              </w:r>
            </w:ins>
            <w:commentRangeEnd w:id="32"/>
            <w:proofErr w:type="spellEnd"/>
            <w:ins w:id="33" w:author="Lenovo User" w:date="2011-03-09T16:10:00Z">
              <w:r>
                <w:rPr>
                  <w:rStyle w:val="af"/>
                </w:rPr>
                <w:commentReference w:id="32"/>
              </w:r>
            </w:ins>
          </w:p>
          <w:p w14:paraId="0052E2E6" w14:textId="77777777" w:rsidR="00E11727" w:rsidRPr="004F6310" w:rsidRDefault="00A939DC" w:rsidP="00A93982">
            <w:pPr>
              <w:numPr>
                <w:ilvl w:val="0"/>
                <w:numId w:val="35"/>
              </w:numPr>
              <w:tabs>
                <w:tab w:val="num" w:pos="360"/>
              </w:tabs>
              <w:rPr>
                <w:rFonts w:ascii="Arial" w:hAnsi="Arial" w:cs="Arial"/>
                <w:sz w:val="20"/>
                <w:szCs w:val="20"/>
              </w:rPr>
            </w:pPr>
            <w:r w:rsidRPr="004F6310">
              <w:rPr>
                <w:rFonts w:ascii="Arial" w:hAnsi="Arial" w:cs="Arial"/>
                <w:sz w:val="20"/>
                <w:szCs w:val="20"/>
              </w:rPr>
              <w:t>[  ] Other __________________</w:t>
            </w:r>
            <w:r w:rsidR="00E11727" w:rsidRPr="004F6310">
              <w:rPr>
                <w:rFonts w:ascii="Arial" w:hAnsi="Arial" w:cs="Arial"/>
                <w:sz w:val="20"/>
                <w:szCs w:val="20"/>
              </w:rPr>
              <w:br/>
            </w:r>
          </w:p>
        </w:tc>
      </w:tr>
      <w:tr w:rsidR="0065665C" w:rsidRPr="004F6310" w14:paraId="0C9A235F" w14:textId="77777777">
        <w:trPr>
          <w:trHeight w:val="765"/>
        </w:trPr>
        <w:tc>
          <w:tcPr>
            <w:tcW w:w="720" w:type="dxa"/>
          </w:tcPr>
          <w:p w14:paraId="0CF5C4C5"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4B8A7C51" w14:textId="77777777" w:rsidR="0065665C" w:rsidRPr="004F6310" w:rsidRDefault="0065665C" w:rsidP="00596785">
            <w:pPr>
              <w:rPr>
                <w:rFonts w:ascii="Arial" w:hAnsi="Arial" w:cs="Arial"/>
                <w:bCs/>
                <w:sz w:val="20"/>
                <w:szCs w:val="20"/>
              </w:rPr>
            </w:pPr>
            <w:r w:rsidRPr="004F6310">
              <w:rPr>
                <w:rFonts w:ascii="Arial" w:hAnsi="Arial" w:cs="Arial"/>
                <w:bCs/>
                <w:sz w:val="20"/>
                <w:szCs w:val="20"/>
              </w:rPr>
              <w:t>How long have you been employed/ working as an apprentice/ helping out?</w:t>
            </w:r>
          </w:p>
          <w:p w14:paraId="1AD01A4E" w14:textId="77777777" w:rsidR="0065665C" w:rsidRPr="004F6310" w:rsidRDefault="0065665C" w:rsidP="00596785">
            <w:pPr>
              <w:rPr>
                <w:rFonts w:ascii="Arial" w:hAnsi="Arial" w:cs="Arial"/>
                <w:bCs/>
                <w:sz w:val="20"/>
                <w:szCs w:val="20"/>
              </w:rPr>
            </w:pPr>
          </w:p>
        </w:tc>
        <w:tc>
          <w:tcPr>
            <w:tcW w:w="3888" w:type="dxa"/>
            <w:vAlign w:val="center"/>
          </w:tcPr>
          <w:p w14:paraId="3C8DDDFB" w14:textId="77777777" w:rsidR="0065665C" w:rsidRPr="004F6310" w:rsidRDefault="0065665C" w:rsidP="00596785">
            <w:pPr>
              <w:spacing w:line="320" w:lineRule="atLeast"/>
              <w:ind w:left="360"/>
              <w:rPr>
                <w:rFonts w:ascii="Arial" w:hAnsi="Arial" w:cs="Arial"/>
                <w:sz w:val="20"/>
                <w:szCs w:val="20"/>
              </w:rPr>
            </w:pPr>
            <w:r w:rsidRPr="004F6310">
              <w:rPr>
                <w:rFonts w:ascii="Arial" w:hAnsi="Arial" w:cs="Arial"/>
                <w:sz w:val="20"/>
                <w:szCs w:val="20"/>
              </w:rPr>
              <w:t xml:space="preserve">               |__|__|  years  </w:t>
            </w:r>
          </w:p>
          <w:p w14:paraId="2989B024" w14:textId="77777777" w:rsidR="0065665C" w:rsidRPr="004F6310" w:rsidRDefault="0065665C" w:rsidP="00596785">
            <w:pPr>
              <w:spacing w:line="320" w:lineRule="atLeast"/>
              <w:ind w:left="360"/>
              <w:rPr>
                <w:rFonts w:ascii="Arial" w:hAnsi="Arial" w:cs="Arial"/>
                <w:sz w:val="20"/>
                <w:szCs w:val="20"/>
              </w:rPr>
            </w:pPr>
          </w:p>
          <w:p w14:paraId="22371345" w14:textId="77777777" w:rsidR="0065665C" w:rsidRPr="004F6310" w:rsidRDefault="0065665C" w:rsidP="00596785">
            <w:pPr>
              <w:spacing w:line="320" w:lineRule="atLeast"/>
              <w:rPr>
                <w:rFonts w:ascii="Arial" w:hAnsi="Arial" w:cs="Arial"/>
                <w:sz w:val="20"/>
                <w:szCs w:val="20"/>
              </w:rPr>
            </w:pPr>
            <w:bookmarkStart w:id="34" w:name="OLE_LINK1"/>
            <w:r w:rsidRPr="004F6310">
              <w:rPr>
                <w:rFonts w:ascii="Arial" w:hAnsi="Arial" w:cs="Arial"/>
                <w:sz w:val="20"/>
                <w:szCs w:val="20"/>
              </w:rPr>
              <w:t xml:space="preserve">                  |__|__|__| months</w:t>
            </w:r>
          </w:p>
          <w:bookmarkEnd w:id="34"/>
          <w:p w14:paraId="35EB0EC4" w14:textId="77777777" w:rsidR="0065665C" w:rsidRPr="004F6310" w:rsidRDefault="0065665C" w:rsidP="00596785">
            <w:pPr>
              <w:spacing w:line="320" w:lineRule="atLeast"/>
              <w:rPr>
                <w:rFonts w:ascii="Arial" w:hAnsi="Arial" w:cs="Arial"/>
                <w:sz w:val="20"/>
                <w:szCs w:val="20"/>
              </w:rPr>
            </w:pPr>
          </w:p>
          <w:p w14:paraId="15A240BC" w14:textId="77777777" w:rsidR="0065665C" w:rsidRPr="004F6310" w:rsidRDefault="0065665C" w:rsidP="00596785">
            <w:pPr>
              <w:spacing w:line="320" w:lineRule="atLeast"/>
              <w:rPr>
                <w:rFonts w:ascii="Arial" w:hAnsi="Arial" w:cs="Arial"/>
                <w:sz w:val="20"/>
                <w:szCs w:val="20"/>
              </w:rPr>
            </w:pPr>
            <w:r w:rsidRPr="004F6310">
              <w:rPr>
                <w:rFonts w:ascii="Arial" w:hAnsi="Arial" w:cs="Arial"/>
                <w:sz w:val="20"/>
                <w:szCs w:val="20"/>
              </w:rPr>
              <w:t xml:space="preserve">                       |__|__|  days  </w:t>
            </w:r>
          </w:p>
        </w:tc>
      </w:tr>
      <w:tr w:rsidR="0065665C" w:rsidRPr="004F6310" w14:paraId="1E534EF6" w14:textId="77777777">
        <w:trPr>
          <w:trHeight w:val="595"/>
        </w:trPr>
        <w:tc>
          <w:tcPr>
            <w:tcW w:w="720" w:type="dxa"/>
          </w:tcPr>
          <w:p w14:paraId="104BBA66" w14:textId="77777777" w:rsidR="0065665C" w:rsidRPr="004F6310" w:rsidRDefault="0065665C" w:rsidP="00EF39AE">
            <w:pPr>
              <w:numPr>
                <w:ilvl w:val="0"/>
                <w:numId w:val="5"/>
              </w:numPr>
              <w:tabs>
                <w:tab w:val="num" w:pos="432"/>
              </w:tabs>
              <w:autoSpaceDE w:val="0"/>
              <w:autoSpaceDN w:val="0"/>
              <w:adjustRightInd w:val="0"/>
              <w:rPr>
                <w:rFonts w:ascii="Arial" w:hAnsi="Arial" w:cs="Arial"/>
                <w:sz w:val="20"/>
                <w:szCs w:val="20"/>
              </w:rPr>
            </w:pPr>
          </w:p>
        </w:tc>
        <w:tc>
          <w:tcPr>
            <w:tcW w:w="5040" w:type="dxa"/>
          </w:tcPr>
          <w:p w14:paraId="443A8816" w14:textId="77777777" w:rsidR="0065665C" w:rsidRPr="004F6310" w:rsidRDefault="0065665C" w:rsidP="00596785">
            <w:pPr>
              <w:rPr>
                <w:rFonts w:ascii="Arial" w:hAnsi="Arial" w:cs="Arial"/>
                <w:sz w:val="20"/>
                <w:szCs w:val="20"/>
              </w:rPr>
            </w:pPr>
            <w:r w:rsidRPr="004F6310">
              <w:rPr>
                <w:rFonts w:ascii="Arial" w:hAnsi="Arial" w:cs="Arial"/>
                <w:sz w:val="20"/>
                <w:szCs w:val="20"/>
              </w:rPr>
              <w:t>What is you</w:t>
            </w:r>
            <w:r w:rsidR="00AE4C0F" w:rsidRPr="004F6310">
              <w:rPr>
                <w:rFonts w:ascii="Arial" w:hAnsi="Arial" w:cs="Arial"/>
                <w:sz w:val="20"/>
                <w:szCs w:val="20"/>
              </w:rPr>
              <w:t>r</w:t>
            </w:r>
            <w:r w:rsidRPr="004F6310">
              <w:rPr>
                <w:rFonts w:ascii="Arial" w:hAnsi="Arial" w:cs="Arial"/>
                <w:sz w:val="20"/>
                <w:szCs w:val="20"/>
              </w:rPr>
              <w:t xml:space="preserve"> average</w:t>
            </w:r>
            <w:del w:id="35" w:author="Lenovo User" w:date="2011-03-09T16:12:00Z">
              <w:r w:rsidRPr="004F6310" w:rsidDel="002B332C">
                <w:rPr>
                  <w:rFonts w:ascii="Arial" w:hAnsi="Arial" w:cs="Arial"/>
                  <w:sz w:val="20"/>
                  <w:szCs w:val="20"/>
                </w:rPr>
                <w:delText xml:space="preserve"> daily</w:delText>
              </w:r>
            </w:del>
            <w:r w:rsidRPr="004F6310">
              <w:rPr>
                <w:rFonts w:ascii="Arial" w:hAnsi="Arial" w:cs="Arial"/>
                <w:sz w:val="20"/>
                <w:szCs w:val="20"/>
              </w:rPr>
              <w:t xml:space="preserve"> wage?</w:t>
            </w:r>
          </w:p>
          <w:p w14:paraId="14839434" w14:textId="77777777" w:rsidR="0065665C" w:rsidRPr="004F6310" w:rsidRDefault="0065665C" w:rsidP="00596785">
            <w:pPr>
              <w:rPr>
                <w:rFonts w:ascii="Arial" w:hAnsi="Arial" w:cs="Arial"/>
                <w:b/>
                <w:i/>
                <w:sz w:val="20"/>
                <w:szCs w:val="20"/>
              </w:rPr>
            </w:pPr>
            <w:r w:rsidRPr="004F6310">
              <w:rPr>
                <w:rFonts w:ascii="Arial" w:hAnsi="Arial" w:cs="Arial"/>
                <w:b/>
                <w:i/>
                <w:sz w:val="20"/>
                <w:szCs w:val="20"/>
              </w:rPr>
              <w:t>(if unpaid, write 0)</w:t>
            </w:r>
          </w:p>
        </w:tc>
        <w:tc>
          <w:tcPr>
            <w:tcW w:w="3888" w:type="dxa"/>
            <w:vAlign w:val="center"/>
          </w:tcPr>
          <w:p w14:paraId="16D94B10" w14:textId="77777777" w:rsidR="0065665C" w:rsidRDefault="0007325A" w:rsidP="00596785">
            <w:pPr>
              <w:rPr>
                <w:ins w:id="36" w:author="Lenovo User" w:date="2011-03-09T16:12:00Z"/>
                <w:rFonts w:ascii="Arial" w:hAnsi="Arial" w:cs="Arial"/>
                <w:sz w:val="20"/>
                <w:szCs w:val="20"/>
              </w:rPr>
            </w:pPr>
            <w:r w:rsidRPr="004F6310">
              <w:rPr>
                <w:rFonts w:ascii="Arial" w:hAnsi="Arial" w:cs="Arial"/>
                <w:sz w:val="20"/>
                <w:szCs w:val="20"/>
              </w:rPr>
              <w:t xml:space="preserve">             </w:t>
            </w:r>
            <w:r w:rsidR="0065665C" w:rsidRPr="004F6310">
              <w:rPr>
                <w:rFonts w:ascii="Arial" w:hAnsi="Arial" w:cs="Arial"/>
                <w:sz w:val="20"/>
                <w:szCs w:val="20"/>
              </w:rPr>
              <w:t xml:space="preserve">    |__|__|__| KSH</w:t>
            </w:r>
          </w:p>
          <w:p w14:paraId="292152D2" w14:textId="77777777" w:rsidR="002B332C" w:rsidRDefault="002B332C" w:rsidP="00596785">
            <w:pPr>
              <w:rPr>
                <w:ins w:id="37" w:author="Lenovo User" w:date="2011-03-09T16:12:00Z"/>
                <w:rFonts w:ascii="Arial" w:hAnsi="Arial" w:cs="Arial"/>
                <w:sz w:val="20"/>
                <w:szCs w:val="20"/>
              </w:rPr>
            </w:pPr>
          </w:p>
          <w:p w14:paraId="7E7309FE" w14:textId="77777777" w:rsidR="002B332C" w:rsidRPr="004F6310" w:rsidRDefault="002B332C" w:rsidP="00596785">
            <w:pPr>
              <w:rPr>
                <w:rFonts w:ascii="Arial" w:hAnsi="Arial" w:cs="Arial"/>
                <w:sz w:val="20"/>
                <w:szCs w:val="20"/>
              </w:rPr>
            </w:pPr>
            <w:ins w:id="38" w:author="Lenovo User" w:date="2011-03-09T16:12:00Z">
              <w:r>
                <w:rPr>
                  <w:rFonts w:ascii="Arial" w:hAnsi="Arial" w:cs="Arial"/>
                  <w:sz w:val="20"/>
                  <w:szCs w:val="20"/>
                </w:rPr>
                <w:t xml:space="preserve">Day                Week                   </w:t>
              </w:r>
              <w:commentRangeStart w:id="39"/>
              <w:r>
                <w:rPr>
                  <w:rFonts w:ascii="Arial" w:hAnsi="Arial" w:cs="Arial"/>
                  <w:sz w:val="20"/>
                  <w:szCs w:val="20"/>
                </w:rPr>
                <w:t>Month</w:t>
              </w:r>
              <w:commentRangeEnd w:id="39"/>
              <w:r>
                <w:rPr>
                  <w:rStyle w:val="af"/>
                </w:rPr>
                <w:commentReference w:id="39"/>
              </w:r>
            </w:ins>
          </w:p>
        </w:tc>
      </w:tr>
      <w:tr w:rsidR="0065665C" w:rsidRPr="004F6310" w14:paraId="77FFC5DE" w14:textId="77777777">
        <w:trPr>
          <w:trHeight w:val="765"/>
        </w:trPr>
        <w:tc>
          <w:tcPr>
            <w:tcW w:w="720" w:type="dxa"/>
          </w:tcPr>
          <w:p w14:paraId="7D08E63D" w14:textId="77777777" w:rsidR="0065665C" w:rsidRPr="004F6310" w:rsidRDefault="0065665C" w:rsidP="009D028F">
            <w:pPr>
              <w:numPr>
                <w:ilvl w:val="0"/>
                <w:numId w:val="5"/>
              </w:numPr>
              <w:tabs>
                <w:tab w:val="num" w:pos="432"/>
              </w:tabs>
              <w:autoSpaceDE w:val="0"/>
              <w:autoSpaceDN w:val="0"/>
              <w:adjustRightInd w:val="0"/>
              <w:rPr>
                <w:rFonts w:ascii="Arial" w:hAnsi="Arial" w:cs="Arial"/>
                <w:sz w:val="20"/>
                <w:szCs w:val="20"/>
              </w:rPr>
            </w:pPr>
          </w:p>
        </w:tc>
        <w:tc>
          <w:tcPr>
            <w:tcW w:w="5040" w:type="dxa"/>
          </w:tcPr>
          <w:p w14:paraId="5975BF2D" w14:textId="77777777" w:rsidR="0065665C" w:rsidRPr="004F6310" w:rsidRDefault="0065665C" w:rsidP="00596785">
            <w:pPr>
              <w:rPr>
                <w:rFonts w:ascii="Arial" w:hAnsi="Arial" w:cs="Arial"/>
                <w:sz w:val="20"/>
                <w:szCs w:val="20"/>
                <w:lang w:val="en-GB"/>
              </w:rPr>
            </w:pPr>
            <w:r w:rsidRPr="004F6310">
              <w:rPr>
                <w:rFonts w:ascii="Arial" w:hAnsi="Arial" w:cs="Arial"/>
                <w:sz w:val="20"/>
                <w:szCs w:val="20"/>
                <w:lang w:val="en-GB"/>
              </w:rPr>
              <w:t>Do you have any business for which you get money even if only occasionally or if you work for it for only a few hours in a day?</w:t>
            </w:r>
          </w:p>
        </w:tc>
        <w:tc>
          <w:tcPr>
            <w:tcW w:w="3888" w:type="dxa"/>
          </w:tcPr>
          <w:p w14:paraId="1533F57F"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055DBBF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 xml:space="preserve">&gt;&gt;&gt;&gt;&gt;&gt;&gt;skip to question </w:t>
            </w:r>
            <w:r w:rsidR="008B0750" w:rsidRPr="004F6310">
              <w:rPr>
                <w:rFonts w:ascii="Arial" w:hAnsi="Arial" w:cs="Arial"/>
                <w:b/>
                <w:bCs/>
                <w:sz w:val="20"/>
                <w:szCs w:val="20"/>
              </w:rPr>
              <w:t>29</w:t>
            </w:r>
          </w:p>
        </w:tc>
      </w:tr>
    </w:tbl>
    <w:p w14:paraId="2A56D421" w14:textId="77777777" w:rsidR="0065665C" w:rsidRPr="004F6310" w:rsidRDefault="0065665C" w:rsidP="00816176">
      <w:pPr>
        <w:rPr>
          <w:rFonts w:ascii="Arial" w:hAnsi="Arial" w:cs="Arial"/>
          <w:b/>
        </w:rPr>
      </w:pPr>
    </w:p>
    <w:p w14:paraId="6014C0D7" w14:textId="77777777" w:rsidR="006518D0" w:rsidRPr="004F6310" w:rsidRDefault="006518D0" w:rsidP="00816176">
      <w:pPr>
        <w:rPr>
          <w:rFonts w:ascii="Arial" w:hAnsi="Arial" w:cs="Arial"/>
          <w:b/>
        </w:rPr>
      </w:pPr>
    </w:p>
    <w:p w14:paraId="1736E38E" w14:textId="77777777" w:rsidR="006518D0" w:rsidRPr="004F6310" w:rsidRDefault="006518D0" w:rsidP="00816176">
      <w:pPr>
        <w:rPr>
          <w:rFonts w:ascii="Arial" w:hAnsi="Arial" w:cs="Arial"/>
          <w:b/>
        </w:rPr>
      </w:pPr>
    </w:p>
    <w:p w14:paraId="2FC48432" w14:textId="77777777" w:rsidR="006518D0" w:rsidRPr="004F6310" w:rsidRDefault="006518D0" w:rsidP="00816176">
      <w:pPr>
        <w:rPr>
          <w:rFonts w:ascii="Arial" w:hAnsi="Arial" w:cs="Arial"/>
          <w:b/>
        </w:rPr>
      </w:pPr>
      <w:r w:rsidRPr="004F6310">
        <w:rPr>
          <w:rFonts w:ascii="Arial" w:hAnsi="Arial" w:cs="Arial"/>
          <w:b/>
        </w:rPr>
        <w:lastRenderedPageBreak/>
        <w:br/>
      </w:r>
      <w:r w:rsidRPr="004F6310">
        <w:rPr>
          <w:rFonts w:ascii="Arial" w:hAnsi="Arial" w:cs="Arial"/>
          <w:b/>
        </w:rPr>
        <w:br/>
      </w:r>
      <w:r w:rsidRPr="004F6310">
        <w:rPr>
          <w:rFonts w:ascii="Arial" w:hAnsi="Arial" w:cs="Arial"/>
          <w:b/>
        </w:rPr>
        <w:br/>
      </w:r>
      <w:r w:rsidRPr="004F6310">
        <w:rPr>
          <w:rFonts w:ascii="Arial" w:hAnsi="Arial" w:cs="Arial"/>
          <w: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040"/>
        <w:gridCol w:w="3870"/>
      </w:tblGrid>
      <w:tr w:rsidR="006518D0" w:rsidRPr="004F6310" w14:paraId="5E55908C" w14:textId="77777777" w:rsidTr="00366545">
        <w:tc>
          <w:tcPr>
            <w:tcW w:w="738" w:type="dxa"/>
          </w:tcPr>
          <w:p w14:paraId="21104231" w14:textId="77777777" w:rsidR="006518D0" w:rsidRPr="004F6310" w:rsidRDefault="006518D0" w:rsidP="00366545">
            <w:pPr>
              <w:numPr>
                <w:ilvl w:val="0"/>
                <w:numId w:val="5"/>
              </w:numPr>
              <w:tabs>
                <w:tab w:val="num" w:pos="432"/>
              </w:tabs>
              <w:autoSpaceDE w:val="0"/>
              <w:autoSpaceDN w:val="0"/>
              <w:adjustRightInd w:val="0"/>
              <w:rPr>
                <w:rFonts w:ascii="Arial" w:hAnsi="Arial" w:cs="Arial"/>
                <w:sz w:val="20"/>
                <w:szCs w:val="20"/>
              </w:rPr>
            </w:pPr>
            <w:r w:rsidRPr="004F6310">
              <w:rPr>
                <w:rFonts w:ascii="Arial" w:hAnsi="Arial" w:cs="Arial"/>
                <w:sz w:val="20"/>
                <w:szCs w:val="20"/>
              </w:rPr>
              <w:br/>
            </w:r>
          </w:p>
        </w:tc>
        <w:tc>
          <w:tcPr>
            <w:tcW w:w="5040" w:type="dxa"/>
          </w:tcPr>
          <w:p w14:paraId="07C804FB" w14:textId="77777777" w:rsidR="006518D0" w:rsidRPr="004F6310" w:rsidRDefault="006518D0" w:rsidP="00366545">
            <w:pPr>
              <w:rPr>
                <w:rFonts w:ascii="Arial" w:hAnsi="Arial" w:cs="Arial"/>
                <w:sz w:val="20"/>
                <w:szCs w:val="20"/>
                <w:lang w:val="en-GB"/>
              </w:rPr>
            </w:pPr>
            <w:r w:rsidRPr="004F6310">
              <w:rPr>
                <w:rFonts w:ascii="Arial" w:hAnsi="Arial" w:cs="Arial"/>
                <w:sz w:val="20"/>
                <w:szCs w:val="20"/>
                <w:lang w:val="en-GB"/>
              </w:rPr>
              <w:t>What is the primary activity of your business?</w:t>
            </w:r>
          </w:p>
          <w:p w14:paraId="1F73C6FC" w14:textId="77777777" w:rsidR="006518D0" w:rsidRPr="004F6310" w:rsidRDefault="006518D0" w:rsidP="00366545">
            <w:pPr>
              <w:rPr>
                <w:rFonts w:ascii="Arial" w:hAnsi="Arial" w:cs="Arial"/>
                <w:i/>
                <w:sz w:val="20"/>
                <w:szCs w:val="20"/>
                <w:lang w:val="en-GB"/>
              </w:rPr>
            </w:pPr>
            <w:r w:rsidRPr="004F6310">
              <w:rPr>
                <w:rFonts w:ascii="Arial" w:hAnsi="Arial" w:cs="Arial"/>
                <w:i/>
                <w:sz w:val="20"/>
                <w:szCs w:val="20"/>
                <w:lang w:val="en-GB"/>
              </w:rPr>
              <w:t xml:space="preserve">(Tick all that apply) </w:t>
            </w:r>
          </w:p>
        </w:tc>
        <w:tc>
          <w:tcPr>
            <w:tcW w:w="3870" w:type="dxa"/>
            <w:vAlign w:val="center"/>
          </w:tcPr>
          <w:p w14:paraId="37A5750F" w14:textId="77777777" w:rsidR="006518D0" w:rsidRPr="004F6310" w:rsidRDefault="006518D0" w:rsidP="00366545">
            <w:pPr>
              <w:rPr>
                <w:rFonts w:ascii="Arial" w:hAnsi="Arial" w:cs="Arial"/>
                <w:sz w:val="20"/>
                <w:szCs w:val="20"/>
              </w:rPr>
            </w:pPr>
            <w:r w:rsidRPr="004F6310">
              <w:rPr>
                <w:rFonts w:ascii="Arial" w:hAnsi="Arial" w:cs="Arial"/>
                <w:sz w:val="20"/>
                <w:szCs w:val="20"/>
              </w:rPr>
              <w:t xml:space="preserve">1.   [   ]  Market vendor         </w:t>
            </w:r>
          </w:p>
          <w:p w14:paraId="61888D2D" w14:textId="77777777" w:rsidR="006518D0" w:rsidRPr="004F6310" w:rsidRDefault="006518D0" w:rsidP="00366545">
            <w:pPr>
              <w:rPr>
                <w:rFonts w:ascii="Arial" w:hAnsi="Arial" w:cs="Arial"/>
                <w:sz w:val="20"/>
                <w:szCs w:val="20"/>
              </w:rPr>
            </w:pPr>
            <w:r w:rsidRPr="004F6310">
              <w:rPr>
                <w:rFonts w:ascii="Arial" w:hAnsi="Arial" w:cs="Arial"/>
                <w:sz w:val="20"/>
                <w:szCs w:val="20"/>
              </w:rPr>
              <w:t>2.   [   ]  Own store</w:t>
            </w:r>
          </w:p>
          <w:p w14:paraId="4E9CD130" w14:textId="77777777" w:rsidR="006518D0" w:rsidRPr="004F6310" w:rsidRDefault="006518D0" w:rsidP="00366545">
            <w:pPr>
              <w:rPr>
                <w:rFonts w:ascii="Arial" w:hAnsi="Arial" w:cs="Arial"/>
                <w:sz w:val="20"/>
                <w:szCs w:val="20"/>
              </w:rPr>
            </w:pPr>
            <w:r w:rsidRPr="004F6310">
              <w:rPr>
                <w:rFonts w:ascii="Arial" w:hAnsi="Arial" w:cs="Arial"/>
                <w:sz w:val="20"/>
                <w:szCs w:val="20"/>
              </w:rPr>
              <w:t>3.   [   ]  Own food/drink stall</w:t>
            </w:r>
          </w:p>
          <w:p w14:paraId="7111F01B" w14:textId="77777777" w:rsidR="006518D0" w:rsidRPr="004F6310" w:rsidRDefault="006518D0" w:rsidP="00366545">
            <w:pPr>
              <w:ind w:left="720" w:hanging="720"/>
              <w:rPr>
                <w:rFonts w:ascii="Arial" w:hAnsi="Arial" w:cs="Arial"/>
                <w:sz w:val="20"/>
                <w:szCs w:val="20"/>
              </w:rPr>
            </w:pPr>
            <w:r w:rsidRPr="004F6310">
              <w:rPr>
                <w:rFonts w:ascii="Arial" w:hAnsi="Arial" w:cs="Arial"/>
                <w:sz w:val="20"/>
                <w:szCs w:val="20"/>
              </w:rPr>
              <w:t xml:space="preserve">4.   [   ]  Sell agricultural produce from home          </w:t>
            </w:r>
          </w:p>
          <w:p w14:paraId="58353B8F" w14:textId="77777777" w:rsidR="006518D0" w:rsidRPr="004F6310" w:rsidRDefault="006518D0" w:rsidP="00366545">
            <w:pPr>
              <w:rPr>
                <w:rFonts w:ascii="Arial" w:hAnsi="Arial" w:cs="Arial"/>
                <w:sz w:val="20"/>
                <w:szCs w:val="20"/>
              </w:rPr>
            </w:pPr>
            <w:r w:rsidRPr="004F6310">
              <w:rPr>
                <w:rFonts w:ascii="Arial" w:hAnsi="Arial" w:cs="Arial"/>
                <w:sz w:val="20"/>
                <w:szCs w:val="20"/>
              </w:rPr>
              <w:t>5.   [   ]  Sewing / Tailoring</w:t>
            </w:r>
          </w:p>
          <w:p w14:paraId="0D3AD19E" w14:textId="77777777" w:rsidR="006518D0" w:rsidRPr="004F6310" w:rsidRDefault="006518D0" w:rsidP="00366545">
            <w:pPr>
              <w:rPr>
                <w:rFonts w:ascii="Arial" w:hAnsi="Arial" w:cs="Arial"/>
                <w:sz w:val="20"/>
                <w:szCs w:val="20"/>
              </w:rPr>
            </w:pPr>
            <w:r w:rsidRPr="004F6310">
              <w:rPr>
                <w:rFonts w:ascii="Arial" w:hAnsi="Arial" w:cs="Arial"/>
                <w:sz w:val="20"/>
                <w:szCs w:val="20"/>
              </w:rPr>
              <w:t>6.   [   ]  Cleaning for other people</w:t>
            </w:r>
          </w:p>
          <w:p w14:paraId="248846C2" w14:textId="77777777" w:rsidR="006518D0" w:rsidRPr="004F6310" w:rsidRDefault="006518D0" w:rsidP="00366545">
            <w:pPr>
              <w:rPr>
                <w:rFonts w:ascii="Arial" w:hAnsi="Arial" w:cs="Arial"/>
                <w:sz w:val="20"/>
                <w:szCs w:val="20"/>
              </w:rPr>
            </w:pPr>
            <w:r w:rsidRPr="004F6310">
              <w:rPr>
                <w:rFonts w:ascii="Arial" w:hAnsi="Arial" w:cs="Arial"/>
                <w:sz w:val="20"/>
                <w:szCs w:val="20"/>
              </w:rPr>
              <w:t>7.   [   ]  Washing clothes for other people</w:t>
            </w:r>
          </w:p>
          <w:p w14:paraId="1B0F4856" w14:textId="77777777" w:rsidR="006518D0" w:rsidRPr="004F6310" w:rsidRDefault="006518D0" w:rsidP="00366545">
            <w:pPr>
              <w:rPr>
                <w:rFonts w:ascii="Arial" w:hAnsi="Arial" w:cs="Arial"/>
                <w:sz w:val="20"/>
                <w:szCs w:val="20"/>
              </w:rPr>
            </w:pPr>
            <w:r w:rsidRPr="004F6310">
              <w:rPr>
                <w:rFonts w:ascii="Arial" w:hAnsi="Arial" w:cs="Arial"/>
                <w:sz w:val="20"/>
                <w:szCs w:val="20"/>
              </w:rPr>
              <w:t>8.   [   ]  Working on other people’s farm</w:t>
            </w:r>
          </w:p>
          <w:p w14:paraId="3456C623" w14:textId="77777777" w:rsidR="006518D0" w:rsidRPr="004F6310" w:rsidRDefault="006518D0" w:rsidP="00366545">
            <w:pPr>
              <w:rPr>
                <w:rFonts w:ascii="Arial" w:hAnsi="Arial" w:cs="Arial"/>
                <w:sz w:val="20"/>
                <w:szCs w:val="20"/>
              </w:rPr>
            </w:pPr>
            <w:r w:rsidRPr="004F6310">
              <w:rPr>
                <w:rFonts w:ascii="Arial" w:hAnsi="Arial" w:cs="Arial"/>
                <w:sz w:val="20"/>
                <w:szCs w:val="20"/>
              </w:rPr>
              <w:t>9.   [   ] Fishing</w:t>
            </w:r>
          </w:p>
          <w:p w14:paraId="7FFBFDB5" w14:textId="77777777" w:rsidR="006518D0" w:rsidRPr="004F6310" w:rsidRDefault="006518D0" w:rsidP="00366545">
            <w:pPr>
              <w:rPr>
                <w:rFonts w:ascii="Arial" w:hAnsi="Arial" w:cs="Arial"/>
                <w:sz w:val="20"/>
                <w:szCs w:val="20"/>
              </w:rPr>
            </w:pPr>
            <w:r w:rsidRPr="004F6310">
              <w:rPr>
                <w:rFonts w:ascii="Arial" w:hAnsi="Arial" w:cs="Arial"/>
                <w:sz w:val="20"/>
                <w:szCs w:val="20"/>
              </w:rPr>
              <w:t xml:space="preserve">10.   [   ]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roofErr w:type="spellStart"/>
            <w:r w:rsidRPr="004F6310">
              <w:rPr>
                <w:rFonts w:ascii="Arial" w:hAnsi="Arial" w:cs="Arial"/>
                <w:sz w:val="20"/>
                <w:szCs w:val="20"/>
              </w:rPr>
              <w:t>boda</w:t>
            </w:r>
            <w:proofErr w:type="spellEnd"/>
          </w:p>
          <w:p w14:paraId="01411686" w14:textId="77777777" w:rsidR="006518D0" w:rsidRPr="004F6310" w:rsidRDefault="006518D0" w:rsidP="00366545">
            <w:pPr>
              <w:rPr>
                <w:rFonts w:ascii="Arial" w:hAnsi="Arial" w:cs="Arial"/>
                <w:sz w:val="20"/>
                <w:szCs w:val="20"/>
              </w:rPr>
            </w:pPr>
            <w:r w:rsidRPr="004F6310">
              <w:rPr>
                <w:rFonts w:ascii="Arial" w:hAnsi="Arial" w:cs="Arial"/>
                <w:sz w:val="20"/>
                <w:szCs w:val="20"/>
              </w:rPr>
              <w:t>11.   [   ] Matatu tout or driver</w:t>
            </w:r>
          </w:p>
          <w:p w14:paraId="3909B945" w14:textId="77777777" w:rsidR="006518D0" w:rsidRPr="004F6310" w:rsidRDefault="006518D0" w:rsidP="00366545">
            <w:pPr>
              <w:rPr>
                <w:rFonts w:ascii="Arial" w:hAnsi="Arial" w:cs="Arial"/>
                <w:sz w:val="20"/>
                <w:szCs w:val="20"/>
              </w:rPr>
            </w:pPr>
            <w:r w:rsidRPr="004F6310">
              <w:rPr>
                <w:rFonts w:ascii="Arial" w:hAnsi="Arial" w:cs="Arial"/>
                <w:sz w:val="20"/>
                <w:szCs w:val="20"/>
              </w:rPr>
              <w:t xml:space="preserve">12.   [   ] Saloon Owner / Barber     </w:t>
            </w:r>
          </w:p>
          <w:p w14:paraId="45155473" w14:textId="77777777" w:rsidR="006518D0" w:rsidRPr="004F6310" w:rsidRDefault="006518D0" w:rsidP="00366545">
            <w:pPr>
              <w:rPr>
                <w:rFonts w:ascii="Arial" w:hAnsi="Arial" w:cs="Arial"/>
                <w:sz w:val="20"/>
                <w:szCs w:val="20"/>
              </w:rPr>
            </w:pPr>
            <w:r w:rsidRPr="004F6310">
              <w:rPr>
                <w:rFonts w:ascii="Arial" w:hAnsi="Arial" w:cs="Arial"/>
                <w:sz w:val="20"/>
                <w:szCs w:val="20"/>
              </w:rPr>
              <w:t>13.   [   ] Other (specify) ____________</w:t>
            </w:r>
            <w:r w:rsidRPr="004F6310">
              <w:rPr>
                <w:rFonts w:ascii="Arial" w:hAnsi="Arial" w:cs="Arial"/>
                <w:sz w:val="20"/>
                <w:szCs w:val="20"/>
              </w:rPr>
              <w:tab/>
            </w:r>
          </w:p>
        </w:tc>
      </w:tr>
      <w:tr w:rsidR="006518D0" w:rsidRPr="004F6310" w14:paraId="01831355" w14:textId="77777777" w:rsidTr="00366545">
        <w:tc>
          <w:tcPr>
            <w:tcW w:w="738" w:type="dxa"/>
          </w:tcPr>
          <w:p w14:paraId="139743B9" w14:textId="77777777" w:rsidR="006518D0" w:rsidRPr="004F6310" w:rsidRDefault="006518D0" w:rsidP="00366545">
            <w:pPr>
              <w:numPr>
                <w:ilvl w:val="0"/>
                <w:numId w:val="5"/>
              </w:numPr>
              <w:tabs>
                <w:tab w:val="num" w:pos="432"/>
              </w:tabs>
              <w:autoSpaceDE w:val="0"/>
              <w:autoSpaceDN w:val="0"/>
              <w:adjustRightInd w:val="0"/>
              <w:rPr>
                <w:rFonts w:ascii="Arial" w:hAnsi="Arial" w:cs="Arial"/>
                <w:sz w:val="20"/>
                <w:szCs w:val="20"/>
              </w:rPr>
            </w:pPr>
          </w:p>
        </w:tc>
        <w:tc>
          <w:tcPr>
            <w:tcW w:w="5040" w:type="dxa"/>
          </w:tcPr>
          <w:p w14:paraId="2D0DC329" w14:textId="77777777" w:rsidR="006518D0" w:rsidRPr="004F6310" w:rsidRDefault="006518D0" w:rsidP="00366545">
            <w:pPr>
              <w:rPr>
                <w:rFonts w:ascii="Arial" w:hAnsi="Arial" w:cs="Arial"/>
                <w:sz w:val="20"/>
                <w:szCs w:val="20"/>
              </w:rPr>
            </w:pPr>
            <w:r w:rsidRPr="004F6310">
              <w:rPr>
                <w:rFonts w:ascii="Arial" w:hAnsi="Arial" w:cs="Arial"/>
                <w:sz w:val="20"/>
                <w:szCs w:val="20"/>
              </w:rPr>
              <w:t xml:space="preserve">What is your average profit (your income net of costs) from your </w:t>
            </w:r>
            <w:proofErr w:type="gramStart"/>
            <w:r w:rsidRPr="004F6310">
              <w:rPr>
                <w:rFonts w:ascii="Arial" w:hAnsi="Arial" w:cs="Arial"/>
                <w:sz w:val="20"/>
                <w:szCs w:val="20"/>
              </w:rPr>
              <w:t xml:space="preserve">business </w:t>
            </w:r>
            <w:ins w:id="40" w:author="Lenovo User" w:date="2011-03-09T16:13:00Z">
              <w:r w:rsidR="002B332C">
                <w:rPr>
                  <w:rFonts w:ascii="Arial" w:hAnsi="Arial" w:cs="Arial"/>
                  <w:sz w:val="20"/>
                  <w:szCs w:val="20"/>
                </w:rPr>
                <w:t>?</w:t>
              </w:r>
            </w:ins>
            <w:proofErr w:type="gramEnd"/>
            <w:del w:id="41" w:author="Lenovo User" w:date="2011-03-09T16:13:00Z">
              <w:r w:rsidRPr="004F6310" w:rsidDel="002B332C">
                <w:rPr>
                  <w:rFonts w:ascii="Arial" w:hAnsi="Arial" w:cs="Arial"/>
                  <w:sz w:val="20"/>
                  <w:szCs w:val="20"/>
                </w:rPr>
                <w:delText>in an average week</w:delText>
              </w:r>
            </w:del>
            <w:r w:rsidRPr="004F6310">
              <w:rPr>
                <w:rFonts w:ascii="Arial" w:hAnsi="Arial" w:cs="Arial"/>
                <w:sz w:val="20"/>
                <w:szCs w:val="20"/>
              </w:rPr>
              <w:t>?</w:t>
            </w:r>
          </w:p>
        </w:tc>
        <w:tc>
          <w:tcPr>
            <w:tcW w:w="3870" w:type="dxa"/>
            <w:vAlign w:val="center"/>
          </w:tcPr>
          <w:p w14:paraId="0404C328" w14:textId="77777777" w:rsidR="006518D0" w:rsidRDefault="006518D0" w:rsidP="00366545">
            <w:pPr>
              <w:rPr>
                <w:ins w:id="42" w:author="Lenovo User" w:date="2011-03-09T16:13:00Z"/>
                <w:rFonts w:ascii="Arial" w:hAnsi="Arial" w:cs="Arial"/>
                <w:sz w:val="20"/>
                <w:szCs w:val="20"/>
              </w:rPr>
            </w:pPr>
            <w:r w:rsidRPr="004F6310">
              <w:rPr>
                <w:rFonts w:ascii="Arial" w:hAnsi="Arial" w:cs="Arial"/>
                <w:sz w:val="20"/>
                <w:szCs w:val="20"/>
              </w:rPr>
              <w:t xml:space="preserve">                 |__|__|__|__|__| KSH</w:t>
            </w:r>
          </w:p>
          <w:p w14:paraId="45BF7F0B" w14:textId="77777777" w:rsidR="002B332C" w:rsidRDefault="002B332C" w:rsidP="00366545">
            <w:pPr>
              <w:rPr>
                <w:ins w:id="43" w:author="Lenovo User" w:date="2011-03-09T16:13:00Z"/>
                <w:rFonts w:ascii="Arial" w:hAnsi="Arial" w:cs="Arial"/>
                <w:sz w:val="20"/>
                <w:szCs w:val="20"/>
              </w:rPr>
            </w:pPr>
          </w:p>
          <w:p w14:paraId="5E799499" w14:textId="77777777" w:rsidR="002B332C" w:rsidRDefault="002B332C" w:rsidP="00366545">
            <w:pPr>
              <w:rPr>
                <w:ins w:id="44" w:author="Lenovo User" w:date="2011-03-09T16:13:00Z"/>
                <w:rFonts w:ascii="Arial" w:hAnsi="Arial" w:cs="Arial"/>
                <w:sz w:val="20"/>
                <w:szCs w:val="20"/>
              </w:rPr>
            </w:pPr>
            <w:ins w:id="45" w:author="Lenovo User" w:date="2011-03-09T16:13:00Z">
              <w:r>
                <w:rPr>
                  <w:rFonts w:ascii="Arial" w:hAnsi="Arial" w:cs="Arial"/>
                  <w:sz w:val="20"/>
                  <w:szCs w:val="20"/>
                </w:rPr>
                <w:t>Day                 Week                 Month</w:t>
              </w:r>
            </w:ins>
          </w:p>
          <w:p w14:paraId="794695FC" w14:textId="77777777" w:rsidR="002B332C" w:rsidRPr="004F6310" w:rsidRDefault="002B332C" w:rsidP="00366545">
            <w:pPr>
              <w:rPr>
                <w:rFonts w:ascii="Arial" w:hAnsi="Arial" w:cs="Arial"/>
                <w:sz w:val="20"/>
                <w:szCs w:val="20"/>
              </w:rPr>
            </w:pPr>
          </w:p>
          <w:p w14:paraId="23F4CDAC" w14:textId="77777777" w:rsidR="006518D0" w:rsidRPr="004F6310" w:rsidRDefault="006518D0" w:rsidP="00366545">
            <w:pPr>
              <w:rPr>
                <w:rFonts w:ascii="Arial" w:hAnsi="Arial" w:cs="Arial"/>
                <w:i/>
                <w:sz w:val="18"/>
                <w:szCs w:val="18"/>
              </w:rPr>
            </w:pPr>
            <w:r w:rsidRPr="004F6310">
              <w:rPr>
                <w:rFonts w:ascii="Arial" w:hAnsi="Arial" w:cs="Arial"/>
                <w:i/>
                <w:sz w:val="18"/>
                <w:szCs w:val="18"/>
              </w:rPr>
              <w:t xml:space="preserve">(if respondent gives a bracket, enter the average; e.g. 500-1000 </w:t>
            </w:r>
            <w:r w:rsidRPr="004F6310">
              <w:rPr>
                <w:rFonts w:ascii="Arial" w:hAnsi="Arial" w:cs="Arial"/>
                <w:i/>
                <w:sz w:val="18"/>
                <w:szCs w:val="18"/>
              </w:rPr>
              <w:sym w:font="Wingdings" w:char="F0E8"/>
            </w:r>
            <w:r w:rsidRPr="004F6310">
              <w:rPr>
                <w:rFonts w:ascii="Arial" w:hAnsi="Arial" w:cs="Arial"/>
                <w:i/>
                <w:sz w:val="18"/>
                <w:szCs w:val="18"/>
              </w:rPr>
              <w:t xml:space="preserve"> enter 750)</w:t>
            </w:r>
          </w:p>
        </w:tc>
      </w:tr>
    </w:tbl>
    <w:p w14:paraId="1C89612C" w14:textId="77777777" w:rsidR="006518D0" w:rsidRPr="004F6310" w:rsidRDefault="006518D0" w:rsidP="00816176">
      <w:pPr>
        <w:rPr>
          <w:rFonts w:ascii="Arial" w:hAnsi="Arial" w:cs="Arial"/>
          <w:b/>
        </w:rPr>
      </w:pPr>
    </w:p>
    <w:p w14:paraId="5D619ECA" w14:textId="77777777" w:rsidR="006518D0" w:rsidRPr="004F6310" w:rsidRDefault="006518D0" w:rsidP="00816176">
      <w:pPr>
        <w:rPr>
          <w:rFonts w:ascii="Arial" w:hAnsi="Arial" w:cs="Arial"/>
          <w:b/>
        </w:rPr>
      </w:pPr>
    </w:p>
    <w:p w14:paraId="05158D81" w14:textId="77777777" w:rsidR="006518D0" w:rsidRPr="004F6310" w:rsidRDefault="006518D0" w:rsidP="00816176">
      <w:pPr>
        <w:rPr>
          <w:rFonts w:ascii="Arial" w:hAnsi="Arial" w:cs="Arial"/>
          <w:b/>
        </w:rPr>
      </w:pPr>
    </w:p>
    <w:tbl>
      <w:tblPr>
        <w:tblW w:w="8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720"/>
        <w:gridCol w:w="6847"/>
        <w:gridCol w:w="1308"/>
      </w:tblGrid>
      <w:tr w:rsidR="0065665C" w:rsidRPr="004F6310" w14:paraId="52FF809C" w14:textId="77777777">
        <w:trPr>
          <w:trHeight w:val="271"/>
        </w:trPr>
        <w:tc>
          <w:tcPr>
            <w:tcW w:w="8875" w:type="dxa"/>
            <w:gridSpan w:val="3"/>
            <w:shd w:val="clear" w:color="auto" w:fill="D9D9D9"/>
          </w:tcPr>
          <w:p w14:paraId="26E24F0E" w14:textId="77777777" w:rsidR="0065665C" w:rsidRPr="004F6310" w:rsidRDefault="0065665C" w:rsidP="00596785">
            <w:pPr>
              <w:jc w:val="center"/>
              <w:rPr>
                <w:rFonts w:ascii="Arial" w:hAnsi="Arial" w:cs="Arial"/>
                <w:b/>
                <w:bCs/>
                <w:sz w:val="22"/>
              </w:rPr>
            </w:pPr>
            <w:r w:rsidRPr="004F6310">
              <w:rPr>
                <w:rFonts w:ascii="Arial" w:hAnsi="Arial" w:cs="Arial"/>
                <w:b/>
                <w:bCs/>
              </w:rPr>
              <w:t>Are you a member of any of the following voluntary organizations?</w:t>
            </w:r>
          </w:p>
        </w:tc>
      </w:tr>
      <w:tr w:rsidR="0065665C" w:rsidRPr="004F6310" w14:paraId="0F0A7603" w14:textId="77777777">
        <w:trPr>
          <w:trHeight w:val="51"/>
        </w:trPr>
        <w:tc>
          <w:tcPr>
            <w:tcW w:w="720" w:type="dxa"/>
          </w:tcPr>
          <w:p w14:paraId="2EF5C72D" w14:textId="77777777" w:rsidR="0065665C" w:rsidRPr="004F6310" w:rsidRDefault="0065665C" w:rsidP="00596785">
            <w:pPr>
              <w:numPr>
                <w:ilvl w:val="0"/>
                <w:numId w:val="5"/>
              </w:numPr>
              <w:rPr>
                <w:rFonts w:ascii="Arial" w:hAnsi="Arial" w:cs="Arial"/>
                <w:sz w:val="20"/>
                <w:szCs w:val="20"/>
              </w:rPr>
            </w:pPr>
          </w:p>
        </w:tc>
        <w:tc>
          <w:tcPr>
            <w:tcW w:w="6847" w:type="dxa"/>
          </w:tcPr>
          <w:p w14:paraId="25E6CF68" w14:textId="77777777" w:rsidR="0065665C" w:rsidRPr="004F6310" w:rsidRDefault="0065665C" w:rsidP="00596785">
            <w:pPr>
              <w:rPr>
                <w:rFonts w:ascii="Arial" w:hAnsi="Arial" w:cs="Arial"/>
                <w:sz w:val="20"/>
                <w:szCs w:val="20"/>
              </w:rPr>
            </w:pPr>
            <w:r w:rsidRPr="004F6310">
              <w:rPr>
                <w:rFonts w:ascii="Arial" w:hAnsi="Arial" w:cs="Arial"/>
                <w:sz w:val="20"/>
                <w:szCs w:val="20"/>
              </w:rPr>
              <w:t>Self-help Group/ ROSCA</w:t>
            </w:r>
          </w:p>
        </w:tc>
        <w:tc>
          <w:tcPr>
            <w:tcW w:w="1308" w:type="dxa"/>
          </w:tcPr>
          <w:p w14:paraId="22AF9C41"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1. [  ] Yes</w:t>
            </w:r>
          </w:p>
          <w:p w14:paraId="460A2A6D"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2. [  ] No</w:t>
            </w:r>
          </w:p>
        </w:tc>
      </w:tr>
      <w:tr w:rsidR="0065665C" w:rsidRPr="004F6310" w14:paraId="3FD60ADB" w14:textId="77777777">
        <w:trPr>
          <w:trHeight w:val="487"/>
        </w:trPr>
        <w:tc>
          <w:tcPr>
            <w:tcW w:w="720" w:type="dxa"/>
          </w:tcPr>
          <w:p w14:paraId="1F5DFF79" w14:textId="77777777" w:rsidR="0065665C" w:rsidRPr="004F6310" w:rsidRDefault="0065665C" w:rsidP="00596785">
            <w:pPr>
              <w:numPr>
                <w:ilvl w:val="0"/>
                <w:numId w:val="5"/>
              </w:numPr>
              <w:rPr>
                <w:rFonts w:ascii="Arial" w:hAnsi="Arial" w:cs="Arial"/>
                <w:sz w:val="20"/>
                <w:szCs w:val="20"/>
              </w:rPr>
            </w:pPr>
          </w:p>
        </w:tc>
        <w:tc>
          <w:tcPr>
            <w:tcW w:w="6847" w:type="dxa"/>
          </w:tcPr>
          <w:p w14:paraId="741E8924" w14:textId="77777777" w:rsidR="0065665C" w:rsidRPr="004F6310" w:rsidRDefault="00EF490C" w:rsidP="00596785">
            <w:pPr>
              <w:rPr>
                <w:rFonts w:ascii="Arial" w:hAnsi="Arial" w:cs="Arial"/>
                <w:sz w:val="20"/>
                <w:szCs w:val="20"/>
              </w:rPr>
            </w:pPr>
            <w:r w:rsidRPr="004F6310">
              <w:rPr>
                <w:rFonts w:ascii="Arial" w:hAnsi="Arial" w:cs="Arial"/>
                <w:sz w:val="20"/>
                <w:szCs w:val="20"/>
              </w:rPr>
              <w:t>Registered c</w:t>
            </w:r>
            <w:r w:rsidR="0065665C" w:rsidRPr="004F6310">
              <w:rPr>
                <w:rFonts w:ascii="Arial" w:hAnsi="Arial" w:cs="Arial"/>
                <w:sz w:val="20"/>
                <w:szCs w:val="20"/>
              </w:rPr>
              <w:t>ommunity-based organization</w:t>
            </w:r>
            <w:r w:rsidR="001F06E7" w:rsidRPr="004F6310">
              <w:rPr>
                <w:rFonts w:ascii="Arial" w:hAnsi="Arial" w:cs="Arial"/>
                <w:sz w:val="20"/>
                <w:szCs w:val="20"/>
              </w:rPr>
              <w:br/>
              <w:t>(If yes, specify ______________________________________________)</w:t>
            </w:r>
          </w:p>
        </w:tc>
        <w:tc>
          <w:tcPr>
            <w:tcW w:w="1308" w:type="dxa"/>
          </w:tcPr>
          <w:p w14:paraId="52800F28"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1. [  ] Yes</w:t>
            </w:r>
          </w:p>
          <w:p w14:paraId="15D24CB9" w14:textId="77777777" w:rsidR="0065665C" w:rsidRPr="004F6310" w:rsidRDefault="0065665C" w:rsidP="00596785">
            <w:pPr>
              <w:spacing w:line="360" w:lineRule="auto"/>
              <w:rPr>
                <w:rFonts w:ascii="Arial" w:hAnsi="Arial" w:cs="Arial"/>
                <w:sz w:val="20"/>
                <w:szCs w:val="20"/>
              </w:rPr>
            </w:pPr>
            <w:r w:rsidRPr="004F6310">
              <w:rPr>
                <w:rFonts w:ascii="Arial" w:hAnsi="Arial" w:cs="Arial"/>
                <w:sz w:val="20"/>
                <w:szCs w:val="20"/>
              </w:rPr>
              <w:t xml:space="preserve">  2. [  ] No</w:t>
            </w:r>
          </w:p>
        </w:tc>
      </w:tr>
      <w:tr w:rsidR="0065665C" w:rsidRPr="004F6310" w14:paraId="2E6A174E" w14:textId="77777777">
        <w:trPr>
          <w:trHeight w:val="51"/>
        </w:trPr>
        <w:tc>
          <w:tcPr>
            <w:tcW w:w="720" w:type="dxa"/>
          </w:tcPr>
          <w:p w14:paraId="116B4F80" w14:textId="77777777" w:rsidR="0065665C" w:rsidRPr="004F6310" w:rsidRDefault="0065665C" w:rsidP="00596785">
            <w:pPr>
              <w:numPr>
                <w:ilvl w:val="0"/>
                <w:numId w:val="5"/>
              </w:numPr>
              <w:rPr>
                <w:rFonts w:ascii="Arial" w:hAnsi="Arial" w:cs="Arial"/>
                <w:sz w:val="20"/>
                <w:szCs w:val="20"/>
              </w:rPr>
            </w:pPr>
          </w:p>
        </w:tc>
        <w:tc>
          <w:tcPr>
            <w:tcW w:w="6847" w:type="dxa"/>
          </w:tcPr>
          <w:p w14:paraId="5CD5901B" w14:textId="77777777" w:rsidR="0065665C" w:rsidRPr="004F6310" w:rsidRDefault="0065665C" w:rsidP="00596785">
            <w:pPr>
              <w:rPr>
                <w:rFonts w:ascii="Arial" w:hAnsi="Arial" w:cs="Arial"/>
                <w:sz w:val="20"/>
                <w:szCs w:val="20"/>
              </w:rPr>
            </w:pPr>
            <w:r w:rsidRPr="004F6310">
              <w:rPr>
                <w:rFonts w:ascii="Arial" w:hAnsi="Arial" w:cs="Arial"/>
                <w:sz w:val="20"/>
                <w:szCs w:val="20"/>
              </w:rPr>
              <w:t>Sports, art or recreational organization</w:t>
            </w:r>
          </w:p>
        </w:tc>
        <w:tc>
          <w:tcPr>
            <w:tcW w:w="1308" w:type="dxa"/>
          </w:tcPr>
          <w:p w14:paraId="080634E7"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1. [  ] Yes</w:t>
            </w:r>
          </w:p>
          <w:p w14:paraId="71283444" w14:textId="77777777" w:rsidR="0065665C" w:rsidRPr="004F6310" w:rsidRDefault="0065665C" w:rsidP="00596785">
            <w:pPr>
              <w:spacing w:line="360" w:lineRule="auto"/>
              <w:rPr>
                <w:rFonts w:ascii="Arial" w:hAnsi="Arial" w:cs="Arial"/>
                <w:sz w:val="20"/>
                <w:szCs w:val="20"/>
              </w:rPr>
            </w:pPr>
            <w:r w:rsidRPr="004F6310">
              <w:rPr>
                <w:rFonts w:ascii="Arial" w:hAnsi="Arial" w:cs="Arial"/>
                <w:sz w:val="20"/>
                <w:szCs w:val="20"/>
              </w:rPr>
              <w:t xml:space="preserve">  2. [  ] No</w:t>
            </w:r>
          </w:p>
        </w:tc>
      </w:tr>
      <w:tr w:rsidR="0065665C" w:rsidRPr="004F6310" w14:paraId="6E04FB29" w14:textId="77777777">
        <w:trPr>
          <w:trHeight w:val="51"/>
        </w:trPr>
        <w:tc>
          <w:tcPr>
            <w:tcW w:w="720" w:type="dxa"/>
          </w:tcPr>
          <w:p w14:paraId="370CD5E4" w14:textId="77777777" w:rsidR="0065665C" w:rsidRPr="004F6310" w:rsidRDefault="0065665C" w:rsidP="00596785">
            <w:pPr>
              <w:numPr>
                <w:ilvl w:val="0"/>
                <w:numId w:val="5"/>
              </w:numPr>
              <w:rPr>
                <w:rFonts w:ascii="Arial" w:hAnsi="Arial" w:cs="Arial"/>
                <w:sz w:val="20"/>
                <w:szCs w:val="20"/>
              </w:rPr>
            </w:pPr>
          </w:p>
        </w:tc>
        <w:tc>
          <w:tcPr>
            <w:tcW w:w="6847" w:type="dxa"/>
          </w:tcPr>
          <w:p w14:paraId="02765B68" w14:textId="77777777" w:rsidR="0065665C" w:rsidRPr="004F6310" w:rsidRDefault="0065665C" w:rsidP="00596785">
            <w:pPr>
              <w:rPr>
                <w:rFonts w:ascii="Arial" w:hAnsi="Arial" w:cs="Arial"/>
                <w:sz w:val="20"/>
                <w:szCs w:val="20"/>
              </w:rPr>
            </w:pPr>
            <w:r w:rsidRPr="004F6310">
              <w:rPr>
                <w:rFonts w:ascii="Arial" w:hAnsi="Arial" w:cs="Arial"/>
                <w:sz w:val="20"/>
                <w:szCs w:val="20"/>
              </w:rPr>
              <w:t>Civic association (like environmental, social or humanitarian associations)</w:t>
            </w:r>
          </w:p>
        </w:tc>
        <w:tc>
          <w:tcPr>
            <w:tcW w:w="1308" w:type="dxa"/>
          </w:tcPr>
          <w:p w14:paraId="119D5484"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1. [  ] Yes</w:t>
            </w:r>
          </w:p>
          <w:p w14:paraId="5BBFF41E" w14:textId="77777777" w:rsidR="0065665C" w:rsidRPr="004F6310" w:rsidRDefault="0065665C" w:rsidP="00596785">
            <w:pPr>
              <w:spacing w:line="360" w:lineRule="auto"/>
              <w:rPr>
                <w:rFonts w:ascii="Arial" w:hAnsi="Arial" w:cs="Arial"/>
                <w:sz w:val="20"/>
                <w:szCs w:val="20"/>
              </w:rPr>
            </w:pPr>
            <w:r w:rsidRPr="004F6310">
              <w:rPr>
                <w:rFonts w:ascii="Arial" w:hAnsi="Arial" w:cs="Arial"/>
                <w:sz w:val="20"/>
                <w:szCs w:val="20"/>
              </w:rPr>
              <w:t xml:space="preserve">  2. [  ] No</w:t>
            </w:r>
          </w:p>
        </w:tc>
      </w:tr>
      <w:tr w:rsidR="0065665C" w:rsidRPr="004F6310" w14:paraId="39F38F25" w14:textId="77777777">
        <w:trPr>
          <w:trHeight w:val="51"/>
        </w:trPr>
        <w:tc>
          <w:tcPr>
            <w:tcW w:w="720" w:type="dxa"/>
          </w:tcPr>
          <w:p w14:paraId="5024530C" w14:textId="77777777" w:rsidR="0065665C" w:rsidRPr="004F6310" w:rsidRDefault="0065665C" w:rsidP="00596785">
            <w:pPr>
              <w:numPr>
                <w:ilvl w:val="0"/>
                <w:numId w:val="5"/>
              </w:numPr>
              <w:rPr>
                <w:rFonts w:ascii="Arial" w:hAnsi="Arial" w:cs="Arial"/>
                <w:sz w:val="20"/>
                <w:szCs w:val="20"/>
              </w:rPr>
            </w:pPr>
          </w:p>
        </w:tc>
        <w:tc>
          <w:tcPr>
            <w:tcW w:w="6847" w:type="dxa"/>
          </w:tcPr>
          <w:p w14:paraId="1C92D6A4" w14:textId="77777777" w:rsidR="0065665C" w:rsidRPr="004F6310" w:rsidRDefault="0065665C" w:rsidP="00596785">
            <w:pPr>
              <w:rPr>
                <w:rFonts w:ascii="Arial" w:hAnsi="Arial" w:cs="Arial"/>
                <w:sz w:val="20"/>
                <w:szCs w:val="20"/>
              </w:rPr>
            </w:pPr>
            <w:r w:rsidRPr="004F6310">
              <w:rPr>
                <w:rFonts w:ascii="Arial" w:hAnsi="Arial" w:cs="Arial"/>
                <w:sz w:val="20"/>
                <w:szCs w:val="20"/>
              </w:rPr>
              <w:t>Other organization (Specify)__________________</w:t>
            </w:r>
          </w:p>
        </w:tc>
        <w:tc>
          <w:tcPr>
            <w:tcW w:w="1308" w:type="dxa"/>
          </w:tcPr>
          <w:p w14:paraId="48411EE7" w14:textId="77777777" w:rsidR="0065665C" w:rsidRPr="004F6310" w:rsidRDefault="0065665C" w:rsidP="00596785">
            <w:pPr>
              <w:ind w:left="125"/>
              <w:rPr>
                <w:rFonts w:ascii="Arial" w:hAnsi="Arial" w:cs="Arial"/>
                <w:sz w:val="20"/>
                <w:szCs w:val="20"/>
              </w:rPr>
            </w:pPr>
            <w:r w:rsidRPr="004F6310">
              <w:rPr>
                <w:rFonts w:ascii="Arial" w:hAnsi="Arial" w:cs="Arial"/>
                <w:sz w:val="20"/>
                <w:szCs w:val="20"/>
              </w:rPr>
              <w:t>1. [  ] Yes</w:t>
            </w:r>
          </w:p>
          <w:p w14:paraId="054B6F25" w14:textId="77777777" w:rsidR="0065665C" w:rsidRPr="004F6310" w:rsidRDefault="0065665C" w:rsidP="00596785">
            <w:pPr>
              <w:spacing w:line="360" w:lineRule="auto"/>
              <w:rPr>
                <w:rFonts w:ascii="Arial" w:hAnsi="Arial" w:cs="Arial"/>
                <w:sz w:val="20"/>
                <w:szCs w:val="20"/>
              </w:rPr>
            </w:pPr>
            <w:r w:rsidRPr="004F6310">
              <w:rPr>
                <w:rFonts w:ascii="Arial" w:hAnsi="Arial" w:cs="Arial"/>
                <w:sz w:val="20"/>
                <w:szCs w:val="20"/>
              </w:rPr>
              <w:t xml:space="preserve">  2. [  ] No</w:t>
            </w:r>
          </w:p>
        </w:tc>
      </w:tr>
    </w:tbl>
    <w:p w14:paraId="4FC75AD4" w14:textId="77777777" w:rsidR="00B9530F" w:rsidRPr="004F6310" w:rsidRDefault="00B9530F" w:rsidP="00816176">
      <w:pPr>
        <w:rPr>
          <w:rFonts w:ascii="Arial" w:hAnsi="Arial" w:cs="Arial"/>
          <w:b/>
        </w:rPr>
      </w:pPr>
      <w:r w:rsidRPr="004F6310">
        <w:rPr>
          <w:rFonts w:ascii="Arial" w:hAnsi="Arial" w:cs="Arial"/>
          <w:b/>
        </w:rPr>
        <w:br/>
      </w: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16914AFA" w14:textId="77777777">
        <w:trPr>
          <w:trHeight w:val="604"/>
        </w:trPr>
        <w:tc>
          <w:tcPr>
            <w:tcW w:w="720" w:type="dxa"/>
          </w:tcPr>
          <w:p w14:paraId="2DF44F6F" w14:textId="77777777" w:rsidR="0065665C" w:rsidRPr="004F6310" w:rsidRDefault="0065665C" w:rsidP="00596785">
            <w:pPr>
              <w:numPr>
                <w:ilvl w:val="0"/>
                <w:numId w:val="5"/>
              </w:numPr>
              <w:rPr>
                <w:rFonts w:ascii="Arial" w:hAnsi="Arial" w:cs="Arial"/>
                <w:sz w:val="20"/>
                <w:szCs w:val="20"/>
              </w:rPr>
            </w:pPr>
          </w:p>
        </w:tc>
        <w:tc>
          <w:tcPr>
            <w:tcW w:w="5040" w:type="dxa"/>
          </w:tcPr>
          <w:p w14:paraId="109815B1" w14:textId="77777777" w:rsidR="0065665C" w:rsidRPr="004F6310" w:rsidRDefault="0065665C" w:rsidP="00596785">
            <w:pPr>
              <w:tabs>
                <w:tab w:val="num" w:pos="72"/>
                <w:tab w:val="left" w:pos="372"/>
                <w:tab w:val="num" w:pos="432"/>
              </w:tabs>
              <w:ind w:left="72"/>
              <w:rPr>
                <w:rFonts w:ascii="Arial" w:hAnsi="Arial" w:cs="Arial"/>
                <w:sz w:val="22"/>
              </w:rPr>
            </w:pPr>
            <w:r w:rsidRPr="004F6310">
              <w:rPr>
                <w:rFonts w:ascii="Arial" w:hAnsi="Arial" w:cs="Arial"/>
                <w:sz w:val="22"/>
                <w:szCs w:val="22"/>
              </w:rPr>
              <w:t xml:space="preserve">How do you get </w:t>
            </w:r>
            <w:commentRangeStart w:id="46"/>
            <w:r w:rsidRPr="004F6310">
              <w:rPr>
                <w:rFonts w:ascii="Arial" w:hAnsi="Arial" w:cs="Arial"/>
                <w:sz w:val="22"/>
                <w:szCs w:val="22"/>
              </w:rPr>
              <w:t xml:space="preserve">news </w:t>
            </w:r>
            <w:commentRangeEnd w:id="46"/>
            <w:r w:rsidR="002B332C">
              <w:rPr>
                <w:rStyle w:val="af"/>
              </w:rPr>
              <w:commentReference w:id="46"/>
            </w:r>
            <w:r w:rsidRPr="004F6310">
              <w:rPr>
                <w:rFonts w:ascii="Arial" w:hAnsi="Arial" w:cs="Arial"/>
                <w:sz w:val="22"/>
                <w:szCs w:val="22"/>
              </w:rPr>
              <w:t>most often?</w:t>
            </w:r>
          </w:p>
          <w:p w14:paraId="3584DBE7" w14:textId="77777777" w:rsidR="0065665C" w:rsidRPr="004F6310" w:rsidRDefault="00EF490C" w:rsidP="00596785">
            <w:pPr>
              <w:rPr>
                <w:rFonts w:ascii="Arial" w:hAnsi="Arial" w:cs="Arial"/>
                <w:iCs/>
                <w:sz w:val="20"/>
                <w:szCs w:val="20"/>
              </w:rPr>
            </w:pPr>
            <w:r w:rsidRPr="004F6310">
              <w:rPr>
                <w:rFonts w:ascii="Arial" w:hAnsi="Arial" w:cs="Arial"/>
                <w:iCs/>
                <w:sz w:val="20"/>
                <w:szCs w:val="20"/>
              </w:rPr>
              <w:t xml:space="preserve">Tick one only </w:t>
            </w:r>
          </w:p>
        </w:tc>
        <w:tc>
          <w:tcPr>
            <w:tcW w:w="4248" w:type="dxa"/>
          </w:tcPr>
          <w:p w14:paraId="44F4F40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Newspaper            </w:t>
            </w:r>
          </w:p>
          <w:p w14:paraId="0442727C" w14:textId="77777777" w:rsidR="0065665C" w:rsidRPr="004F6310" w:rsidRDefault="0065665C" w:rsidP="00596785">
            <w:pPr>
              <w:rPr>
                <w:rFonts w:ascii="Arial" w:hAnsi="Arial" w:cs="Arial"/>
                <w:sz w:val="20"/>
                <w:szCs w:val="20"/>
              </w:rPr>
            </w:pPr>
            <w:r w:rsidRPr="004F6310">
              <w:rPr>
                <w:rFonts w:ascii="Arial" w:hAnsi="Arial" w:cs="Arial"/>
                <w:sz w:val="20"/>
                <w:szCs w:val="20"/>
              </w:rPr>
              <w:t>2. [   ]  Radio</w:t>
            </w:r>
          </w:p>
          <w:p w14:paraId="042EAC88" w14:textId="77777777" w:rsidR="0065665C" w:rsidRPr="004F6310" w:rsidRDefault="0065665C" w:rsidP="00596785">
            <w:pPr>
              <w:rPr>
                <w:rFonts w:ascii="Arial" w:hAnsi="Arial" w:cs="Arial"/>
                <w:sz w:val="20"/>
                <w:szCs w:val="20"/>
              </w:rPr>
            </w:pPr>
            <w:r w:rsidRPr="004F6310">
              <w:rPr>
                <w:rFonts w:ascii="Arial" w:hAnsi="Arial" w:cs="Arial"/>
                <w:sz w:val="20"/>
                <w:szCs w:val="20"/>
              </w:rPr>
              <w:t>3. [   ]  Television</w:t>
            </w:r>
          </w:p>
          <w:p w14:paraId="0D9D9AB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4. [   ]  Friends            </w:t>
            </w:r>
          </w:p>
          <w:p w14:paraId="72448ED4" w14:textId="77777777" w:rsidR="0065665C" w:rsidRPr="004F6310" w:rsidRDefault="0065665C" w:rsidP="00596785">
            <w:pPr>
              <w:rPr>
                <w:rFonts w:ascii="Arial" w:hAnsi="Arial" w:cs="Arial"/>
                <w:sz w:val="20"/>
                <w:szCs w:val="20"/>
              </w:rPr>
            </w:pPr>
            <w:r w:rsidRPr="004F6310">
              <w:rPr>
                <w:rFonts w:ascii="Arial" w:hAnsi="Arial" w:cs="Arial"/>
                <w:sz w:val="20"/>
                <w:szCs w:val="20"/>
              </w:rPr>
              <w:t>5. [   ]  Teachers</w:t>
            </w:r>
          </w:p>
          <w:p w14:paraId="4B2857FF" w14:textId="77777777" w:rsidR="0065665C" w:rsidRPr="004F6310" w:rsidRDefault="0065665C" w:rsidP="00596785">
            <w:pPr>
              <w:rPr>
                <w:rFonts w:ascii="Arial" w:hAnsi="Arial" w:cs="Arial"/>
                <w:sz w:val="20"/>
                <w:szCs w:val="20"/>
              </w:rPr>
            </w:pPr>
            <w:r w:rsidRPr="004F6310">
              <w:rPr>
                <w:rFonts w:ascii="Arial" w:hAnsi="Arial" w:cs="Arial"/>
                <w:sz w:val="20"/>
                <w:szCs w:val="20"/>
              </w:rPr>
              <w:t>6. [   ]  Family</w:t>
            </w:r>
          </w:p>
          <w:p w14:paraId="65C4AA93" w14:textId="77777777" w:rsidR="0065665C" w:rsidRPr="004F6310" w:rsidRDefault="0065665C" w:rsidP="00596785">
            <w:pPr>
              <w:rPr>
                <w:rFonts w:ascii="Arial" w:hAnsi="Arial" w:cs="Arial"/>
                <w:sz w:val="20"/>
                <w:szCs w:val="20"/>
              </w:rPr>
            </w:pPr>
            <w:r w:rsidRPr="004F6310">
              <w:rPr>
                <w:rFonts w:ascii="Arial" w:hAnsi="Arial" w:cs="Arial"/>
                <w:sz w:val="20"/>
                <w:szCs w:val="20"/>
              </w:rPr>
              <w:lastRenderedPageBreak/>
              <w:t>7. [   ]  Colleagues</w:t>
            </w:r>
          </w:p>
          <w:p w14:paraId="44D0BA8B" w14:textId="77777777" w:rsidR="0065665C" w:rsidRPr="004F6310" w:rsidRDefault="0065665C" w:rsidP="00596785">
            <w:pPr>
              <w:rPr>
                <w:rFonts w:ascii="Arial" w:hAnsi="Arial" w:cs="Arial"/>
                <w:sz w:val="20"/>
                <w:szCs w:val="20"/>
              </w:rPr>
            </w:pPr>
            <w:r w:rsidRPr="004F6310">
              <w:rPr>
                <w:rFonts w:ascii="Arial" w:hAnsi="Arial" w:cs="Arial"/>
                <w:sz w:val="20"/>
                <w:szCs w:val="20"/>
              </w:rPr>
              <w:t>8. [   ]  Other (specify)_________________</w:t>
            </w:r>
          </w:p>
        </w:tc>
      </w:tr>
      <w:tr w:rsidR="0065665C" w:rsidRPr="004F6310" w14:paraId="7F5B3A2C" w14:textId="77777777">
        <w:trPr>
          <w:trHeight w:val="51"/>
        </w:trPr>
        <w:tc>
          <w:tcPr>
            <w:tcW w:w="720" w:type="dxa"/>
          </w:tcPr>
          <w:p w14:paraId="5EF6228C" w14:textId="77777777" w:rsidR="0065665C" w:rsidRPr="004F6310" w:rsidRDefault="0065665C" w:rsidP="00596785">
            <w:pPr>
              <w:numPr>
                <w:ilvl w:val="0"/>
                <w:numId w:val="5"/>
              </w:numPr>
              <w:rPr>
                <w:rFonts w:ascii="Arial" w:hAnsi="Arial" w:cs="Arial"/>
                <w:sz w:val="20"/>
                <w:szCs w:val="20"/>
              </w:rPr>
            </w:pPr>
          </w:p>
        </w:tc>
        <w:tc>
          <w:tcPr>
            <w:tcW w:w="5040" w:type="dxa"/>
          </w:tcPr>
          <w:p w14:paraId="23984AE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How often do you </w:t>
            </w:r>
            <w:r w:rsidR="004D636C" w:rsidRPr="004F6310">
              <w:rPr>
                <w:rFonts w:ascii="Arial" w:hAnsi="Arial" w:cs="Arial"/>
                <w:sz w:val="20"/>
                <w:szCs w:val="20"/>
              </w:rPr>
              <w:t>read or listen to</w:t>
            </w:r>
            <w:r w:rsidRPr="004F6310">
              <w:rPr>
                <w:rFonts w:ascii="Arial" w:hAnsi="Arial" w:cs="Arial"/>
                <w:sz w:val="20"/>
                <w:szCs w:val="20"/>
              </w:rPr>
              <w:t xml:space="preserve"> </w:t>
            </w:r>
            <w:commentRangeStart w:id="47"/>
            <w:r w:rsidRPr="004F6310">
              <w:rPr>
                <w:rFonts w:ascii="Arial" w:hAnsi="Arial" w:cs="Arial"/>
                <w:sz w:val="20"/>
                <w:szCs w:val="20"/>
              </w:rPr>
              <w:t>politics</w:t>
            </w:r>
            <w:commentRangeEnd w:id="47"/>
            <w:r w:rsidR="007444C5">
              <w:rPr>
                <w:rStyle w:val="af"/>
              </w:rPr>
              <w:commentReference w:id="47"/>
            </w:r>
            <w:r w:rsidRPr="004F6310">
              <w:rPr>
                <w:rFonts w:ascii="Arial" w:hAnsi="Arial" w:cs="Arial"/>
                <w:sz w:val="20"/>
                <w:szCs w:val="20"/>
              </w:rPr>
              <w:t xml:space="preserve"> in the news (through the source identified in Question 35)?</w:t>
            </w:r>
          </w:p>
        </w:tc>
        <w:tc>
          <w:tcPr>
            <w:tcW w:w="4248" w:type="dxa"/>
          </w:tcPr>
          <w:p w14:paraId="247D2A1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Everyday             </w:t>
            </w:r>
          </w:p>
          <w:p w14:paraId="70C3E54E" w14:textId="77777777" w:rsidR="001469D7" w:rsidRDefault="0065665C" w:rsidP="00596785">
            <w:pPr>
              <w:rPr>
                <w:rFonts w:ascii="Arial" w:hAnsi="Arial" w:cs="Arial"/>
                <w:sz w:val="20"/>
                <w:szCs w:val="20"/>
              </w:rPr>
            </w:pPr>
            <w:r w:rsidRPr="004F6310">
              <w:rPr>
                <w:rFonts w:ascii="Arial" w:hAnsi="Arial" w:cs="Arial"/>
                <w:sz w:val="20"/>
                <w:szCs w:val="20"/>
              </w:rPr>
              <w:t>2. [   ]  Once a week</w:t>
            </w:r>
          </w:p>
          <w:p w14:paraId="2640C957" w14:textId="77777777" w:rsidR="0065665C" w:rsidRPr="004F6310" w:rsidRDefault="001469D7" w:rsidP="00596785">
            <w:pPr>
              <w:rPr>
                <w:rFonts w:ascii="Arial" w:hAnsi="Arial" w:cs="Arial"/>
                <w:sz w:val="20"/>
                <w:szCs w:val="20"/>
              </w:rPr>
            </w:pPr>
            <w:r>
              <w:rPr>
                <w:rFonts w:ascii="Arial" w:hAnsi="Arial" w:cs="Arial"/>
                <w:sz w:val="20"/>
                <w:szCs w:val="20"/>
              </w:rPr>
              <w:t xml:space="preserve">3. </w:t>
            </w:r>
            <w:r w:rsidR="0065665C" w:rsidRPr="004F6310">
              <w:rPr>
                <w:rFonts w:ascii="Arial" w:hAnsi="Arial" w:cs="Arial"/>
                <w:sz w:val="20"/>
                <w:szCs w:val="20"/>
              </w:rPr>
              <w:t>[   ]  Several times a week</w:t>
            </w:r>
          </w:p>
          <w:p w14:paraId="1E78C694" w14:textId="77777777" w:rsidR="0065665C" w:rsidRPr="004F6310" w:rsidRDefault="001469D7" w:rsidP="00596785">
            <w:pPr>
              <w:rPr>
                <w:rFonts w:ascii="Arial" w:hAnsi="Arial" w:cs="Arial"/>
                <w:sz w:val="20"/>
                <w:szCs w:val="20"/>
              </w:rPr>
            </w:pPr>
            <w:r>
              <w:rPr>
                <w:rFonts w:ascii="Arial" w:hAnsi="Arial" w:cs="Arial"/>
                <w:sz w:val="20"/>
                <w:szCs w:val="20"/>
              </w:rPr>
              <w:t>4</w:t>
            </w:r>
            <w:r w:rsidR="0065665C" w:rsidRPr="004F6310">
              <w:rPr>
                <w:rFonts w:ascii="Arial" w:hAnsi="Arial" w:cs="Arial"/>
                <w:sz w:val="20"/>
                <w:szCs w:val="20"/>
              </w:rPr>
              <w:t>. [   ]  Once or twice a month</w:t>
            </w:r>
          </w:p>
          <w:p w14:paraId="1A66E98B" w14:textId="77777777" w:rsidR="0065665C" w:rsidRPr="004F6310" w:rsidRDefault="001469D7" w:rsidP="00596785">
            <w:pPr>
              <w:rPr>
                <w:rFonts w:ascii="Arial" w:hAnsi="Arial" w:cs="Arial"/>
                <w:sz w:val="20"/>
                <w:szCs w:val="20"/>
              </w:rPr>
            </w:pPr>
            <w:r>
              <w:rPr>
                <w:rFonts w:ascii="Arial" w:hAnsi="Arial" w:cs="Arial"/>
                <w:sz w:val="20"/>
                <w:szCs w:val="20"/>
              </w:rPr>
              <w:t>5</w:t>
            </w:r>
            <w:r w:rsidR="0065665C" w:rsidRPr="004F6310">
              <w:rPr>
                <w:rFonts w:ascii="Arial" w:hAnsi="Arial" w:cs="Arial"/>
                <w:sz w:val="20"/>
                <w:szCs w:val="20"/>
              </w:rPr>
              <w:t xml:space="preserve">. [   ]  Once or twice a year             </w:t>
            </w:r>
          </w:p>
          <w:p w14:paraId="791A41CC" w14:textId="77777777" w:rsidR="0065665C" w:rsidRPr="004F6310" w:rsidRDefault="001469D7" w:rsidP="00596785">
            <w:pPr>
              <w:rPr>
                <w:rFonts w:ascii="Arial" w:hAnsi="Arial" w:cs="Arial"/>
                <w:sz w:val="20"/>
                <w:szCs w:val="20"/>
              </w:rPr>
            </w:pPr>
            <w:r>
              <w:rPr>
                <w:rFonts w:ascii="Arial" w:hAnsi="Arial" w:cs="Arial"/>
                <w:sz w:val="20"/>
                <w:szCs w:val="20"/>
              </w:rPr>
              <w:t>6</w:t>
            </w:r>
            <w:r w:rsidR="0065665C" w:rsidRPr="004F6310">
              <w:rPr>
                <w:rFonts w:ascii="Arial" w:hAnsi="Arial" w:cs="Arial"/>
                <w:sz w:val="20"/>
                <w:szCs w:val="20"/>
              </w:rPr>
              <w:t>. [   ]  Never</w:t>
            </w:r>
          </w:p>
        </w:tc>
      </w:tr>
      <w:tr w:rsidR="0065665C" w:rsidRPr="004F6310" w14:paraId="6E139D50" w14:textId="77777777">
        <w:trPr>
          <w:trHeight w:val="51"/>
        </w:trPr>
        <w:tc>
          <w:tcPr>
            <w:tcW w:w="720" w:type="dxa"/>
          </w:tcPr>
          <w:p w14:paraId="69D3AEFB" w14:textId="77777777" w:rsidR="0065665C" w:rsidRPr="004F6310" w:rsidRDefault="0065665C" w:rsidP="00596785">
            <w:pPr>
              <w:numPr>
                <w:ilvl w:val="0"/>
                <w:numId w:val="5"/>
              </w:numPr>
              <w:rPr>
                <w:rFonts w:ascii="Arial" w:hAnsi="Arial" w:cs="Arial"/>
                <w:sz w:val="20"/>
                <w:szCs w:val="20"/>
              </w:rPr>
            </w:pPr>
          </w:p>
        </w:tc>
        <w:tc>
          <w:tcPr>
            <w:tcW w:w="5040" w:type="dxa"/>
          </w:tcPr>
          <w:p w14:paraId="78ECBCE7" w14:textId="77777777" w:rsidR="0065665C" w:rsidRPr="004F6310" w:rsidRDefault="0065665C" w:rsidP="00596785">
            <w:pPr>
              <w:rPr>
                <w:rFonts w:ascii="Arial" w:hAnsi="Arial" w:cs="Arial"/>
                <w:sz w:val="20"/>
                <w:szCs w:val="20"/>
              </w:rPr>
            </w:pPr>
            <w:r w:rsidRPr="004F6310">
              <w:rPr>
                <w:rFonts w:ascii="Arial" w:hAnsi="Arial" w:cs="Arial"/>
                <w:sz w:val="20"/>
                <w:szCs w:val="20"/>
              </w:rPr>
              <w:t>How interested are you in political affairs?  Very, somewhat, not very or not all?</w:t>
            </w:r>
            <w:r w:rsidR="00CA682F" w:rsidRPr="004F6310">
              <w:rPr>
                <w:rFonts w:ascii="Arial" w:hAnsi="Arial" w:cs="Arial"/>
                <w:sz w:val="20"/>
                <w:szCs w:val="20"/>
              </w:rPr>
              <w:t xml:space="preserve"> </w:t>
            </w:r>
          </w:p>
        </w:tc>
        <w:tc>
          <w:tcPr>
            <w:tcW w:w="4248" w:type="dxa"/>
          </w:tcPr>
          <w:p w14:paraId="2D17F57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Very interested             </w:t>
            </w:r>
          </w:p>
          <w:p w14:paraId="0B2F858F" w14:textId="77777777" w:rsidR="0065665C" w:rsidRPr="004F6310" w:rsidRDefault="0065665C" w:rsidP="00596785">
            <w:pPr>
              <w:rPr>
                <w:rFonts w:ascii="Arial" w:hAnsi="Arial" w:cs="Arial"/>
                <w:sz w:val="20"/>
                <w:szCs w:val="20"/>
              </w:rPr>
            </w:pPr>
            <w:r w:rsidRPr="004F6310">
              <w:rPr>
                <w:rFonts w:ascii="Arial" w:hAnsi="Arial" w:cs="Arial"/>
                <w:sz w:val="20"/>
                <w:szCs w:val="20"/>
              </w:rPr>
              <w:t>2. [   ]  Somewhat interested</w:t>
            </w:r>
          </w:p>
          <w:p w14:paraId="3923777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3. [   ]  Not very interested </w:t>
            </w:r>
          </w:p>
          <w:p w14:paraId="20AA289B"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4. [   ]  Not at all interested             </w:t>
            </w:r>
          </w:p>
          <w:p w14:paraId="3AE49422" w14:textId="77777777" w:rsidR="0065665C" w:rsidRPr="004F6310" w:rsidRDefault="0065665C" w:rsidP="00596785">
            <w:pPr>
              <w:rPr>
                <w:rFonts w:ascii="Arial" w:hAnsi="Arial" w:cs="Arial"/>
                <w:sz w:val="20"/>
                <w:szCs w:val="20"/>
              </w:rPr>
            </w:pPr>
            <w:r w:rsidRPr="004F6310">
              <w:rPr>
                <w:rFonts w:ascii="Arial" w:hAnsi="Arial" w:cs="Arial"/>
                <w:sz w:val="20"/>
                <w:szCs w:val="20"/>
              </w:rPr>
              <w:t>5. [   ]  Don’t know</w:t>
            </w:r>
          </w:p>
        </w:tc>
      </w:tr>
    </w:tbl>
    <w:p w14:paraId="0186F26A" w14:textId="77777777" w:rsidR="0065665C" w:rsidRPr="004F6310" w:rsidRDefault="003A6DD5" w:rsidP="00816176">
      <w:pPr>
        <w:rPr>
          <w:rFonts w:ascii="Arial" w:hAnsi="Arial" w:cs="Arial"/>
          <w:b/>
        </w:rPr>
      </w:pPr>
      <w:r w:rsidRPr="004F6310">
        <w:rPr>
          <w:rStyle w:val="aa"/>
          <w:rFonts w:ascii="Arial" w:hAnsi="Arial" w:cs="Arial"/>
        </w:rPr>
        <w:t xml:space="preserve"> </w:t>
      </w:r>
      <w:r w:rsidR="001D473F" w:rsidRPr="004F6310">
        <w:rPr>
          <w:rStyle w:val="aa"/>
          <w:rFonts w:ascii="Arial" w:hAnsi="Arial" w:cs="Arial"/>
        </w:rPr>
        <w:br/>
      </w:r>
    </w:p>
    <w:p w14:paraId="310E72CC" w14:textId="77777777" w:rsidR="0065665C" w:rsidRPr="004F6310" w:rsidRDefault="0065665C" w:rsidP="00816176">
      <w:pPr>
        <w:rPr>
          <w:rFonts w:ascii="Arial" w:hAnsi="Arial" w:cs="Arial"/>
          <w:b/>
        </w:rPr>
      </w:pPr>
      <w:r w:rsidRPr="004F6310">
        <w:rPr>
          <w:rFonts w:ascii="Arial" w:hAnsi="Arial" w:cs="Arial"/>
          <w:i/>
          <w:sz w:val="20"/>
          <w:szCs w:val="20"/>
        </w:rPr>
        <w:t xml:space="preserve">FO: Now I will ask you some questions about your opinions on education. </w:t>
      </w:r>
      <w:r w:rsidR="001D473F" w:rsidRPr="004F6310">
        <w:rPr>
          <w:rFonts w:ascii="Arial" w:hAnsi="Arial" w:cs="Arial"/>
          <w:i/>
          <w:sz w:val="20"/>
          <w:szCs w:val="20"/>
        </w:rPr>
        <w:br/>
      </w:r>
    </w:p>
    <w:tbl>
      <w:tblPr>
        <w:tblW w:w="10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4710"/>
        <w:gridCol w:w="330"/>
        <w:gridCol w:w="4800"/>
      </w:tblGrid>
      <w:tr w:rsidR="0065665C" w:rsidRPr="004F6310" w14:paraId="28F143B2" w14:textId="77777777">
        <w:trPr>
          <w:trHeight w:val="1583"/>
        </w:trPr>
        <w:tc>
          <w:tcPr>
            <w:tcW w:w="780" w:type="dxa"/>
          </w:tcPr>
          <w:p w14:paraId="1256CEFC" w14:textId="77777777" w:rsidR="0065665C" w:rsidRPr="004F6310" w:rsidRDefault="0065665C" w:rsidP="00596785">
            <w:pPr>
              <w:numPr>
                <w:ilvl w:val="0"/>
                <w:numId w:val="5"/>
              </w:numPr>
              <w:rPr>
                <w:rFonts w:ascii="Arial" w:hAnsi="Arial" w:cs="Arial"/>
                <w:sz w:val="20"/>
                <w:szCs w:val="20"/>
              </w:rPr>
            </w:pPr>
          </w:p>
        </w:tc>
        <w:tc>
          <w:tcPr>
            <w:tcW w:w="4710" w:type="dxa"/>
          </w:tcPr>
          <w:p w14:paraId="274F547B" w14:textId="77777777" w:rsidR="0065665C" w:rsidRPr="004F6310" w:rsidRDefault="0065665C" w:rsidP="00596785">
            <w:pPr>
              <w:tabs>
                <w:tab w:val="num" w:pos="72"/>
              </w:tabs>
              <w:ind w:left="72"/>
              <w:rPr>
                <w:rFonts w:ascii="Arial" w:hAnsi="Arial" w:cs="Arial"/>
                <w:sz w:val="20"/>
                <w:szCs w:val="20"/>
              </w:rPr>
            </w:pPr>
            <w:del w:id="48" w:author="Lenovo User" w:date="2011-03-09T16:19:00Z">
              <w:r w:rsidRPr="004F6310" w:rsidDel="007444C5">
                <w:rPr>
                  <w:rFonts w:ascii="Arial" w:hAnsi="Arial" w:cs="Arial"/>
                  <w:sz w:val="20"/>
                  <w:szCs w:val="20"/>
                </w:rPr>
                <w:delText>Do you think that it is</w:delText>
              </w:r>
            </w:del>
            <w:ins w:id="49" w:author="Lenovo User" w:date="2011-03-09T16:19:00Z">
              <w:r w:rsidR="007444C5">
                <w:rPr>
                  <w:rFonts w:ascii="Arial" w:hAnsi="Arial" w:cs="Arial"/>
                  <w:sz w:val="20"/>
                  <w:szCs w:val="20"/>
                </w:rPr>
                <w:t xml:space="preserve"> </w:t>
              </w:r>
              <w:commentRangeStart w:id="50"/>
              <w:r w:rsidR="007444C5">
                <w:rPr>
                  <w:rFonts w:ascii="Arial" w:hAnsi="Arial" w:cs="Arial"/>
                  <w:sz w:val="20"/>
                  <w:szCs w:val="20"/>
                </w:rPr>
                <w:t xml:space="preserve">How </w:t>
              </w:r>
            </w:ins>
            <w:del w:id="51" w:author="Lenovo User" w:date="2011-03-09T16:19:00Z">
              <w:r w:rsidRPr="004F6310" w:rsidDel="007444C5">
                <w:rPr>
                  <w:rFonts w:ascii="Arial" w:hAnsi="Arial" w:cs="Arial"/>
                  <w:sz w:val="20"/>
                  <w:szCs w:val="20"/>
                </w:rPr>
                <w:delText xml:space="preserve"> </w:delText>
              </w:r>
            </w:del>
            <w:r w:rsidRPr="004F6310">
              <w:rPr>
                <w:rFonts w:ascii="Arial" w:hAnsi="Arial" w:cs="Arial"/>
                <w:sz w:val="20"/>
                <w:szCs w:val="20"/>
              </w:rPr>
              <w:t>important</w:t>
            </w:r>
            <w:ins w:id="52" w:author="Lenovo User" w:date="2011-03-09T16:19:00Z">
              <w:r w:rsidR="007444C5">
                <w:rPr>
                  <w:rFonts w:ascii="Arial" w:hAnsi="Arial" w:cs="Arial"/>
                  <w:sz w:val="20"/>
                  <w:szCs w:val="20"/>
                </w:rPr>
                <w:t xml:space="preserve"> is it</w:t>
              </w:r>
            </w:ins>
            <w:r w:rsidRPr="004F6310">
              <w:rPr>
                <w:rFonts w:ascii="Arial" w:hAnsi="Arial" w:cs="Arial"/>
                <w:sz w:val="20"/>
                <w:szCs w:val="20"/>
              </w:rPr>
              <w:t xml:space="preserve"> for someone like you to get an education?</w:t>
            </w:r>
            <w:commentRangeEnd w:id="50"/>
            <w:r w:rsidR="00A30190">
              <w:rPr>
                <w:rStyle w:val="af"/>
              </w:rPr>
              <w:commentReference w:id="50"/>
            </w:r>
          </w:p>
          <w:p w14:paraId="2968B3FC" w14:textId="77777777" w:rsidR="0065665C" w:rsidRPr="004F6310" w:rsidRDefault="0065665C" w:rsidP="00596785">
            <w:pPr>
              <w:rPr>
                <w:rFonts w:ascii="Arial" w:hAnsi="Arial" w:cs="Arial"/>
                <w:b/>
                <w:i/>
                <w:sz w:val="20"/>
                <w:szCs w:val="20"/>
              </w:rPr>
            </w:pPr>
            <w:r w:rsidRPr="004F6310">
              <w:rPr>
                <w:rFonts w:ascii="Arial" w:hAnsi="Arial" w:cs="Arial"/>
                <w:b/>
                <w:i/>
                <w:sz w:val="20"/>
                <w:szCs w:val="20"/>
              </w:rPr>
              <w:t>READ aloud these options.  Let the respondent answer, and indicate his/her response. SINGLE response only.</w:t>
            </w:r>
          </w:p>
        </w:tc>
        <w:tc>
          <w:tcPr>
            <w:tcW w:w="5130" w:type="dxa"/>
            <w:gridSpan w:val="2"/>
            <w:vAlign w:val="center"/>
          </w:tcPr>
          <w:p w14:paraId="30CD9CB5" w14:textId="77777777" w:rsidR="0065665C" w:rsidRPr="004F6310" w:rsidRDefault="0065665C" w:rsidP="00596785">
            <w:pPr>
              <w:numPr>
                <w:ilvl w:val="0"/>
                <w:numId w:val="12"/>
              </w:numPr>
              <w:autoSpaceDE w:val="0"/>
              <w:autoSpaceDN w:val="0"/>
              <w:adjustRightInd w:val="0"/>
              <w:rPr>
                <w:rFonts w:ascii="Arial" w:hAnsi="Arial" w:cs="Arial"/>
                <w:sz w:val="20"/>
                <w:szCs w:val="20"/>
              </w:rPr>
            </w:pPr>
            <w:r w:rsidRPr="004F6310">
              <w:rPr>
                <w:rFonts w:ascii="Arial" w:hAnsi="Arial" w:cs="Arial"/>
                <w:sz w:val="20"/>
                <w:szCs w:val="20"/>
              </w:rPr>
              <w:t>[  ] Very important</w:t>
            </w:r>
          </w:p>
          <w:p w14:paraId="5B0198E4" w14:textId="77777777" w:rsidR="0065665C" w:rsidRPr="004F6310" w:rsidRDefault="0065665C" w:rsidP="00596785">
            <w:pPr>
              <w:numPr>
                <w:ilvl w:val="0"/>
                <w:numId w:val="12"/>
              </w:numPr>
              <w:autoSpaceDE w:val="0"/>
              <w:autoSpaceDN w:val="0"/>
              <w:adjustRightInd w:val="0"/>
              <w:rPr>
                <w:rFonts w:ascii="Arial" w:hAnsi="Arial" w:cs="Arial"/>
                <w:sz w:val="20"/>
                <w:szCs w:val="20"/>
              </w:rPr>
            </w:pPr>
            <w:r w:rsidRPr="004F6310">
              <w:rPr>
                <w:rFonts w:ascii="Arial" w:hAnsi="Arial" w:cs="Arial"/>
                <w:sz w:val="20"/>
                <w:szCs w:val="20"/>
              </w:rPr>
              <w:t>[  ] Important</w:t>
            </w:r>
          </w:p>
          <w:p w14:paraId="67534FCF" w14:textId="77777777" w:rsidR="0065665C" w:rsidRPr="004F6310" w:rsidRDefault="0065665C" w:rsidP="00596785">
            <w:pPr>
              <w:numPr>
                <w:ilvl w:val="0"/>
                <w:numId w:val="12"/>
              </w:numPr>
              <w:autoSpaceDE w:val="0"/>
              <w:autoSpaceDN w:val="0"/>
              <w:adjustRightInd w:val="0"/>
              <w:rPr>
                <w:rFonts w:ascii="Arial" w:hAnsi="Arial" w:cs="Arial"/>
                <w:sz w:val="20"/>
                <w:szCs w:val="20"/>
              </w:rPr>
            </w:pPr>
            <w:r w:rsidRPr="004F6310">
              <w:rPr>
                <w:rFonts w:ascii="Arial" w:hAnsi="Arial" w:cs="Arial"/>
                <w:sz w:val="20"/>
                <w:szCs w:val="20"/>
              </w:rPr>
              <w:t>[  ] Somewhat important</w:t>
            </w:r>
          </w:p>
          <w:p w14:paraId="0229ACCB" w14:textId="77777777" w:rsidR="0065665C" w:rsidRPr="004F6310" w:rsidRDefault="0065665C" w:rsidP="00596785">
            <w:pPr>
              <w:numPr>
                <w:ilvl w:val="0"/>
                <w:numId w:val="12"/>
              </w:numPr>
              <w:autoSpaceDE w:val="0"/>
              <w:autoSpaceDN w:val="0"/>
              <w:adjustRightInd w:val="0"/>
              <w:rPr>
                <w:rFonts w:ascii="Arial" w:hAnsi="Arial" w:cs="Arial"/>
                <w:sz w:val="20"/>
                <w:szCs w:val="20"/>
              </w:rPr>
            </w:pPr>
            <w:r w:rsidRPr="004F6310">
              <w:rPr>
                <w:rFonts w:ascii="Arial" w:hAnsi="Arial" w:cs="Arial"/>
                <w:sz w:val="20"/>
                <w:szCs w:val="20"/>
              </w:rPr>
              <w:t xml:space="preserve">[  ] Not very important </w:t>
            </w:r>
            <w:r w:rsidRPr="004F6310">
              <w:rPr>
                <w:rFonts w:ascii="Arial" w:hAnsi="Arial" w:cs="Arial"/>
                <w:b/>
                <w:sz w:val="20"/>
                <w:szCs w:val="20"/>
              </w:rPr>
              <w:t xml:space="preserve">&gt;&gt; skip to </w:t>
            </w:r>
            <w:r w:rsidR="008B0750" w:rsidRPr="004F6310">
              <w:rPr>
                <w:rFonts w:ascii="Arial" w:hAnsi="Arial" w:cs="Arial"/>
                <w:b/>
                <w:sz w:val="20"/>
                <w:szCs w:val="20"/>
              </w:rPr>
              <w:t>39</w:t>
            </w:r>
          </w:p>
          <w:p w14:paraId="13D68D23" w14:textId="77777777" w:rsidR="0065665C" w:rsidRPr="004F6310" w:rsidDel="007816EF" w:rsidRDefault="0065665C" w:rsidP="00596785">
            <w:pPr>
              <w:numPr>
                <w:ilvl w:val="0"/>
                <w:numId w:val="12"/>
              </w:numPr>
              <w:autoSpaceDE w:val="0"/>
              <w:autoSpaceDN w:val="0"/>
              <w:adjustRightInd w:val="0"/>
              <w:rPr>
                <w:rFonts w:ascii="Arial" w:hAnsi="Arial" w:cs="Arial"/>
                <w:sz w:val="20"/>
                <w:szCs w:val="20"/>
              </w:rPr>
            </w:pPr>
            <w:r w:rsidRPr="004F6310">
              <w:rPr>
                <w:rFonts w:ascii="Arial" w:hAnsi="Arial" w:cs="Arial"/>
                <w:sz w:val="20"/>
                <w:szCs w:val="20"/>
              </w:rPr>
              <w:t xml:space="preserve">[  ] Not important at all </w:t>
            </w:r>
            <w:r w:rsidRPr="004F6310">
              <w:rPr>
                <w:rFonts w:ascii="Arial" w:hAnsi="Arial" w:cs="Arial"/>
                <w:b/>
                <w:sz w:val="20"/>
                <w:szCs w:val="20"/>
              </w:rPr>
              <w:t xml:space="preserve">&gt;&gt; skip to </w:t>
            </w:r>
            <w:r w:rsidR="008B0750" w:rsidRPr="004F6310">
              <w:rPr>
                <w:rFonts w:ascii="Arial" w:hAnsi="Arial" w:cs="Arial"/>
                <w:b/>
                <w:sz w:val="20"/>
                <w:szCs w:val="20"/>
              </w:rPr>
              <w:t>39</w:t>
            </w:r>
          </w:p>
        </w:tc>
      </w:tr>
      <w:tr w:rsidR="0065665C" w:rsidRPr="004F6310" w14:paraId="14578ABD" w14:textId="77777777">
        <w:trPr>
          <w:trHeight w:val="1340"/>
        </w:trPr>
        <w:tc>
          <w:tcPr>
            <w:tcW w:w="780" w:type="dxa"/>
          </w:tcPr>
          <w:p w14:paraId="4ABED530" w14:textId="77777777" w:rsidR="0065665C" w:rsidRPr="004F6310" w:rsidRDefault="0065665C" w:rsidP="00596785">
            <w:pPr>
              <w:numPr>
                <w:ilvl w:val="0"/>
                <w:numId w:val="5"/>
              </w:numPr>
              <w:rPr>
                <w:rFonts w:ascii="Arial" w:hAnsi="Arial" w:cs="Arial"/>
                <w:sz w:val="20"/>
                <w:szCs w:val="20"/>
              </w:rPr>
            </w:pPr>
          </w:p>
        </w:tc>
        <w:tc>
          <w:tcPr>
            <w:tcW w:w="4710" w:type="dxa"/>
          </w:tcPr>
          <w:p w14:paraId="16055DE5" w14:textId="77777777" w:rsidR="0065665C" w:rsidRPr="004F6310" w:rsidRDefault="0065665C" w:rsidP="00596785">
            <w:pPr>
              <w:tabs>
                <w:tab w:val="num" w:pos="72"/>
              </w:tabs>
              <w:ind w:left="72"/>
              <w:rPr>
                <w:rFonts w:ascii="Arial" w:hAnsi="Arial" w:cs="Arial"/>
                <w:sz w:val="20"/>
                <w:szCs w:val="20"/>
              </w:rPr>
            </w:pPr>
          </w:p>
          <w:p w14:paraId="66EFCA4B" w14:textId="77777777" w:rsidR="000212B9" w:rsidRPr="004F6310" w:rsidRDefault="0065665C" w:rsidP="00CD5F9B">
            <w:pPr>
              <w:tabs>
                <w:tab w:val="num" w:pos="72"/>
              </w:tabs>
              <w:ind w:left="72"/>
              <w:rPr>
                <w:rFonts w:ascii="Arial" w:hAnsi="Arial" w:cs="Arial"/>
                <w:sz w:val="20"/>
                <w:szCs w:val="20"/>
              </w:rPr>
            </w:pPr>
            <w:r w:rsidRPr="004F6310">
              <w:rPr>
                <w:rFonts w:ascii="Arial" w:hAnsi="Arial" w:cs="Arial"/>
                <w:sz w:val="20"/>
                <w:szCs w:val="20"/>
              </w:rPr>
              <w:t>Why do you think it is important to get an education?</w:t>
            </w:r>
            <w:r w:rsidR="00CD5F9B" w:rsidRPr="004F6310">
              <w:rPr>
                <w:rFonts w:ascii="Arial" w:hAnsi="Arial" w:cs="Arial"/>
                <w:sz w:val="20"/>
                <w:szCs w:val="20"/>
              </w:rPr>
              <w:t xml:space="preserve"> </w:t>
            </w:r>
            <w:r w:rsidR="000212B9" w:rsidRPr="004F6310">
              <w:rPr>
                <w:rFonts w:ascii="Arial" w:hAnsi="Arial" w:cs="Arial"/>
                <w:sz w:val="20"/>
                <w:szCs w:val="20"/>
              </w:rPr>
              <w:t>Give me the main reasons why you think it is important.</w:t>
            </w:r>
          </w:p>
          <w:p w14:paraId="1830909E" w14:textId="77777777" w:rsidR="0065665C" w:rsidRPr="004F6310" w:rsidRDefault="0065665C" w:rsidP="00596785">
            <w:pPr>
              <w:tabs>
                <w:tab w:val="num" w:pos="72"/>
              </w:tabs>
              <w:ind w:left="72"/>
              <w:rPr>
                <w:rFonts w:ascii="Arial" w:hAnsi="Arial" w:cs="Arial"/>
                <w:sz w:val="20"/>
                <w:szCs w:val="20"/>
              </w:rPr>
            </w:pPr>
          </w:p>
          <w:p w14:paraId="1A28AA0F" w14:textId="77777777" w:rsidR="0065665C" w:rsidRPr="004F6310" w:rsidRDefault="0065665C" w:rsidP="00DD4A24">
            <w:pPr>
              <w:tabs>
                <w:tab w:val="num" w:pos="72"/>
              </w:tabs>
              <w:rPr>
                <w:rFonts w:ascii="Arial" w:hAnsi="Arial" w:cs="Arial"/>
                <w:i/>
                <w:sz w:val="20"/>
                <w:szCs w:val="20"/>
              </w:rPr>
            </w:pPr>
          </w:p>
          <w:p w14:paraId="2510BED1" w14:textId="77777777" w:rsidR="0065665C" w:rsidRPr="004F6310" w:rsidRDefault="0065665C" w:rsidP="00596785">
            <w:pPr>
              <w:tabs>
                <w:tab w:val="num" w:pos="72"/>
              </w:tabs>
              <w:ind w:left="72"/>
              <w:rPr>
                <w:rFonts w:ascii="Arial" w:hAnsi="Arial" w:cs="Arial"/>
                <w:b/>
                <w:i/>
                <w:sz w:val="20"/>
                <w:szCs w:val="20"/>
              </w:rPr>
            </w:pPr>
            <w:r w:rsidRPr="004F6310">
              <w:rPr>
                <w:rFonts w:ascii="Arial" w:hAnsi="Arial" w:cs="Arial"/>
                <w:b/>
                <w:i/>
                <w:sz w:val="20"/>
                <w:szCs w:val="20"/>
              </w:rPr>
              <w:t>Do NOT read aloud these options</w:t>
            </w:r>
            <w:r w:rsidR="00A96C0E" w:rsidRPr="004F6310">
              <w:rPr>
                <w:rFonts w:ascii="Arial" w:hAnsi="Arial" w:cs="Arial"/>
                <w:b/>
                <w:i/>
                <w:sz w:val="20"/>
                <w:szCs w:val="20"/>
              </w:rPr>
              <w:t xml:space="preserve"> or prompt</w:t>
            </w:r>
            <w:r w:rsidRPr="004F6310">
              <w:rPr>
                <w:rFonts w:ascii="Arial" w:hAnsi="Arial" w:cs="Arial"/>
                <w:b/>
                <w:i/>
                <w:sz w:val="20"/>
                <w:szCs w:val="20"/>
              </w:rPr>
              <w:t>.  Let the respondent answer, and indicate his/her first THREE responses only.</w:t>
            </w:r>
          </w:p>
          <w:p w14:paraId="0E7528B4" w14:textId="77777777" w:rsidR="0065665C" w:rsidRPr="004F6310" w:rsidRDefault="0065665C" w:rsidP="00596785">
            <w:pPr>
              <w:tabs>
                <w:tab w:val="num" w:pos="72"/>
              </w:tabs>
              <w:ind w:left="72"/>
              <w:rPr>
                <w:rFonts w:ascii="Arial" w:hAnsi="Arial" w:cs="Arial"/>
                <w:b/>
                <w:i/>
                <w:sz w:val="20"/>
                <w:szCs w:val="20"/>
              </w:rPr>
            </w:pPr>
          </w:p>
          <w:p w14:paraId="3FA72D86" w14:textId="77777777" w:rsidR="0065665C" w:rsidRPr="004F6310" w:rsidRDefault="0065665C" w:rsidP="00596785">
            <w:pPr>
              <w:tabs>
                <w:tab w:val="num" w:pos="72"/>
              </w:tabs>
              <w:ind w:left="72"/>
              <w:rPr>
                <w:rFonts w:ascii="Arial" w:hAnsi="Arial" w:cs="Arial"/>
                <w:b/>
                <w:i/>
                <w:sz w:val="20"/>
                <w:szCs w:val="20"/>
              </w:rPr>
            </w:pPr>
            <w:r w:rsidRPr="004F6310">
              <w:rPr>
                <w:rFonts w:ascii="Arial" w:hAnsi="Arial" w:cs="Arial"/>
                <w:b/>
                <w:i/>
                <w:sz w:val="20"/>
                <w:szCs w:val="20"/>
              </w:rPr>
              <w:t>If respondent only offers 1 or 2 reasons, and no other reason(s)  are given after 10 seconds, then move on to the next question.</w:t>
            </w:r>
          </w:p>
          <w:p w14:paraId="0B8A46FF" w14:textId="77777777" w:rsidR="0065665C" w:rsidRPr="004F6310" w:rsidRDefault="0065665C" w:rsidP="00596785">
            <w:pPr>
              <w:tabs>
                <w:tab w:val="num" w:pos="72"/>
              </w:tabs>
              <w:ind w:left="72"/>
              <w:rPr>
                <w:rFonts w:ascii="Arial" w:hAnsi="Arial" w:cs="Arial"/>
                <w:i/>
                <w:sz w:val="20"/>
                <w:szCs w:val="20"/>
              </w:rPr>
            </w:pPr>
          </w:p>
          <w:p w14:paraId="52D26BE5" w14:textId="77777777" w:rsidR="0065665C" w:rsidRPr="004F6310" w:rsidRDefault="0065665C" w:rsidP="00596785">
            <w:pPr>
              <w:tabs>
                <w:tab w:val="num" w:pos="72"/>
              </w:tabs>
              <w:rPr>
                <w:rFonts w:ascii="Arial" w:hAnsi="Arial" w:cs="Arial"/>
                <w:sz w:val="20"/>
                <w:szCs w:val="20"/>
              </w:rPr>
            </w:pPr>
          </w:p>
        </w:tc>
        <w:tc>
          <w:tcPr>
            <w:tcW w:w="5130" w:type="dxa"/>
            <w:gridSpan w:val="2"/>
            <w:vAlign w:val="center"/>
          </w:tcPr>
          <w:p w14:paraId="6D820010"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read/write</w:t>
            </w:r>
          </w:p>
          <w:p w14:paraId="2F4957C8"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know more about the world</w:t>
            </w:r>
          </w:p>
          <w:p w14:paraId="2BB951C6"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get a good job/ earn more money</w:t>
            </w:r>
          </w:p>
          <w:p w14:paraId="7F82E2A8"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run a family business</w:t>
            </w:r>
          </w:p>
          <w:p w14:paraId="5B3E3D0B"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bring new technologies to my family/ community</w:t>
            </w:r>
          </w:p>
          <w:p w14:paraId="7DB8AC21"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avoid being cheated</w:t>
            </w:r>
          </w:p>
          <w:p w14:paraId="30B065BA"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help the country reduce poverty</w:t>
            </w:r>
          </w:p>
          <w:p w14:paraId="7A3B4E3C"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get more (government) resources to my  family/community</w:t>
            </w:r>
          </w:p>
          <w:p w14:paraId="50354071"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gain respect</w:t>
            </w:r>
          </w:p>
          <w:p w14:paraId="25F61794"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find a better spouse</w:t>
            </w:r>
          </w:p>
          <w:p w14:paraId="6CF34B26"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be a better parent</w:t>
            </w:r>
          </w:p>
          <w:p w14:paraId="4C96EE76" w14:textId="77777777" w:rsidR="00892A87" w:rsidRPr="004F6310" w:rsidRDefault="00892A87"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Self-awareness</w:t>
            </w:r>
          </w:p>
          <w:p w14:paraId="5546EFDF" w14:textId="77777777" w:rsidR="00892A87" w:rsidRPr="004F6310" w:rsidRDefault="00892A87"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xml:space="preserve">[  ] To share knowledge with others </w:t>
            </w:r>
          </w:p>
          <w:p w14:paraId="1D6D1109" w14:textId="77777777" w:rsidR="00A016D4" w:rsidRPr="004F6310" w:rsidRDefault="007B15AA"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be able to travel</w:t>
            </w:r>
          </w:p>
          <w:p w14:paraId="7C3343A2" w14:textId="77777777" w:rsidR="00A016D4" w:rsidRPr="004F6310" w:rsidRDefault="00A016D4"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To improve housing/living conditions</w:t>
            </w:r>
          </w:p>
          <w:p w14:paraId="55B694FD" w14:textId="77777777" w:rsidR="0065665C" w:rsidRPr="004F6310" w:rsidRDefault="0065665C" w:rsidP="00596785">
            <w:pPr>
              <w:numPr>
                <w:ilvl w:val="0"/>
                <w:numId w:val="11"/>
              </w:numPr>
              <w:autoSpaceDE w:val="0"/>
              <w:autoSpaceDN w:val="0"/>
              <w:adjustRightInd w:val="0"/>
              <w:rPr>
                <w:rFonts w:ascii="Arial" w:hAnsi="Arial" w:cs="Arial"/>
                <w:sz w:val="20"/>
                <w:szCs w:val="20"/>
              </w:rPr>
            </w:pPr>
            <w:r w:rsidRPr="004F6310">
              <w:rPr>
                <w:rFonts w:ascii="Arial" w:hAnsi="Arial" w:cs="Arial"/>
                <w:sz w:val="20"/>
                <w:szCs w:val="20"/>
              </w:rPr>
              <w:t>[  ] Other (specify):</w:t>
            </w:r>
          </w:p>
          <w:p w14:paraId="587E808E"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p>
          <w:p w14:paraId="0816AED7" w14:textId="77777777" w:rsidR="00E266C1" w:rsidRPr="004F6310" w:rsidRDefault="00E266C1" w:rsidP="00131F82">
            <w:pPr>
              <w:autoSpaceDE w:val="0"/>
              <w:autoSpaceDN w:val="0"/>
              <w:adjustRightInd w:val="0"/>
              <w:spacing w:line="360" w:lineRule="auto"/>
              <w:rPr>
                <w:rFonts w:ascii="Arial" w:hAnsi="Arial" w:cs="Arial"/>
                <w:sz w:val="20"/>
                <w:szCs w:val="20"/>
              </w:rPr>
            </w:pPr>
            <w:r w:rsidRPr="004F6310">
              <w:rPr>
                <w:rFonts w:ascii="Arial" w:hAnsi="Arial" w:cs="Arial"/>
                <w:sz w:val="20"/>
                <w:szCs w:val="20"/>
              </w:rPr>
              <w:t>_____________________________________</w:t>
            </w:r>
          </w:p>
          <w:p w14:paraId="693E2D1E" w14:textId="77777777" w:rsidR="00E266C1" w:rsidRPr="004F6310" w:rsidRDefault="00E266C1" w:rsidP="00131F82">
            <w:pPr>
              <w:autoSpaceDE w:val="0"/>
              <w:autoSpaceDN w:val="0"/>
              <w:adjustRightInd w:val="0"/>
              <w:spacing w:line="360" w:lineRule="auto"/>
              <w:rPr>
                <w:rFonts w:ascii="Arial" w:hAnsi="Arial" w:cs="Arial"/>
                <w:sz w:val="20"/>
                <w:szCs w:val="20"/>
              </w:rPr>
            </w:pPr>
            <w:r w:rsidRPr="004F6310">
              <w:rPr>
                <w:rFonts w:ascii="Arial" w:hAnsi="Arial" w:cs="Arial"/>
                <w:sz w:val="20"/>
                <w:szCs w:val="20"/>
              </w:rPr>
              <w:t>_____________________________________</w:t>
            </w:r>
          </w:p>
          <w:p w14:paraId="1155CEE3" w14:textId="77777777" w:rsidR="00E266C1" w:rsidRPr="004F6310" w:rsidRDefault="00E266C1" w:rsidP="00131F82">
            <w:pPr>
              <w:autoSpaceDE w:val="0"/>
              <w:autoSpaceDN w:val="0"/>
              <w:adjustRightInd w:val="0"/>
              <w:spacing w:line="360" w:lineRule="auto"/>
              <w:rPr>
                <w:rFonts w:ascii="Arial" w:hAnsi="Arial" w:cs="Arial"/>
                <w:sz w:val="20"/>
                <w:szCs w:val="20"/>
              </w:rPr>
            </w:pPr>
            <w:r w:rsidRPr="004F6310">
              <w:rPr>
                <w:rFonts w:ascii="Arial" w:hAnsi="Arial" w:cs="Arial"/>
                <w:sz w:val="20"/>
                <w:szCs w:val="20"/>
              </w:rPr>
              <w:t>_____________________________________</w:t>
            </w:r>
          </w:p>
          <w:p w14:paraId="23EE9F07" w14:textId="77777777" w:rsidR="00E266C1" w:rsidRPr="004F6310" w:rsidDel="007816EF" w:rsidRDefault="00E266C1" w:rsidP="001D473F">
            <w:pPr>
              <w:autoSpaceDE w:val="0"/>
              <w:autoSpaceDN w:val="0"/>
              <w:adjustRightInd w:val="0"/>
              <w:rPr>
                <w:rFonts w:ascii="Arial" w:hAnsi="Arial" w:cs="Arial"/>
                <w:sz w:val="20"/>
                <w:szCs w:val="20"/>
              </w:rPr>
            </w:pPr>
            <w:r w:rsidRPr="004F6310">
              <w:rPr>
                <w:rFonts w:ascii="Arial" w:hAnsi="Arial" w:cs="Arial"/>
                <w:sz w:val="20"/>
                <w:szCs w:val="20"/>
              </w:rPr>
              <w:t>_____________________________________</w:t>
            </w:r>
          </w:p>
        </w:tc>
      </w:tr>
      <w:tr w:rsidR="0065665C" w:rsidRPr="004F6310" w14:paraId="4A17DF64" w14:textId="77777777">
        <w:trPr>
          <w:trHeight w:val="70"/>
        </w:trPr>
        <w:tc>
          <w:tcPr>
            <w:tcW w:w="780" w:type="dxa"/>
          </w:tcPr>
          <w:p w14:paraId="7D723B2A"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2254B78A" w14:textId="77777777" w:rsidR="0065665C" w:rsidRPr="004F6310" w:rsidRDefault="0065665C" w:rsidP="00596785">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boy</w:t>
            </w:r>
            <w:r w:rsidRPr="004F6310">
              <w:rPr>
                <w:rFonts w:ascii="Arial" w:hAnsi="Arial" w:cs="Arial"/>
                <w:sz w:val="20"/>
                <w:szCs w:val="20"/>
              </w:rPr>
              <w:t xml:space="preserve"> from </w:t>
            </w:r>
            <w:del w:id="53" w:author="Lenovo User" w:date="2011-03-09T16:21:00Z">
              <w:r w:rsidRPr="004F6310" w:rsidDel="007444C5">
                <w:rPr>
                  <w:rFonts w:ascii="Arial" w:hAnsi="Arial" w:cs="Arial"/>
                  <w:sz w:val="20"/>
                  <w:szCs w:val="20"/>
                </w:rPr>
                <w:delText>around here</w:delText>
              </w:r>
            </w:del>
            <w:ins w:id="54" w:author="Lenovo User" w:date="2011-03-09T16:21:00Z">
              <w:r w:rsidR="007444C5">
                <w:rPr>
                  <w:rFonts w:ascii="Arial" w:hAnsi="Arial" w:cs="Arial"/>
                  <w:sz w:val="20"/>
                  <w:szCs w:val="20"/>
                </w:rPr>
                <w:t>this area</w:t>
              </w:r>
            </w:ins>
            <w:r w:rsidRPr="004F6310">
              <w:rPr>
                <w:rFonts w:ascii="Arial" w:hAnsi="Arial" w:cs="Arial"/>
                <w:sz w:val="20"/>
                <w:szCs w:val="20"/>
              </w:rPr>
              <w:t xml:space="preserve"> never goes to secondary school, what types of work do you think that person would do when he is 25 years old?</w:t>
            </w:r>
          </w:p>
          <w:p w14:paraId="2711F796" w14:textId="77777777" w:rsidR="00DD31B9" w:rsidRPr="004F6310" w:rsidRDefault="0065665C" w:rsidP="00DD31B9">
            <w:pPr>
              <w:tabs>
                <w:tab w:val="num" w:pos="72"/>
              </w:tabs>
              <w:ind w:left="72"/>
              <w:rPr>
                <w:rFonts w:ascii="Arial" w:hAnsi="Arial" w:cs="Arial"/>
                <w:b/>
                <w:i/>
                <w:sz w:val="20"/>
                <w:szCs w:val="20"/>
              </w:rPr>
            </w:pPr>
            <w:r w:rsidRPr="004F6310">
              <w:rPr>
                <w:rFonts w:ascii="Arial" w:hAnsi="Arial" w:cs="Arial"/>
                <w:b/>
                <w:i/>
                <w:sz w:val="20"/>
                <w:szCs w:val="20"/>
              </w:rPr>
              <w:t>Do NOT read aloud these options</w:t>
            </w:r>
            <w:r w:rsidR="00DD31B9" w:rsidRPr="004F6310">
              <w:rPr>
                <w:rFonts w:ascii="Arial" w:hAnsi="Arial" w:cs="Arial"/>
                <w:b/>
                <w:i/>
                <w:sz w:val="20"/>
                <w:szCs w:val="20"/>
              </w:rPr>
              <w:t xml:space="preserve"> or prompt</w:t>
            </w:r>
            <w:r w:rsidRPr="004F6310">
              <w:rPr>
                <w:rFonts w:ascii="Arial" w:hAnsi="Arial" w:cs="Arial"/>
                <w:b/>
                <w:i/>
                <w:sz w:val="20"/>
                <w:szCs w:val="20"/>
              </w:rPr>
              <w:t xml:space="preserve">. </w:t>
            </w:r>
            <w:r w:rsidR="00DD31B9" w:rsidRPr="004F6310">
              <w:rPr>
                <w:rFonts w:ascii="Arial" w:hAnsi="Arial" w:cs="Arial"/>
                <w:b/>
                <w:i/>
                <w:sz w:val="20"/>
                <w:szCs w:val="20"/>
              </w:rPr>
              <w:br/>
              <w:t xml:space="preserve">If respondent only offers 1 or 2 reasons, and no </w:t>
            </w:r>
            <w:r w:rsidR="00DD31B9" w:rsidRPr="004F6310">
              <w:rPr>
                <w:rFonts w:ascii="Arial" w:hAnsi="Arial" w:cs="Arial"/>
                <w:b/>
                <w:i/>
                <w:sz w:val="20"/>
                <w:szCs w:val="20"/>
              </w:rPr>
              <w:lastRenderedPageBreak/>
              <w:t>other reason(s)  are given after 10 seconds, then move on to the next question.</w:t>
            </w:r>
            <w:r w:rsidR="002C61E7" w:rsidRPr="004F6310">
              <w:rPr>
                <w:rFonts w:ascii="Arial" w:hAnsi="Arial" w:cs="Arial"/>
                <w:b/>
                <w:i/>
                <w:sz w:val="20"/>
                <w:szCs w:val="20"/>
              </w:rPr>
              <w:br/>
              <w:t xml:space="preserve">Multiple responses are possible here. </w:t>
            </w:r>
          </w:p>
          <w:p w14:paraId="7753EFC9" w14:textId="77777777" w:rsidR="0065665C" w:rsidRPr="004F6310" w:rsidRDefault="00DD31B9" w:rsidP="00596785">
            <w:pPr>
              <w:rPr>
                <w:rFonts w:ascii="Arial" w:hAnsi="Arial" w:cs="Arial"/>
                <w:b/>
                <w:i/>
                <w:sz w:val="20"/>
                <w:szCs w:val="20"/>
              </w:rPr>
            </w:pPr>
            <w:r w:rsidRPr="004F6310">
              <w:rPr>
                <w:rFonts w:ascii="Arial" w:hAnsi="Arial" w:cs="Arial"/>
                <w:b/>
                <w:i/>
                <w:sz w:val="20"/>
                <w:szCs w:val="20"/>
              </w:rPr>
              <w:br/>
            </w:r>
            <w:r w:rsidR="0065665C" w:rsidRPr="004F6310">
              <w:rPr>
                <w:rFonts w:ascii="Arial" w:hAnsi="Arial" w:cs="Arial"/>
                <w:b/>
                <w:i/>
                <w:sz w:val="20"/>
                <w:szCs w:val="20"/>
              </w:rPr>
              <w:t xml:space="preserve"> </w:t>
            </w:r>
          </w:p>
          <w:p w14:paraId="6A22D7FF" w14:textId="77777777" w:rsidR="0065665C" w:rsidRPr="004F6310" w:rsidRDefault="0065665C" w:rsidP="00596785">
            <w:pPr>
              <w:rPr>
                <w:rFonts w:ascii="Arial" w:hAnsi="Arial" w:cs="Arial"/>
                <w:b/>
                <w:i/>
                <w:sz w:val="20"/>
                <w:szCs w:val="20"/>
              </w:rPr>
            </w:pPr>
          </w:p>
          <w:p w14:paraId="55C533B8" w14:textId="77777777" w:rsidR="0065665C" w:rsidRPr="004F6310" w:rsidRDefault="0065665C" w:rsidP="00596785">
            <w:pPr>
              <w:rPr>
                <w:rFonts w:ascii="Arial" w:hAnsi="Arial" w:cs="Arial"/>
                <w:b/>
                <w:i/>
                <w:sz w:val="20"/>
                <w:szCs w:val="20"/>
              </w:rPr>
            </w:pPr>
          </w:p>
          <w:p w14:paraId="095DEAC5" w14:textId="77777777" w:rsidR="0065665C" w:rsidRPr="004F6310" w:rsidRDefault="0065665C" w:rsidP="00596785">
            <w:pPr>
              <w:tabs>
                <w:tab w:val="num" w:pos="72"/>
              </w:tabs>
              <w:rPr>
                <w:rFonts w:ascii="Arial" w:hAnsi="Arial" w:cs="Arial"/>
                <w:b/>
                <w:i/>
                <w:sz w:val="20"/>
                <w:szCs w:val="20"/>
              </w:rPr>
            </w:pPr>
          </w:p>
          <w:p w14:paraId="730441A2" w14:textId="77777777" w:rsidR="0065665C" w:rsidRPr="004F6310" w:rsidRDefault="0065665C" w:rsidP="00596785">
            <w:pPr>
              <w:tabs>
                <w:tab w:val="num" w:pos="72"/>
              </w:tabs>
              <w:ind w:left="72"/>
              <w:rPr>
                <w:rFonts w:ascii="Arial" w:hAnsi="Arial" w:cs="Arial"/>
                <w:b/>
                <w:i/>
                <w:sz w:val="20"/>
                <w:szCs w:val="20"/>
              </w:rPr>
            </w:pPr>
          </w:p>
        </w:tc>
        <w:tc>
          <w:tcPr>
            <w:tcW w:w="4800" w:type="dxa"/>
            <w:vAlign w:val="center"/>
          </w:tcPr>
          <w:p w14:paraId="0556DB4B"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lastRenderedPageBreak/>
              <w:t>[  ] Farming</w:t>
            </w:r>
          </w:p>
          <w:p w14:paraId="70276E09"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Housework</w:t>
            </w:r>
          </w:p>
          <w:p w14:paraId="33B54C67"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Fishing</w:t>
            </w:r>
          </w:p>
          <w:p w14:paraId="4D40CC15"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Factory work</w:t>
            </w:r>
          </w:p>
          <w:p w14:paraId="49E2121A"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Driver</w:t>
            </w:r>
          </w:p>
          <w:p w14:paraId="00DD4C6F" w14:textId="77777777" w:rsidR="00337ED5" w:rsidRPr="004F6310" w:rsidRDefault="00337ED5"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lastRenderedPageBreak/>
              <w:t xml:space="preserve">[  ] Untrained teacher </w:t>
            </w:r>
          </w:p>
          <w:p w14:paraId="44CA01C2"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Teaching</w:t>
            </w:r>
          </w:p>
          <w:p w14:paraId="14B25B9A"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Work for government</w:t>
            </w:r>
          </w:p>
          <w:p w14:paraId="1970E602"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Security Guard</w:t>
            </w:r>
          </w:p>
          <w:p w14:paraId="1B34A402" w14:textId="77777777" w:rsidR="003F0A7B" w:rsidRPr="004F6310" w:rsidRDefault="003F0A7B"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xml:space="preserve">[  ] Policeman </w:t>
            </w:r>
          </w:p>
          <w:p w14:paraId="4D84ACEE"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Street vending/Hawking</w:t>
            </w:r>
          </w:p>
          <w:p w14:paraId="75EAF5E2"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Shop owner</w:t>
            </w:r>
            <w:r w:rsidR="00A8656F" w:rsidRPr="004F6310">
              <w:rPr>
                <w:rFonts w:ascii="Arial" w:hAnsi="Arial" w:cs="Arial"/>
                <w:sz w:val="20"/>
                <w:szCs w:val="20"/>
              </w:rPr>
              <w:t xml:space="preserve"> (i.e. </w:t>
            </w:r>
            <w:proofErr w:type="spellStart"/>
            <w:r w:rsidR="00A8656F" w:rsidRPr="004F6310">
              <w:rPr>
                <w:rFonts w:ascii="Arial" w:hAnsi="Arial" w:cs="Arial"/>
                <w:sz w:val="20"/>
                <w:szCs w:val="20"/>
              </w:rPr>
              <w:t>duka</w:t>
            </w:r>
            <w:proofErr w:type="spellEnd"/>
            <w:r w:rsidR="00A8656F" w:rsidRPr="004F6310">
              <w:rPr>
                <w:rFonts w:ascii="Arial" w:hAnsi="Arial" w:cs="Arial"/>
                <w:sz w:val="20"/>
                <w:szCs w:val="20"/>
              </w:rPr>
              <w:t>, salon)</w:t>
            </w:r>
          </w:p>
          <w:p w14:paraId="51E7CD9F" w14:textId="77777777" w:rsidR="0065665C" w:rsidRPr="004F6310" w:rsidRDefault="0065665C" w:rsidP="00596785">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Construction worker</w:t>
            </w:r>
          </w:p>
          <w:p w14:paraId="44C8239B" w14:textId="77777777" w:rsidR="00AE4C0F" w:rsidRPr="004F6310" w:rsidRDefault="00AE4C0F" w:rsidP="00AE4C0F">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Tailoring</w:t>
            </w:r>
          </w:p>
          <w:p w14:paraId="4D0AB8CA" w14:textId="77777777" w:rsidR="00826122" w:rsidRPr="004F6310" w:rsidRDefault="00646746" w:rsidP="00826122">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xml:space="preserve"> </w:t>
            </w:r>
            <w:r w:rsidR="0097776D" w:rsidRPr="004F6310">
              <w:rPr>
                <w:rFonts w:ascii="Arial" w:hAnsi="Arial" w:cs="Arial"/>
                <w:sz w:val="20"/>
                <w:szCs w:val="20"/>
              </w:rPr>
              <w:t xml:space="preserve">[  ] </w:t>
            </w:r>
            <w:proofErr w:type="spellStart"/>
            <w:r w:rsidR="0097776D" w:rsidRPr="004F6310">
              <w:rPr>
                <w:rFonts w:ascii="Arial" w:hAnsi="Arial" w:cs="Arial"/>
                <w:sz w:val="20"/>
                <w:szCs w:val="20"/>
              </w:rPr>
              <w:t>Salon</w:t>
            </w:r>
            <w:r w:rsidR="00A8656F" w:rsidRPr="004F6310">
              <w:rPr>
                <w:rFonts w:ascii="Arial" w:hAnsi="Arial" w:cs="Arial"/>
                <w:sz w:val="20"/>
                <w:szCs w:val="20"/>
              </w:rPr>
              <w:t>ist</w:t>
            </w:r>
            <w:proofErr w:type="spellEnd"/>
            <w:r w:rsidR="0097776D" w:rsidRPr="004F6310">
              <w:rPr>
                <w:rFonts w:ascii="Arial" w:hAnsi="Arial" w:cs="Arial"/>
                <w:sz w:val="20"/>
                <w:szCs w:val="20"/>
              </w:rPr>
              <w:t>/b</w:t>
            </w:r>
            <w:r w:rsidR="00AE4C0F" w:rsidRPr="004F6310">
              <w:rPr>
                <w:rFonts w:ascii="Arial" w:hAnsi="Arial" w:cs="Arial"/>
                <w:sz w:val="20"/>
                <w:szCs w:val="20"/>
              </w:rPr>
              <w:t>arber</w:t>
            </w:r>
          </w:p>
          <w:p w14:paraId="2F60022A" w14:textId="77777777" w:rsidR="006F20E7" w:rsidRPr="004F6310" w:rsidRDefault="00AE4C0F" w:rsidP="00826122">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Mechanic</w:t>
            </w:r>
            <w:r w:rsidR="0097776D" w:rsidRPr="004F6310">
              <w:rPr>
                <w:rFonts w:ascii="Arial" w:hAnsi="Arial" w:cs="Arial"/>
                <w:sz w:val="20"/>
                <w:szCs w:val="20"/>
              </w:rPr>
              <w:t>/welder/carpenter</w:t>
            </w:r>
          </w:p>
          <w:p w14:paraId="113FC480" w14:textId="77777777" w:rsidR="00145582" w:rsidRPr="004F6310" w:rsidRDefault="00AE4C0F" w:rsidP="00D84016">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Office</w:t>
            </w:r>
            <w:r w:rsidR="00436D2C" w:rsidRPr="004F6310">
              <w:rPr>
                <w:rFonts w:ascii="Arial" w:hAnsi="Arial" w:cs="Arial"/>
                <w:sz w:val="20"/>
                <w:szCs w:val="20"/>
              </w:rPr>
              <w:t>/store</w:t>
            </w:r>
            <w:r w:rsidRPr="004F6310">
              <w:rPr>
                <w:rFonts w:ascii="Arial" w:hAnsi="Arial" w:cs="Arial"/>
                <w:sz w:val="20"/>
                <w:szCs w:val="20"/>
              </w:rPr>
              <w:t xml:space="preserve"> clerk</w:t>
            </w:r>
            <w:r w:rsidR="00145582" w:rsidRPr="004F6310">
              <w:rPr>
                <w:rFonts w:ascii="Arial" w:hAnsi="Arial" w:cs="Arial"/>
                <w:sz w:val="20"/>
                <w:szCs w:val="20"/>
              </w:rPr>
              <w:t xml:space="preserve">, cashier, or secretary </w:t>
            </w:r>
          </w:p>
          <w:p w14:paraId="566221AA" w14:textId="77777777" w:rsidR="00D84016" w:rsidRPr="004F6310" w:rsidRDefault="00337ED5" w:rsidP="00D84016">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Supervisor/manager</w:t>
            </w:r>
            <w:r w:rsidR="00AE4C0F" w:rsidRPr="004F6310">
              <w:rPr>
                <w:rFonts w:ascii="Arial" w:hAnsi="Arial" w:cs="Arial"/>
                <w:sz w:val="20"/>
                <w:szCs w:val="20"/>
              </w:rPr>
              <w:t xml:space="preserve"> </w:t>
            </w:r>
          </w:p>
          <w:p w14:paraId="0DB25552" w14:textId="77777777" w:rsidR="008250B1" w:rsidRPr="004F6310" w:rsidRDefault="008250B1" w:rsidP="00D84016">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Cook</w:t>
            </w:r>
          </w:p>
          <w:p w14:paraId="0D7FE71C" w14:textId="77777777" w:rsidR="009D028F" w:rsidRPr="004F6310" w:rsidRDefault="00D84016" w:rsidP="009D028F">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xml:space="preserve">[  ]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
          <w:p w14:paraId="7ED1D91C" w14:textId="77777777" w:rsidR="00A8656F" w:rsidRPr="004F6310" w:rsidRDefault="00A8656F" w:rsidP="009D028F">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 Casual labor</w:t>
            </w:r>
          </w:p>
          <w:p w14:paraId="5383135D" w14:textId="77777777" w:rsidR="0065665C" w:rsidRPr="004F6310" w:rsidRDefault="0065665C" w:rsidP="009D028F">
            <w:pPr>
              <w:numPr>
                <w:ilvl w:val="0"/>
                <w:numId w:val="9"/>
              </w:numPr>
              <w:autoSpaceDE w:val="0"/>
              <w:autoSpaceDN w:val="0"/>
              <w:adjustRightInd w:val="0"/>
              <w:rPr>
                <w:rFonts w:ascii="Arial" w:hAnsi="Arial" w:cs="Arial"/>
                <w:sz w:val="20"/>
                <w:szCs w:val="20"/>
              </w:rPr>
            </w:pPr>
            <w:r w:rsidRPr="004F6310">
              <w:rPr>
                <w:rFonts w:ascii="Arial" w:hAnsi="Arial" w:cs="Arial"/>
                <w:sz w:val="20"/>
                <w:szCs w:val="20"/>
              </w:rPr>
              <w:t xml:space="preserve">[  ] </w:t>
            </w:r>
            <w:commentRangeStart w:id="55"/>
            <w:r w:rsidRPr="004F6310">
              <w:rPr>
                <w:rFonts w:ascii="Arial" w:hAnsi="Arial" w:cs="Arial"/>
                <w:sz w:val="20"/>
                <w:szCs w:val="20"/>
              </w:rPr>
              <w:t xml:space="preserve">Other (specify) </w:t>
            </w:r>
            <w:commentRangeEnd w:id="55"/>
            <w:r w:rsidR="00A30190">
              <w:rPr>
                <w:rStyle w:val="af"/>
              </w:rPr>
              <w:commentReference w:id="55"/>
            </w:r>
          </w:p>
          <w:p w14:paraId="668AAAED" w14:textId="77777777" w:rsidR="0065665C" w:rsidRPr="004F6310" w:rsidRDefault="0065665C"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70CC459F"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6797EACE" w14:textId="77777777" w:rsidR="0065665C" w:rsidRPr="004F6310" w:rsidDel="007816EF" w:rsidRDefault="0065665C" w:rsidP="00596785">
            <w:pPr>
              <w:numPr>
                <w:ilvl w:val="0"/>
                <w:numId w:val="10"/>
              </w:numPr>
              <w:autoSpaceDE w:val="0"/>
              <w:autoSpaceDN w:val="0"/>
              <w:adjustRightInd w:val="0"/>
              <w:rPr>
                <w:rFonts w:ascii="Arial" w:hAnsi="Arial" w:cs="Arial"/>
                <w:sz w:val="20"/>
                <w:szCs w:val="20"/>
              </w:rPr>
            </w:pPr>
            <w:r w:rsidRPr="004F6310">
              <w:rPr>
                <w:rFonts w:ascii="Arial" w:hAnsi="Arial" w:cs="Arial"/>
                <w:sz w:val="20"/>
                <w:szCs w:val="20"/>
              </w:rPr>
              <w:t>[  ] Don’t know</w:t>
            </w:r>
          </w:p>
        </w:tc>
      </w:tr>
      <w:tr w:rsidR="0065665C" w:rsidRPr="004F6310" w14:paraId="216F942D" w14:textId="77777777">
        <w:trPr>
          <w:trHeight w:val="754"/>
        </w:trPr>
        <w:tc>
          <w:tcPr>
            <w:tcW w:w="780" w:type="dxa"/>
          </w:tcPr>
          <w:p w14:paraId="10E1D127"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42218622" w14:textId="77777777" w:rsidR="0065665C" w:rsidRPr="004F6310" w:rsidRDefault="0065665C" w:rsidP="00A0083D">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boy</w:t>
            </w:r>
            <w:r w:rsidRPr="004F6310">
              <w:rPr>
                <w:rFonts w:ascii="Arial" w:hAnsi="Arial" w:cs="Arial"/>
                <w:sz w:val="20"/>
                <w:szCs w:val="20"/>
              </w:rPr>
              <w:t xml:space="preserve"> from </w:t>
            </w:r>
            <w:del w:id="56" w:author="Lenovo User" w:date="2011-03-09T16:21:00Z">
              <w:r w:rsidRPr="004F6310" w:rsidDel="007444C5">
                <w:rPr>
                  <w:rFonts w:ascii="Arial" w:hAnsi="Arial" w:cs="Arial"/>
                  <w:sz w:val="20"/>
                  <w:szCs w:val="20"/>
                </w:rPr>
                <w:delText>around here</w:delText>
              </w:r>
            </w:del>
            <w:ins w:id="57" w:author="Lenovo User" w:date="2011-03-09T16:21:00Z">
              <w:r w:rsidR="007444C5">
                <w:rPr>
                  <w:rFonts w:ascii="Arial" w:hAnsi="Arial" w:cs="Arial"/>
                  <w:sz w:val="20"/>
                  <w:szCs w:val="20"/>
                </w:rPr>
                <w:t>this area</w:t>
              </w:r>
            </w:ins>
            <w:r w:rsidRPr="004F6310">
              <w:rPr>
                <w:rFonts w:ascii="Arial" w:hAnsi="Arial" w:cs="Arial"/>
                <w:sz w:val="20"/>
                <w:szCs w:val="20"/>
              </w:rPr>
              <w:t xml:space="preserve"> never goes to secondary school, how much </w:t>
            </w:r>
            <w:r w:rsidR="0097776D" w:rsidRPr="004F6310">
              <w:rPr>
                <w:rFonts w:ascii="Arial" w:hAnsi="Arial" w:cs="Arial"/>
                <w:sz w:val="20"/>
                <w:szCs w:val="20"/>
              </w:rPr>
              <w:t xml:space="preserve">income </w:t>
            </w:r>
            <w:r w:rsidRPr="004F6310">
              <w:rPr>
                <w:rFonts w:ascii="Arial" w:hAnsi="Arial" w:cs="Arial"/>
                <w:sz w:val="20"/>
                <w:szCs w:val="20"/>
              </w:rPr>
              <w:t xml:space="preserve">do you think that person would make </w:t>
            </w:r>
            <w:del w:id="58" w:author="Lenovo User" w:date="2011-03-09T16:26:00Z">
              <w:r w:rsidRPr="004F6310" w:rsidDel="00A0083D">
                <w:rPr>
                  <w:rFonts w:ascii="Arial" w:hAnsi="Arial" w:cs="Arial"/>
                  <w:sz w:val="20"/>
                  <w:szCs w:val="20"/>
                </w:rPr>
                <w:delText xml:space="preserve">in one average week </w:delText>
              </w:r>
            </w:del>
            <w:r w:rsidRPr="004F6310">
              <w:rPr>
                <w:rFonts w:ascii="Arial" w:hAnsi="Arial" w:cs="Arial"/>
                <w:sz w:val="20"/>
                <w:szCs w:val="20"/>
              </w:rPr>
              <w:t>when he is 25 years old?</w:t>
            </w:r>
          </w:p>
        </w:tc>
        <w:tc>
          <w:tcPr>
            <w:tcW w:w="4800" w:type="dxa"/>
          </w:tcPr>
          <w:p w14:paraId="1B238C56" w14:textId="77777777" w:rsidR="0065665C" w:rsidRPr="004F6310" w:rsidRDefault="0065665C" w:rsidP="00596785">
            <w:pPr>
              <w:autoSpaceDE w:val="0"/>
              <w:autoSpaceDN w:val="0"/>
              <w:adjustRightInd w:val="0"/>
              <w:rPr>
                <w:rFonts w:ascii="Arial" w:hAnsi="Arial" w:cs="Arial"/>
                <w:sz w:val="20"/>
                <w:szCs w:val="20"/>
              </w:rPr>
            </w:pPr>
          </w:p>
          <w:p w14:paraId="3DCB8BBF" w14:textId="77777777" w:rsidR="0065665C" w:rsidRPr="004F6310" w:rsidRDefault="0065665C" w:rsidP="00596785">
            <w:pPr>
              <w:autoSpaceDE w:val="0"/>
              <w:autoSpaceDN w:val="0"/>
              <w:adjustRightInd w:val="0"/>
              <w:rPr>
                <w:rFonts w:ascii="Arial" w:hAnsi="Arial" w:cs="Arial"/>
                <w:sz w:val="20"/>
                <w:szCs w:val="20"/>
              </w:rPr>
            </w:pPr>
            <w:r w:rsidRPr="004F6310">
              <w:rPr>
                <w:rFonts w:ascii="Arial" w:hAnsi="Arial" w:cs="Arial"/>
                <w:sz w:val="20"/>
                <w:szCs w:val="20"/>
              </w:rPr>
              <w:t>|__</w:t>
            </w:r>
            <w:r w:rsidR="0097776D" w:rsidRPr="004F6310">
              <w:rPr>
                <w:rFonts w:ascii="Arial" w:hAnsi="Arial" w:cs="Arial"/>
                <w:sz w:val="20"/>
                <w:szCs w:val="20"/>
              </w:rPr>
              <w:t>|</w:t>
            </w:r>
            <w:r w:rsidRPr="004F6310">
              <w:rPr>
                <w:rFonts w:ascii="Arial" w:hAnsi="Arial" w:cs="Arial"/>
                <w:sz w:val="20"/>
                <w:szCs w:val="20"/>
              </w:rPr>
              <w:t>__</w:t>
            </w:r>
            <w:r w:rsidR="0097776D" w:rsidRPr="004F6310">
              <w:rPr>
                <w:rFonts w:ascii="Arial" w:hAnsi="Arial" w:cs="Arial"/>
                <w:sz w:val="20"/>
                <w:szCs w:val="20"/>
              </w:rPr>
              <w:t>|</w:t>
            </w:r>
            <w:r w:rsidRPr="004F6310">
              <w:rPr>
                <w:rFonts w:ascii="Arial" w:hAnsi="Arial" w:cs="Arial"/>
                <w:sz w:val="20"/>
                <w:szCs w:val="20"/>
              </w:rPr>
              <w:t>__</w:t>
            </w:r>
            <w:r w:rsidR="0097776D" w:rsidRPr="004F6310">
              <w:rPr>
                <w:rFonts w:ascii="Arial" w:hAnsi="Arial" w:cs="Arial"/>
                <w:sz w:val="20"/>
                <w:szCs w:val="20"/>
              </w:rPr>
              <w:t>|</w:t>
            </w:r>
            <w:r w:rsidRPr="004F6310">
              <w:rPr>
                <w:rFonts w:ascii="Arial" w:hAnsi="Arial" w:cs="Arial"/>
                <w:sz w:val="20"/>
                <w:szCs w:val="20"/>
              </w:rPr>
              <w:t>__|</w:t>
            </w:r>
            <w:r w:rsidR="0097776D" w:rsidRPr="004F6310">
              <w:rPr>
                <w:rFonts w:ascii="Arial" w:hAnsi="Arial" w:cs="Arial"/>
                <w:sz w:val="20"/>
                <w:szCs w:val="20"/>
              </w:rPr>
              <w:t>__|</w:t>
            </w:r>
            <w:r w:rsidRPr="004F6310">
              <w:rPr>
                <w:rFonts w:ascii="Arial" w:hAnsi="Arial" w:cs="Arial"/>
                <w:sz w:val="20"/>
                <w:szCs w:val="20"/>
              </w:rPr>
              <w:t xml:space="preserve"> Ksh</w:t>
            </w:r>
          </w:p>
          <w:p w14:paraId="44BCE352" w14:textId="77777777" w:rsidR="0065665C" w:rsidRPr="004F6310" w:rsidRDefault="0065665C" w:rsidP="001D473F">
            <w:pPr>
              <w:tabs>
                <w:tab w:val="num" w:pos="72"/>
              </w:tabs>
              <w:rPr>
                <w:rFonts w:ascii="Arial" w:hAnsi="Arial" w:cs="Arial"/>
                <w:b/>
                <w:i/>
                <w:sz w:val="20"/>
                <w:szCs w:val="20"/>
              </w:rPr>
            </w:pPr>
            <w:r w:rsidRPr="004F6310">
              <w:rPr>
                <w:rFonts w:ascii="Arial" w:hAnsi="Arial" w:cs="Arial"/>
                <w:b/>
                <w:i/>
                <w:sz w:val="20"/>
                <w:szCs w:val="20"/>
              </w:rPr>
              <w:t>Probe respondent for an amount.</w:t>
            </w:r>
          </w:p>
          <w:p w14:paraId="1D699ED4" w14:textId="77777777" w:rsidR="00A0083D" w:rsidRDefault="0065665C" w:rsidP="00596785">
            <w:pPr>
              <w:autoSpaceDE w:val="0"/>
              <w:autoSpaceDN w:val="0"/>
              <w:adjustRightInd w:val="0"/>
              <w:rPr>
                <w:ins w:id="59" w:author="Lenovo User" w:date="2011-03-09T16:26:00Z"/>
                <w:rFonts w:ascii="Arial" w:hAnsi="Arial" w:cs="Arial"/>
                <w:b/>
                <w:i/>
                <w:sz w:val="20"/>
                <w:szCs w:val="20"/>
              </w:rPr>
            </w:pPr>
            <w:r w:rsidRPr="004F6310">
              <w:rPr>
                <w:rFonts w:ascii="Arial" w:hAnsi="Arial" w:cs="Arial"/>
                <w:b/>
                <w:i/>
                <w:sz w:val="20"/>
                <w:szCs w:val="20"/>
              </w:rPr>
              <w:t>Write 99 if doesn’t know</w:t>
            </w:r>
            <w:r w:rsidR="006666F7" w:rsidRPr="004F6310">
              <w:rPr>
                <w:rFonts w:ascii="Arial" w:hAnsi="Arial" w:cs="Arial"/>
                <w:b/>
                <w:i/>
                <w:sz w:val="20"/>
                <w:szCs w:val="20"/>
              </w:rPr>
              <w:t>.</w:t>
            </w:r>
          </w:p>
          <w:p w14:paraId="77FEDCEA" w14:textId="77777777" w:rsidR="00A0083D" w:rsidRDefault="00A0083D" w:rsidP="00596785">
            <w:pPr>
              <w:autoSpaceDE w:val="0"/>
              <w:autoSpaceDN w:val="0"/>
              <w:adjustRightInd w:val="0"/>
              <w:rPr>
                <w:ins w:id="60" w:author="Lenovo User" w:date="2011-03-09T16:26:00Z"/>
                <w:rFonts w:ascii="Arial" w:hAnsi="Arial" w:cs="Arial"/>
                <w:b/>
                <w:i/>
                <w:sz w:val="20"/>
                <w:szCs w:val="20"/>
              </w:rPr>
            </w:pPr>
          </w:p>
          <w:p w14:paraId="076DFC2A" w14:textId="77777777" w:rsidR="0065665C" w:rsidRPr="004F6310" w:rsidRDefault="00A0083D" w:rsidP="00596785">
            <w:pPr>
              <w:autoSpaceDE w:val="0"/>
              <w:autoSpaceDN w:val="0"/>
              <w:adjustRightInd w:val="0"/>
              <w:rPr>
                <w:rFonts w:ascii="Arial" w:hAnsi="Arial" w:cs="Arial"/>
                <w:b/>
                <w:i/>
                <w:sz w:val="20"/>
                <w:szCs w:val="20"/>
              </w:rPr>
            </w:pPr>
            <w:ins w:id="61" w:author="Lenovo User" w:date="2011-03-09T16:26:00Z">
              <w:r>
                <w:rPr>
                  <w:rFonts w:ascii="Arial" w:hAnsi="Arial" w:cs="Arial"/>
                  <w:b/>
                  <w:i/>
                  <w:sz w:val="20"/>
                  <w:szCs w:val="20"/>
                </w:rPr>
                <w:t>Day              Week                   Month</w:t>
              </w:r>
            </w:ins>
            <w:r w:rsidR="009A1A97" w:rsidRPr="004F6310">
              <w:rPr>
                <w:rFonts w:ascii="Arial" w:hAnsi="Arial" w:cs="Arial"/>
                <w:b/>
                <w:i/>
                <w:sz w:val="20"/>
                <w:szCs w:val="20"/>
              </w:rPr>
              <w:br/>
            </w:r>
            <w:r w:rsidR="00DF1C22" w:rsidRPr="004F6310">
              <w:rPr>
                <w:rFonts w:ascii="Arial" w:hAnsi="Arial" w:cs="Arial"/>
                <w:sz w:val="20"/>
                <w:szCs w:val="20"/>
              </w:rPr>
              <w:br/>
            </w:r>
            <w:r w:rsidR="009A1A97" w:rsidRPr="004F6310">
              <w:rPr>
                <w:rFonts w:ascii="Arial" w:hAnsi="Arial" w:cs="Arial"/>
                <w:sz w:val="20"/>
                <w:szCs w:val="20"/>
              </w:rPr>
              <w:t>|__|__| Don’t know</w:t>
            </w:r>
          </w:p>
        </w:tc>
      </w:tr>
      <w:tr w:rsidR="0065665C" w:rsidRPr="004F6310" w14:paraId="7145C337" w14:textId="77777777">
        <w:trPr>
          <w:trHeight w:val="70"/>
        </w:trPr>
        <w:tc>
          <w:tcPr>
            <w:tcW w:w="780" w:type="dxa"/>
          </w:tcPr>
          <w:p w14:paraId="50944FAC"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64C164B4" w14:textId="77777777" w:rsidR="0065665C" w:rsidRPr="004F6310" w:rsidRDefault="0065665C" w:rsidP="00596785">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girl</w:t>
            </w:r>
            <w:r w:rsidRPr="004F6310">
              <w:rPr>
                <w:rFonts w:ascii="Arial" w:hAnsi="Arial" w:cs="Arial"/>
                <w:sz w:val="20"/>
                <w:szCs w:val="20"/>
              </w:rPr>
              <w:t xml:space="preserve"> from </w:t>
            </w:r>
            <w:ins w:id="62" w:author="Lenovo User" w:date="2011-03-09T16:21:00Z">
              <w:r w:rsidR="007444C5">
                <w:rPr>
                  <w:rFonts w:ascii="Arial" w:hAnsi="Arial" w:cs="Arial"/>
                  <w:sz w:val="20"/>
                  <w:szCs w:val="20"/>
                </w:rPr>
                <w:t xml:space="preserve">this area </w:t>
              </w:r>
            </w:ins>
            <w:del w:id="63" w:author="Lenovo User" w:date="2011-03-09T16:21:00Z">
              <w:r w:rsidRPr="004F6310" w:rsidDel="007444C5">
                <w:rPr>
                  <w:rFonts w:ascii="Arial" w:hAnsi="Arial" w:cs="Arial"/>
                  <w:sz w:val="20"/>
                  <w:szCs w:val="20"/>
                </w:rPr>
                <w:delText xml:space="preserve">around here </w:delText>
              </w:r>
            </w:del>
            <w:r w:rsidRPr="004F6310">
              <w:rPr>
                <w:rFonts w:ascii="Arial" w:hAnsi="Arial" w:cs="Arial"/>
                <w:sz w:val="20"/>
                <w:szCs w:val="20"/>
              </w:rPr>
              <w:t>never goes to secondary school, what types of work do you think that person would do when she is 25 years old?</w:t>
            </w:r>
          </w:p>
          <w:p w14:paraId="6A414AD1" w14:textId="77777777" w:rsidR="0065665C" w:rsidRPr="004F6310" w:rsidRDefault="0065665C" w:rsidP="00596785">
            <w:pPr>
              <w:rPr>
                <w:rFonts w:ascii="Arial" w:hAnsi="Arial" w:cs="Arial"/>
                <w:b/>
                <w:i/>
                <w:sz w:val="20"/>
                <w:szCs w:val="20"/>
              </w:rPr>
            </w:pPr>
            <w:r w:rsidRPr="004F6310">
              <w:rPr>
                <w:rFonts w:ascii="Arial" w:hAnsi="Arial" w:cs="Arial"/>
                <w:b/>
                <w:i/>
                <w:sz w:val="20"/>
                <w:szCs w:val="20"/>
              </w:rPr>
              <w:t>D</w:t>
            </w:r>
            <w:r w:rsidR="00DD31B9" w:rsidRPr="004F6310">
              <w:rPr>
                <w:rFonts w:ascii="Arial" w:hAnsi="Arial" w:cs="Arial"/>
                <w:b/>
                <w:i/>
                <w:sz w:val="20"/>
                <w:szCs w:val="20"/>
              </w:rPr>
              <w:t xml:space="preserve">o NOT read aloud these options or prompt. </w:t>
            </w:r>
            <w:r w:rsidR="00DD31B9" w:rsidRPr="004F6310">
              <w:rPr>
                <w:rFonts w:ascii="Arial" w:hAnsi="Arial" w:cs="Arial"/>
                <w:b/>
                <w:i/>
                <w:sz w:val="20"/>
                <w:szCs w:val="20"/>
              </w:rPr>
              <w:br/>
              <w:t>If respondent only offers 1 or 2 reasons, and no other reason(s)  are given after 10 seconds, then move on to the next question.</w:t>
            </w:r>
            <w:r w:rsidR="002C61E7" w:rsidRPr="004F6310">
              <w:rPr>
                <w:rFonts w:ascii="Arial" w:hAnsi="Arial" w:cs="Arial"/>
                <w:b/>
                <w:i/>
                <w:sz w:val="20"/>
                <w:szCs w:val="20"/>
              </w:rPr>
              <w:br/>
              <w:t>Multiple responses are possible here.</w:t>
            </w:r>
          </w:p>
          <w:p w14:paraId="65E036AC" w14:textId="77777777" w:rsidR="0065665C" w:rsidRPr="004F6310" w:rsidRDefault="0065665C" w:rsidP="00596785">
            <w:pPr>
              <w:rPr>
                <w:rFonts w:ascii="Arial" w:hAnsi="Arial" w:cs="Arial"/>
                <w:b/>
                <w:i/>
                <w:sz w:val="20"/>
                <w:szCs w:val="20"/>
              </w:rPr>
            </w:pPr>
          </w:p>
          <w:p w14:paraId="659E6343" w14:textId="77777777" w:rsidR="0065665C" w:rsidRPr="004F6310" w:rsidRDefault="0065665C" w:rsidP="00596785">
            <w:pPr>
              <w:rPr>
                <w:rFonts w:ascii="Arial" w:hAnsi="Arial" w:cs="Arial"/>
                <w:b/>
                <w:i/>
                <w:sz w:val="20"/>
                <w:szCs w:val="20"/>
              </w:rPr>
            </w:pPr>
          </w:p>
          <w:p w14:paraId="0852E812" w14:textId="77777777" w:rsidR="0065665C" w:rsidRPr="004F6310" w:rsidRDefault="0065665C" w:rsidP="00596785">
            <w:pPr>
              <w:tabs>
                <w:tab w:val="num" w:pos="72"/>
              </w:tabs>
              <w:rPr>
                <w:rFonts w:ascii="Arial" w:hAnsi="Arial" w:cs="Arial"/>
                <w:b/>
                <w:i/>
                <w:sz w:val="20"/>
                <w:szCs w:val="20"/>
              </w:rPr>
            </w:pPr>
          </w:p>
          <w:p w14:paraId="6F9DAF23" w14:textId="77777777" w:rsidR="0065665C" w:rsidRPr="004F6310" w:rsidRDefault="0065665C" w:rsidP="00596785">
            <w:pPr>
              <w:tabs>
                <w:tab w:val="num" w:pos="72"/>
              </w:tabs>
              <w:ind w:left="72"/>
              <w:rPr>
                <w:rFonts w:ascii="Arial" w:hAnsi="Arial" w:cs="Arial"/>
                <w:b/>
                <w:i/>
                <w:sz w:val="20"/>
                <w:szCs w:val="20"/>
              </w:rPr>
            </w:pPr>
          </w:p>
        </w:tc>
        <w:tc>
          <w:tcPr>
            <w:tcW w:w="4800" w:type="dxa"/>
            <w:vAlign w:val="center"/>
          </w:tcPr>
          <w:p w14:paraId="0F54BF30"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Farming</w:t>
            </w:r>
          </w:p>
          <w:p w14:paraId="41375673"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Housework</w:t>
            </w:r>
          </w:p>
          <w:p w14:paraId="02FC5498"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Fishing</w:t>
            </w:r>
          </w:p>
          <w:p w14:paraId="25460464"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Factory work</w:t>
            </w:r>
          </w:p>
          <w:p w14:paraId="0A233A83"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Driver</w:t>
            </w:r>
          </w:p>
          <w:p w14:paraId="04887754" w14:textId="77777777" w:rsidR="00FB0AC3" w:rsidRPr="004F6310" w:rsidRDefault="00FB0AC3" w:rsidP="00FB0AC3">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Untrained teacher</w:t>
            </w:r>
          </w:p>
          <w:p w14:paraId="02568CCA"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Teaching</w:t>
            </w:r>
          </w:p>
          <w:p w14:paraId="4D63C87F"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Work for government</w:t>
            </w:r>
          </w:p>
          <w:p w14:paraId="080F82F0"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Security Guard</w:t>
            </w:r>
          </w:p>
          <w:p w14:paraId="561EF0A7" w14:textId="77777777" w:rsidR="008250B1" w:rsidRPr="004F6310" w:rsidRDefault="008250B1"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Policeman</w:t>
            </w:r>
          </w:p>
          <w:p w14:paraId="7C030ABC"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Street vending/Hawking</w:t>
            </w:r>
          </w:p>
          <w:p w14:paraId="1BBFC6DC" w14:textId="77777777" w:rsidR="0065665C" w:rsidRPr="004F6310" w:rsidRDefault="0065665C" w:rsidP="00596785">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Shop owner</w:t>
            </w:r>
            <w:r w:rsidR="00A8656F" w:rsidRPr="004F6310">
              <w:rPr>
                <w:rFonts w:ascii="Arial" w:hAnsi="Arial" w:cs="Arial"/>
                <w:sz w:val="20"/>
                <w:szCs w:val="20"/>
              </w:rPr>
              <w:t xml:space="preserve"> (i.e. </w:t>
            </w:r>
            <w:proofErr w:type="spellStart"/>
            <w:r w:rsidR="00A8656F" w:rsidRPr="004F6310">
              <w:rPr>
                <w:rFonts w:ascii="Arial" w:hAnsi="Arial" w:cs="Arial"/>
                <w:sz w:val="20"/>
                <w:szCs w:val="20"/>
              </w:rPr>
              <w:t>duka</w:t>
            </w:r>
            <w:proofErr w:type="spellEnd"/>
            <w:r w:rsidR="00A8656F" w:rsidRPr="004F6310">
              <w:rPr>
                <w:rFonts w:ascii="Arial" w:hAnsi="Arial" w:cs="Arial"/>
                <w:sz w:val="20"/>
                <w:szCs w:val="20"/>
              </w:rPr>
              <w:t>, salon)</w:t>
            </w:r>
          </w:p>
          <w:p w14:paraId="273CA371" w14:textId="77777777" w:rsidR="006F20E7" w:rsidRPr="004F6310" w:rsidRDefault="0065665C"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Construction worker</w:t>
            </w:r>
          </w:p>
          <w:p w14:paraId="5C56DE65" w14:textId="77777777" w:rsidR="006F20E7" w:rsidRPr="004F6310" w:rsidRDefault="00C464BE" w:rsidP="00646746">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xml:space="preserve">[  ] </w:t>
            </w:r>
            <w:r w:rsidR="006F20E7" w:rsidRPr="004F6310">
              <w:rPr>
                <w:rFonts w:ascii="Arial" w:hAnsi="Arial" w:cs="Arial"/>
                <w:sz w:val="20"/>
                <w:szCs w:val="20"/>
              </w:rPr>
              <w:t>Tailoring</w:t>
            </w:r>
          </w:p>
          <w:p w14:paraId="0B9EB950" w14:textId="77777777" w:rsidR="006F20E7" w:rsidRPr="004F6310" w:rsidRDefault="0097776D"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xml:space="preserve">[  ] </w:t>
            </w:r>
            <w:proofErr w:type="spellStart"/>
            <w:r w:rsidRPr="004F6310">
              <w:rPr>
                <w:rFonts w:ascii="Arial" w:hAnsi="Arial" w:cs="Arial"/>
                <w:sz w:val="20"/>
                <w:szCs w:val="20"/>
              </w:rPr>
              <w:t>Salon</w:t>
            </w:r>
            <w:r w:rsidR="00A8656F" w:rsidRPr="004F6310">
              <w:rPr>
                <w:rFonts w:ascii="Arial" w:hAnsi="Arial" w:cs="Arial"/>
                <w:sz w:val="20"/>
                <w:szCs w:val="20"/>
              </w:rPr>
              <w:t>ist</w:t>
            </w:r>
            <w:proofErr w:type="spellEnd"/>
            <w:r w:rsidRPr="004F6310">
              <w:rPr>
                <w:rFonts w:ascii="Arial" w:hAnsi="Arial" w:cs="Arial"/>
                <w:sz w:val="20"/>
                <w:szCs w:val="20"/>
              </w:rPr>
              <w:t>/b</w:t>
            </w:r>
            <w:r w:rsidR="006F20E7" w:rsidRPr="004F6310">
              <w:rPr>
                <w:rFonts w:ascii="Arial" w:hAnsi="Arial" w:cs="Arial"/>
                <w:sz w:val="20"/>
                <w:szCs w:val="20"/>
              </w:rPr>
              <w:t>arber</w:t>
            </w:r>
          </w:p>
          <w:p w14:paraId="6337E5C3" w14:textId="77777777" w:rsidR="006F20E7" w:rsidRPr="004F6310" w:rsidRDefault="006F20E7"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Mechanic</w:t>
            </w:r>
            <w:r w:rsidR="0097776D" w:rsidRPr="004F6310">
              <w:rPr>
                <w:rFonts w:ascii="Arial" w:hAnsi="Arial" w:cs="Arial"/>
                <w:sz w:val="20"/>
                <w:szCs w:val="20"/>
              </w:rPr>
              <w:t>/welder/carpenter</w:t>
            </w:r>
          </w:p>
          <w:p w14:paraId="7276506A" w14:textId="77777777" w:rsidR="006F20E7" w:rsidRPr="004F6310" w:rsidRDefault="006F20E7"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Office</w:t>
            </w:r>
            <w:r w:rsidR="00436D2C" w:rsidRPr="004F6310">
              <w:rPr>
                <w:rFonts w:ascii="Arial" w:hAnsi="Arial" w:cs="Arial"/>
                <w:sz w:val="20"/>
                <w:szCs w:val="20"/>
              </w:rPr>
              <w:t>/store</w:t>
            </w:r>
            <w:r w:rsidRPr="004F6310">
              <w:rPr>
                <w:rFonts w:ascii="Arial" w:hAnsi="Arial" w:cs="Arial"/>
                <w:sz w:val="20"/>
                <w:szCs w:val="20"/>
              </w:rPr>
              <w:t xml:space="preserve"> clerk</w:t>
            </w:r>
            <w:r w:rsidR="00145582" w:rsidRPr="004F6310">
              <w:rPr>
                <w:rFonts w:ascii="Arial" w:hAnsi="Arial" w:cs="Arial"/>
                <w:sz w:val="20"/>
                <w:szCs w:val="20"/>
              </w:rPr>
              <w:t>, cashier, or secretary</w:t>
            </w:r>
          </w:p>
          <w:p w14:paraId="3FF7E5E6" w14:textId="77777777" w:rsidR="008250B1" w:rsidRPr="004F6310" w:rsidRDefault="008250B1" w:rsidP="003600A3">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xml:space="preserve">[  ] Supervisor/manager </w:t>
            </w:r>
          </w:p>
          <w:p w14:paraId="243B77E8" w14:textId="77777777" w:rsidR="008250B1" w:rsidRPr="004F6310" w:rsidRDefault="008250B1"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Cook</w:t>
            </w:r>
          </w:p>
          <w:p w14:paraId="1873C079" w14:textId="77777777" w:rsidR="003600A3" w:rsidRPr="004F6310" w:rsidRDefault="003600A3"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xml:space="preserve">[  ]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roofErr w:type="spellStart"/>
            <w:r w:rsidRPr="004F6310">
              <w:rPr>
                <w:rFonts w:ascii="Arial" w:hAnsi="Arial" w:cs="Arial"/>
                <w:sz w:val="20"/>
                <w:szCs w:val="20"/>
              </w:rPr>
              <w:t>boda</w:t>
            </w:r>
            <w:proofErr w:type="spellEnd"/>
          </w:p>
          <w:p w14:paraId="2BAB967C" w14:textId="77777777" w:rsidR="00A8656F" w:rsidRPr="004F6310" w:rsidRDefault="00A8656F" w:rsidP="006F20E7">
            <w:pPr>
              <w:numPr>
                <w:ilvl w:val="0"/>
                <w:numId w:val="13"/>
              </w:numPr>
              <w:autoSpaceDE w:val="0"/>
              <w:autoSpaceDN w:val="0"/>
              <w:adjustRightInd w:val="0"/>
              <w:rPr>
                <w:rFonts w:ascii="Arial" w:hAnsi="Arial" w:cs="Arial"/>
                <w:sz w:val="20"/>
                <w:szCs w:val="20"/>
              </w:rPr>
            </w:pPr>
            <w:r w:rsidRPr="004F6310">
              <w:rPr>
                <w:rFonts w:ascii="Arial" w:hAnsi="Arial" w:cs="Arial"/>
                <w:sz w:val="20"/>
                <w:szCs w:val="20"/>
              </w:rPr>
              <w:t>[  ] Casual labor</w:t>
            </w:r>
          </w:p>
          <w:p w14:paraId="70B8D32F" w14:textId="77777777" w:rsidR="0065665C" w:rsidRPr="004F6310" w:rsidRDefault="0065665C" w:rsidP="006F20E7">
            <w:pPr>
              <w:numPr>
                <w:ilvl w:val="0"/>
                <w:numId w:val="13"/>
              </w:numPr>
              <w:autoSpaceDE w:val="0"/>
              <w:autoSpaceDN w:val="0"/>
              <w:adjustRightInd w:val="0"/>
              <w:rPr>
                <w:rFonts w:ascii="Arial" w:hAnsi="Arial" w:cs="Arial"/>
                <w:sz w:val="20"/>
                <w:szCs w:val="20"/>
              </w:rPr>
            </w:pPr>
            <w:commentRangeStart w:id="64"/>
            <w:r w:rsidRPr="004F6310">
              <w:rPr>
                <w:rFonts w:ascii="Arial" w:hAnsi="Arial" w:cs="Arial"/>
                <w:sz w:val="20"/>
                <w:szCs w:val="20"/>
              </w:rPr>
              <w:t>Other (specify) :</w:t>
            </w:r>
            <w:commentRangeEnd w:id="64"/>
            <w:r w:rsidR="00A30190">
              <w:rPr>
                <w:rStyle w:val="af"/>
              </w:rPr>
              <w:commentReference w:id="64"/>
            </w:r>
          </w:p>
          <w:p w14:paraId="7D8A9E7E"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49EF41AE"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7AB79E6D" w14:textId="77777777" w:rsidR="0065665C" w:rsidRPr="004F6310" w:rsidDel="007816EF" w:rsidRDefault="00E266C1" w:rsidP="00596785">
            <w:pPr>
              <w:numPr>
                <w:ilvl w:val="0"/>
                <w:numId w:val="15"/>
              </w:numPr>
              <w:autoSpaceDE w:val="0"/>
              <w:autoSpaceDN w:val="0"/>
              <w:adjustRightInd w:val="0"/>
              <w:rPr>
                <w:rFonts w:ascii="Arial" w:hAnsi="Arial" w:cs="Arial"/>
                <w:sz w:val="20"/>
                <w:szCs w:val="20"/>
              </w:rPr>
            </w:pPr>
            <w:r w:rsidRPr="004F6310" w:rsidDel="00E266C1">
              <w:rPr>
                <w:rFonts w:ascii="Arial" w:hAnsi="Arial" w:cs="Arial"/>
                <w:sz w:val="20"/>
                <w:szCs w:val="20"/>
              </w:rPr>
              <w:t xml:space="preserve"> </w:t>
            </w:r>
            <w:r w:rsidR="0065665C" w:rsidRPr="004F6310">
              <w:rPr>
                <w:rFonts w:ascii="Arial" w:hAnsi="Arial" w:cs="Arial"/>
                <w:sz w:val="20"/>
                <w:szCs w:val="20"/>
              </w:rPr>
              <w:t>[  ] Don’t know</w:t>
            </w:r>
          </w:p>
        </w:tc>
      </w:tr>
      <w:tr w:rsidR="0065665C" w:rsidRPr="004F6310" w14:paraId="0CAF0C50" w14:textId="77777777">
        <w:trPr>
          <w:trHeight w:val="754"/>
        </w:trPr>
        <w:tc>
          <w:tcPr>
            <w:tcW w:w="780" w:type="dxa"/>
          </w:tcPr>
          <w:p w14:paraId="1C5F0C7E" w14:textId="77777777" w:rsidR="0065665C" w:rsidRPr="004F6310" w:rsidRDefault="0065665C" w:rsidP="00DA1962">
            <w:pPr>
              <w:numPr>
                <w:ilvl w:val="0"/>
                <w:numId w:val="5"/>
              </w:numPr>
              <w:rPr>
                <w:rFonts w:ascii="Arial" w:hAnsi="Arial" w:cs="Arial"/>
                <w:sz w:val="20"/>
                <w:szCs w:val="20"/>
              </w:rPr>
            </w:pPr>
          </w:p>
        </w:tc>
        <w:tc>
          <w:tcPr>
            <w:tcW w:w="5040" w:type="dxa"/>
            <w:gridSpan w:val="2"/>
          </w:tcPr>
          <w:p w14:paraId="056F0CD4" w14:textId="77777777" w:rsidR="0065665C" w:rsidRPr="004F6310" w:rsidRDefault="0065665C" w:rsidP="00596785">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girl</w:t>
            </w:r>
            <w:r w:rsidRPr="004F6310">
              <w:rPr>
                <w:rFonts w:ascii="Arial" w:hAnsi="Arial" w:cs="Arial"/>
                <w:sz w:val="20"/>
                <w:szCs w:val="20"/>
              </w:rPr>
              <w:t xml:space="preserve"> from </w:t>
            </w:r>
            <w:ins w:id="65" w:author="Lenovo User" w:date="2011-03-09T16:21:00Z">
              <w:r w:rsidR="007444C5">
                <w:rPr>
                  <w:rFonts w:ascii="Arial" w:hAnsi="Arial" w:cs="Arial"/>
                  <w:sz w:val="20"/>
                  <w:szCs w:val="20"/>
                </w:rPr>
                <w:t xml:space="preserve">this area </w:t>
              </w:r>
            </w:ins>
            <w:del w:id="66" w:author="Lenovo User" w:date="2011-03-09T16:21:00Z">
              <w:r w:rsidRPr="004F6310" w:rsidDel="007444C5">
                <w:rPr>
                  <w:rFonts w:ascii="Arial" w:hAnsi="Arial" w:cs="Arial"/>
                  <w:sz w:val="20"/>
                  <w:szCs w:val="20"/>
                </w:rPr>
                <w:delText xml:space="preserve">around here </w:delText>
              </w:r>
            </w:del>
            <w:r w:rsidRPr="004F6310">
              <w:rPr>
                <w:rFonts w:ascii="Arial" w:hAnsi="Arial" w:cs="Arial"/>
                <w:sz w:val="20"/>
                <w:szCs w:val="20"/>
              </w:rPr>
              <w:t xml:space="preserve">never goes to secondary school, how much money do you think that person would make </w:t>
            </w:r>
            <w:del w:id="67" w:author="Lenovo User" w:date="2011-03-09T16:27:00Z">
              <w:r w:rsidRPr="004F6310" w:rsidDel="00A0083D">
                <w:rPr>
                  <w:rFonts w:ascii="Arial" w:hAnsi="Arial" w:cs="Arial"/>
                  <w:sz w:val="20"/>
                  <w:szCs w:val="20"/>
                </w:rPr>
                <w:delText xml:space="preserve">in one average week </w:delText>
              </w:r>
            </w:del>
            <w:r w:rsidRPr="004F6310">
              <w:rPr>
                <w:rFonts w:ascii="Arial" w:hAnsi="Arial" w:cs="Arial"/>
                <w:sz w:val="20"/>
                <w:szCs w:val="20"/>
              </w:rPr>
              <w:t xml:space="preserve">when </w:t>
            </w:r>
            <w:r w:rsidRPr="004F6310">
              <w:rPr>
                <w:rFonts w:ascii="Arial" w:hAnsi="Arial" w:cs="Arial"/>
                <w:sz w:val="20"/>
                <w:szCs w:val="20"/>
              </w:rPr>
              <w:lastRenderedPageBreak/>
              <w:t>she is 25 years old?</w:t>
            </w:r>
          </w:p>
          <w:p w14:paraId="104BC655" w14:textId="77777777" w:rsidR="006666F7" w:rsidRPr="004F6310" w:rsidRDefault="006666F7" w:rsidP="00596785">
            <w:pPr>
              <w:tabs>
                <w:tab w:val="num" w:pos="72"/>
              </w:tabs>
              <w:ind w:left="72"/>
              <w:rPr>
                <w:rFonts w:ascii="Arial" w:hAnsi="Arial" w:cs="Arial"/>
                <w:sz w:val="20"/>
                <w:szCs w:val="20"/>
              </w:rPr>
            </w:pPr>
          </w:p>
          <w:p w14:paraId="46046FE3" w14:textId="77777777" w:rsidR="006666F7" w:rsidRPr="004F6310" w:rsidRDefault="006666F7" w:rsidP="006666F7">
            <w:pPr>
              <w:tabs>
                <w:tab w:val="num" w:pos="72"/>
              </w:tabs>
              <w:rPr>
                <w:rFonts w:ascii="Arial" w:hAnsi="Arial" w:cs="Arial"/>
                <w:sz w:val="20"/>
                <w:szCs w:val="20"/>
              </w:rPr>
            </w:pPr>
          </w:p>
        </w:tc>
        <w:tc>
          <w:tcPr>
            <w:tcW w:w="4800" w:type="dxa"/>
          </w:tcPr>
          <w:p w14:paraId="33453C78" w14:textId="77777777" w:rsidR="0065665C" w:rsidRPr="004F6310" w:rsidRDefault="0065665C" w:rsidP="00596785">
            <w:pPr>
              <w:autoSpaceDE w:val="0"/>
              <w:autoSpaceDN w:val="0"/>
              <w:adjustRightInd w:val="0"/>
              <w:rPr>
                <w:rFonts w:ascii="Arial" w:hAnsi="Arial" w:cs="Arial"/>
                <w:sz w:val="20"/>
                <w:szCs w:val="20"/>
              </w:rPr>
            </w:pPr>
          </w:p>
          <w:p w14:paraId="022D9BBE" w14:textId="77777777" w:rsidR="0065665C" w:rsidRPr="004F6310" w:rsidRDefault="0065665C" w:rsidP="00596785">
            <w:pPr>
              <w:autoSpaceDE w:val="0"/>
              <w:autoSpaceDN w:val="0"/>
              <w:adjustRightInd w:val="0"/>
              <w:rPr>
                <w:rFonts w:ascii="Arial" w:hAnsi="Arial" w:cs="Arial"/>
                <w:sz w:val="20"/>
                <w:szCs w:val="20"/>
              </w:rPr>
            </w:pPr>
            <w:r w:rsidRPr="004F6310">
              <w:rPr>
                <w:rFonts w:ascii="Arial" w:hAnsi="Arial" w:cs="Arial"/>
                <w:sz w:val="20"/>
                <w:szCs w:val="20"/>
              </w:rPr>
              <w:t>|__</w:t>
            </w:r>
            <w:r w:rsidR="00FF6C1F" w:rsidRPr="004F6310">
              <w:rPr>
                <w:rFonts w:ascii="Arial" w:hAnsi="Arial" w:cs="Arial"/>
                <w:sz w:val="20"/>
                <w:szCs w:val="20"/>
              </w:rPr>
              <w:t>|</w:t>
            </w:r>
            <w:r w:rsidRPr="004F6310">
              <w:rPr>
                <w:rFonts w:ascii="Arial" w:hAnsi="Arial" w:cs="Arial"/>
                <w:sz w:val="20"/>
                <w:szCs w:val="20"/>
              </w:rPr>
              <w:t>__</w:t>
            </w:r>
            <w:r w:rsidR="00FF6C1F" w:rsidRPr="004F6310">
              <w:rPr>
                <w:rFonts w:ascii="Arial" w:hAnsi="Arial" w:cs="Arial"/>
                <w:sz w:val="20"/>
                <w:szCs w:val="20"/>
              </w:rPr>
              <w:t>|</w:t>
            </w:r>
            <w:r w:rsidRPr="004F6310">
              <w:rPr>
                <w:rFonts w:ascii="Arial" w:hAnsi="Arial" w:cs="Arial"/>
                <w:sz w:val="20"/>
                <w:szCs w:val="20"/>
              </w:rPr>
              <w:t>__</w:t>
            </w:r>
            <w:r w:rsidR="00FF6C1F" w:rsidRPr="004F6310">
              <w:rPr>
                <w:rFonts w:ascii="Arial" w:hAnsi="Arial" w:cs="Arial"/>
                <w:sz w:val="20"/>
                <w:szCs w:val="20"/>
              </w:rPr>
              <w:t>|</w:t>
            </w:r>
            <w:r w:rsidRPr="004F6310">
              <w:rPr>
                <w:rFonts w:ascii="Arial" w:hAnsi="Arial" w:cs="Arial"/>
                <w:sz w:val="20"/>
                <w:szCs w:val="20"/>
              </w:rPr>
              <w:t>__|</w:t>
            </w:r>
            <w:r w:rsidR="00FF6C1F" w:rsidRPr="004F6310">
              <w:rPr>
                <w:rFonts w:ascii="Arial" w:hAnsi="Arial" w:cs="Arial"/>
                <w:sz w:val="20"/>
                <w:szCs w:val="20"/>
              </w:rPr>
              <w:t>__|</w:t>
            </w:r>
            <w:r w:rsidRPr="004F6310">
              <w:rPr>
                <w:rFonts w:ascii="Arial" w:hAnsi="Arial" w:cs="Arial"/>
                <w:sz w:val="20"/>
                <w:szCs w:val="20"/>
              </w:rPr>
              <w:t xml:space="preserve"> Ksh</w:t>
            </w:r>
          </w:p>
          <w:p w14:paraId="2ABC7AD4" w14:textId="77777777" w:rsidR="0065665C" w:rsidRPr="004F6310" w:rsidRDefault="0065665C" w:rsidP="00596785">
            <w:pPr>
              <w:autoSpaceDE w:val="0"/>
              <w:autoSpaceDN w:val="0"/>
              <w:adjustRightInd w:val="0"/>
              <w:rPr>
                <w:rFonts w:ascii="Arial" w:hAnsi="Arial" w:cs="Arial"/>
                <w:b/>
                <w:i/>
                <w:sz w:val="20"/>
                <w:szCs w:val="20"/>
              </w:rPr>
            </w:pPr>
            <w:r w:rsidRPr="004F6310">
              <w:rPr>
                <w:rFonts w:ascii="Arial" w:hAnsi="Arial" w:cs="Arial"/>
                <w:b/>
                <w:i/>
                <w:sz w:val="20"/>
                <w:szCs w:val="20"/>
              </w:rPr>
              <w:t>Probe respondent for an amount.</w:t>
            </w:r>
            <w:r w:rsidR="00E266C1" w:rsidRPr="004F6310">
              <w:rPr>
                <w:rFonts w:ascii="Arial" w:hAnsi="Arial" w:cs="Arial"/>
                <w:b/>
                <w:i/>
                <w:sz w:val="20"/>
                <w:szCs w:val="20"/>
              </w:rPr>
              <w:t xml:space="preserve"> </w:t>
            </w:r>
          </w:p>
          <w:p w14:paraId="1BC0D057" w14:textId="77777777" w:rsidR="00A0083D" w:rsidRDefault="0065665C" w:rsidP="00596785">
            <w:pPr>
              <w:autoSpaceDE w:val="0"/>
              <w:autoSpaceDN w:val="0"/>
              <w:adjustRightInd w:val="0"/>
              <w:rPr>
                <w:ins w:id="68" w:author="Lenovo User" w:date="2011-03-09T16:27:00Z"/>
                <w:rFonts w:ascii="Arial" w:hAnsi="Arial" w:cs="Arial"/>
                <w:b/>
                <w:i/>
                <w:sz w:val="20"/>
                <w:szCs w:val="20"/>
              </w:rPr>
            </w:pPr>
            <w:r w:rsidRPr="004F6310">
              <w:rPr>
                <w:rFonts w:ascii="Arial" w:hAnsi="Arial" w:cs="Arial"/>
                <w:b/>
                <w:i/>
                <w:sz w:val="20"/>
                <w:szCs w:val="20"/>
              </w:rPr>
              <w:lastRenderedPageBreak/>
              <w:t>Write 99 if doesn’t know</w:t>
            </w:r>
            <w:r w:rsidR="006666F7" w:rsidRPr="004F6310">
              <w:rPr>
                <w:rFonts w:ascii="Arial" w:hAnsi="Arial" w:cs="Arial"/>
                <w:b/>
                <w:i/>
                <w:sz w:val="20"/>
                <w:szCs w:val="20"/>
              </w:rPr>
              <w:t>.</w:t>
            </w:r>
          </w:p>
          <w:p w14:paraId="4F05625C" w14:textId="77777777" w:rsidR="00A0083D" w:rsidRDefault="00A0083D" w:rsidP="00596785">
            <w:pPr>
              <w:autoSpaceDE w:val="0"/>
              <w:autoSpaceDN w:val="0"/>
              <w:adjustRightInd w:val="0"/>
              <w:rPr>
                <w:ins w:id="69" w:author="Lenovo User" w:date="2011-03-09T16:27:00Z"/>
                <w:rFonts w:ascii="Arial" w:hAnsi="Arial" w:cs="Arial"/>
                <w:b/>
                <w:i/>
                <w:sz w:val="20"/>
                <w:szCs w:val="20"/>
              </w:rPr>
            </w:pPr>
          </w:p>
          <w:p w14:paraId="1C9B4B93" w14:textId="77777777" w:rsidR="006666F7" w:rsidRPr="004F6310" w:rsidRDefault="00A0083D" w:rsidP="00596785">
            <w:pPr>
              <w:autoSpaceDE w:val="0"/>
              <w:autoSpaceDN w:val="0"/>
              <w:adjustRightInd w:val="0"/>
              <w:rPr>
                <w:rFonts w:ascii="Arial" w:hAnsi="Arial" w:cs="Arial"/>
                <w:b/>
                <w:i/>
                <w:sz w:val="20"/>
                <w:szCs w:val="20"/>
              </w:rPr>
            </w:pPr>
            <w:ins w:id="70" w:author="Lenovo User" w:date="2011-03-09T16:27:00Z">
              <w:r>
                <w:rPr>
                  <w:rFonts w:ascii="Arial" w:hAnsi="Arial" w:cs="Arial"/>
                  <w:b/>
                  <w:i/>
                  <w:sz w:val="20"/>
                  <w:szCs w:val="20"/>
                </w:rPr>
                <w:t>Day                    Week               Month</w:t>
              </w:r>
            </w:ins>
            <w:r w:rsidR="00DF1C22" w:rsidRPr="004F6310">
              <w:rPr>
                <w:rFonts w:ascii="Arial" w:hAnsi="Arial" w:cs="Arial"/>
                <w:b/>
                <w:i/>
                <w:sz w:val="20"/>
                <w:szCs w:val="20"/>
              </w:rPr>
              <w:br/>
            </w:r>
            <w:r w:rsidR="00DF1C22" w:rsidRPr="004F6310">
              <w:rPr>
                <w:rFonts w:ascii="Arial" w:hAnsi="Arial" w:cs="Arial"/>
                <w:b/>
                <w:i/>
                <w:sz w:val="20"/>
                <w:szCs w:val="20"/>
              </w:rPr>
              <w:br/>
            </w:r>
            <w:r w:rsidR="00DF1C22" w:rsidRPr="004F6310">
              <w:rPr>
                <w:rFonts w:ascii="Arial" w:hAnsi="Arial" w:cs="Arial"/>
                <w:sz w:val="20"/>
                <w:szCs w:val="20"/>
              </w:rPr>
              <w:t>|__|__| Don’t know</w:t>
            </w:r>
          </w:p>
        </w:tc>
      </w:tr>
      <w:tr w:rsidR="0065665C" w:rsidRPr="004F6310" w14:paraId="0E2DFD46" w14:textId="77777777">
        <w:trPr>
          <w:trHeight w:val="3329"/>
        </w:trPr>
        <w:tc>
          <w:tcPr>
            <w:tcW w:w="780" w:type="dxa"/>
          </w:tcPr>
          <w:p w14:paraId="32781E99" w14:textId="77777777" w:rsidR="0065665C" w:rsidRPr="004F6310" w:rsidRDefault="0065665C" w:rsidP="00DA1962">
            <w:pPr>
              <w:numPr>
                <w:ilvl w:val="0"/>
                <w:numId w:val="5"/>
              </w:numPr>
              <w:tabs>
                <w:tab w:val="num" w:pos="360"/>
              </w:tabs>
              <w:rPr>
                <w:rFonts w:ascii="Arial" w:hAnsi="Arial" w:cs="Arial"/>
                <w:sz w:val="20"/>
                <w:szCs w:val="20"/>
              </w:rPr>
            </w:pPr>
          </w:p>
        </w:tc>
        <w:tc>
          <w:tcPr>
            <w:tcW w:w="5040" w:type="dxa"/>
            <w:gridSpan w:val="2"/>
          </w:tcPr>
          <w:p w14:paraId="453A9CA3" w14:textId="77777777" w:rsidR="0065665C" w:rsidRPr="004F6310" w:rsidRDefault="0065665C" w:rsidP="00596785">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boy</w:t>
            </w:r>
            <w:r w:rsidRPr="004F6310">
              <w:rPr>
                <w:rFonts w:ascii="Arial" w:hAnsi="Arial" w:cs="Arial"/>
                <w:sz w:val="20"/>
                <w:szCs w:val="20"/>
              </w:rPr>
              <w:t xml:space="preserve"> from </w:t>
            </w:r>
            <w:ins w:id="71" w:author="Lenovo User" w:date="2011-03-09T16:21:00Z">
              <w:r w:rsidR="007444C5">
                <w:rPr>
                  <w:rFonts w:ascii="Arial" w:hAnsi="Arial" w:cs="Arial"/>
                  <w:sz w:val="20"/>
                  <w:szCs w:val="20"/>
                </w:rPr>
                <w:t>this area</w:t>
              </w:r>
            </w:ins>
            <w:del w:id="72" w:author="Lenovo User" w:date="2011-03-09T16:21:00Z">
              <w:r w:rsidRPr="004F6310" w:rsidDel="007444C5">
                <w:rPr>
                  <w:rFonts w:ascii="Arial" w:hAnsi="Arial" w:cs="Arial"/>
                  <w:sz w:val="20"/>
                  <w:szCs w:val="20"/>
                </w:rPr>
                <w:delText>around here</w:delText>
              </w:r>
            </w:del>
            <w:r w:rsidRPr="004F6310">
              <w:rPr>
                <w:rFonts w:ascii="Arial" w:hAnsi="Arial" w:cs="Arial"/>
                <w:sz w:val="20"/>
                <w:szCs w:val="20"/>
              </w:rPr>
              <w:t xml:space="preserve"> completes secondary school, what types of work do you think he/she would do when he is 25 years old?</w:t>
            </w:r>
          </w:p>
          <w:p w14:paraId="7497F6DF" w14:textId="77777777" w:rsidR="0065665C" w:rsidRPr="004F6310" w:rsidRDefault="0065665C" w:rsidP="00596785">
            <w:pPr>
              <w:tabs>
                <w:tab w:val="num" w:pos="72"/>
              </w:tabs>
              <w:ind w:left="72"/>
              <w:rPr>
                <w:rFonts w:ascii="Arial" w:hAnsi="Arial" w:cs="Arial"/>
                <w:sz w:val="20"/>
                <w:szCs w:val="20"/>
              </w:rPr>
            </w:pPr>
          </w:p>
          <w:p w14:paraId="04E6CB2B" w14:textId="77777777" w:rsidR="0065665C" w:rsidRPr="004F6310" w:rsidRDefault="0065665C" w:rsidP="00DD31B9">
            <w:pPr>
              <w:rPr>
                <w:rFonts w:ascii="Arial" w:hAnsi="Arial" w:cs="Arial"/>
                <w:sz w:val="20"/>
                <w:szCs w:val="20"/>
              </w:rPr>
            </w:pPr>
            <w:r w:rsidRPr="004F6310">
              <w:rPr>
                <w:rFonts w:ascii="Arial" w:hAnsi="Arial" w:cs="Arial"/>
                <w:b/>
                <w:i/>
                <w:sz w:val="20"/>
                <w:szCs w:val="20"/>
              </w:rPr>
              <w:t>Do NOT read aloud these options</w:t>
            </w:r>
            <w:r w:rsidR="00DD31B9" w:rsidRPr="004F6310">
              <w:rPr>
                <w:rFonts w:ascii="Arial" w:hAnsi="Arial" w:cs="Arial"/>
                <w:b/>
                <w:i/>
                <w:sz w:val="20"/>
                <w:szCs w:val="20"/>
              </w:rPr>
              <w:t xml:space="preserve"> or prompt. </w:t>
            </w:r>
            <w:r w:rsidR="00DD31B9" w:rsidRPr="004F6310">
              <w:rPr>
                <w:rFonts w:ascii="Arial" w:hAnsi="Arial" w:cs="Arial"/>
                <w:b/>
                <w:i/>
                <w:sz w:val="20"/>
                <w:szCs w:val="20"/>
              </w:rPr>
              <w:br/>
              <w:t>If respondent only offers 1 or 2 reasons, and no other reason(s)  are given after 10 seconds, then move on to the next question.</w:t>
            </w:r>
            <w:r w:rsidR="002C61E7" w:rsidRPr="004F6310">
              <w:rPr>
                <w:rFonts w:ascii="Arial" w:hAnsi="Arial" w:cs="Arial"/>
                <w:b/>
                <w:i/>
                <w:sz w:val="20"/>
                <w:szCs w:val="20"/>
              </w:rPr>
              <w:br/>
              <w:t>Multiple responses are possible here.</w:t>
            </w:r>
          </w:p>
        </w:tc>
        <w:tc>
          <w:tcPr>
            <w:tcW w:w="4800" w:type="dxa"/>
            <w:vAlign w:val="center"/>
          </w:tcPr>
          <w:p w14:paraId="250CD15E"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Farming</w:t>
            </w:r>
          </w:p>
          <w:p w14:paraId="77C8C515"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Housework</w:t>
            </w:r>
          </w:p>
          <w:p w14:paraId="6C3DB0D6"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Fishing</w:t>
            </w:r>
          </w:p>
          <w:p w14:paraId="15B5E57A"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Factory work</w:t>
            </w:r>
          </w:p>
          <w:p w14:paraId="7E3123CD"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Driver</w:t>
            </w:r>
          </w:p>
          <w:p w14:paraId="3E376F4D" w14:textId="77777777" w:rsidR="000F76DF" w:rsidRPr="004F6310" w:rsidRDefault="000F76DF"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Untrained teacher</w:t>
            </w:r>
          </w:p>
          <w:p w14:paraId="6FB5B250"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Teaching</w:t>
            </w:r>
          </w:p>
          <w:p w14:paraId="2886A2FF"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Work for government</w:t>
            </w:r>
          </w:p>
          <w:p w14:paraId="5027D4E5"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Security Guard</w:t>
            </w:r>
          </w:p>
          <w:p w14:paraId="231F413D" w14:textId="77777777" w:rsidR="000F76DF" w:rsidRPr="004F6310" w:rsidRDefault="000F76DF"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xml:space="preserve">[  ] Policeman </w:t>
            </w:r>
          </w:p>
          <w:p w14:paraId="01169828"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Street vending/Hawking</w:t>
            </w:r>
          </w:p>
          <w:p w14:paraId="5AD7E596"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Shop owner</w:t>
            </w:r>
            <w:r w:rsidR="00A8656F" w:rsidRPr="004F6310">
              <w:rPr>
                <w:rFonts w:ascii="Arial" w:hAnsi="Arial" w:cs="Arial"/>
                <w:sz w:val="20"/>
                <w:szCs w:val="20"/>
              </w:rPr>
              <w:t xml:space="preserve"> (i.e. </w:t>
            </w:r>
            <w:proofErr w:type="spellStart"/>
            <w:r w:rsidR="00A8656F" w:rsidRPr="004F6310">
              <w:rPr>
                <w:rFonts w:ascii="Arial" w:hAnsi="Arial" w:cs="Arial"/>
                <w:sz w:val="20"/>
                <w:szCs w:val="20"/>
              </w:rPr>
              <w:t>duka</w:t>
            </w:r>
            <w:proofErr w:type="spellEnd"/>
            <w:r w:rsidR="00A8656F" w:rsidRPr="004F6310">
              <w:rPr>
                <w:rFonts w:ascii="Arial" w:hAnsi="Arial" w:cs="Arial"/>
                <w:sz w:val="20"/>
                <w:szCs w:val="20"/>
              </w:rPr>
              <w:t>, salon)</w:t>
            </w:r>
          </w:p>
          <w:p w14:paraId="278F8808" w14:textId="77777777" w:rsidR="009E269D" w:rsidRPr="004F6310" w:rsidRDefault="0065665C"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Construction worker</w:t>
            </w:r>
          </w:p>
          <w:p w14:paraId="4862665C" w14:textId="77777777" w:rsidR="009E269D" w:rsidRPr="004F6310" w:rsidRDefault="009E269D"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Tailoring</w:t>
            </w:r>
          </w:p>
          <w:p w14:paraId="01FDADE5" w14:textId="77777777" w:rsidR="009E269D" w:rsidRPr="004F6310" w:rsidRDefault="00646746"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xml:space="preserve"> </w:t>
            </w:r>
            <w:r w:rsidR="0097776D" w:rsidRPr="004F6310">
              <w:rPr>
                <w:rFonts w:ascii="Arial" w:hAnsi="Arial" w:cs="Arial"/>
                <w:sz w:val="20"/>
                <w:szCs w:val="20"/>
              </w:rPr>
              <w:t xml:space="preserve">[  ] </w:t>
            </w:r>
            <w:proofErr w:type="spellStart"/>
            <w:r w:rsidR="0097776D" w:rsidRPr="004F6310">
              <w:rPr>
                <w:rFonts w:ascii="Arial" w:hAnsi="Arial" w:cs="Arial"/>
                <w:sz w:val="20"/>
                <w:szCs w:val="20"/>
              </w:rPr>
              <w:t>Salon</w:t>
            </w:r>
            <w:r w:rsidR="00A8656F" w:rsidRPr="004F6310">
              <w:rPr>
                <w:rFonts w:ascii="Arial" w:hAnsi="Arial" w:cs="Arial"/>
                <w:sz w:val="20"/>
                <w:szCs w:val="20"/>
              </w:rPr>
              <w:t>ist</w:t>
            </w:r>
            <w:proofErr w:type="spellEnd"/>
            <w:r w:rsidR="0097776D" w:rsidRPr="004F6310">
              <w:rPr>
                <w:rFonts w:ascii="Arial" w:hAnsi="Arial" w:cs="Arial"/>
                <w:sz w:val="20"/>
                <w:szCs w:val="20"/>
              </w:rPr>
              <w:t>/b</w:t>
            </w:r>
            <w:r w:rsidR="009E269D" w:rsidRPr="004F6310">
              <w:rPr>
                <w:rFonts w:ascii="Arial" w:hAnsi="Arial" w:cs="Arial"/>
                <w:sz w:val="20"/>
                <w:szCs w:val="20"/>
              </w:rPr>
              <w:t>arber</w:t>
            </w:r>
          </w:p>
          <w:p w14:paraId="7C04CED4" w14:textId="77777777" w:rsidR="009E269D" w:rsidRPr="004F6310" w:rsidRDefault="009E269D"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Mechanic</w:t>
            </w:r>
            <w:r w:rsidR="0097776D" w:rsidRPr="004F6310">
              <w:rPr>
                <w:rFonts w:ascii="Arial" w:hAnsi="Arial" w:cs="Arial"/>
                <w:sz w:val="20"/>
                <w:szCs w:val="20"/>
              </w:rPr>
              <w:t>/welder/carpenter</w:t>
            </w:r>
          </w:p>
          <w:p w14:paraId="5F7F9466" w14:textId="77777777" w:rsidR="009E269D" w:rsidRPr="004F6310" w:rsidRDefault="009E269D"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Office</w:t>
            </w:r>
            <w:r w:rsidR="00436D2C" w:rsidRPr="004F6310">
              <w:rPr>
                <w:rFonts w:ascii="Arial" w:hAnsi="Arial" w:cs="Arial"/>
                <w:sz w:val="20"/>
                <w:szCs w:val="20"/>
              </w:rPr>
              <w:t>/store</w:t>
            </w:r>
            <w:r w:rsidRPr="004F6310">
              <w:rPr>
                <w:rFonts w:ascii="Arial" w:hAnsi="Arial" w:cs="Arial"/>
                <w:sz w:val="20"/>
                <w:szCs w:val="20"/>
              </w:rPr>
              <w:t xml:space="preserve"> clerk</w:t>
            </w:r>
            <w:r w:rsidR="00145582" w:rsidRPr="004F6310">
              <w:rPr>
                <w:rFonts w:ascii="Arial" w:hAnsi="Arial" w:cs="Arial"/>
                <w:sz w:val="20"/>
                <w:szCs w:val="20"/>
              </w:rPr>
              <w:t>, cashier, or secretary</w:t>
            </w:r>
          </w:p>
          <w:p w14:paraId="3C6D07DD" w14:textId="77777777" w:rsidR="003600A3" w:rsidRPr="004F6310" w:rsidRDefault="003600A3"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Supervisor/manager</w:t>
            </w:r>
          </w:p>
          <w:p w14:paraId="3DD377F6" w14:textId="77777777" w:rsidR="003600A3" w:rsidRPr="004F6310" w:rsidRDefault="003600A3"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Cook</w:t>
            </w:r>
          </w:p>
          <w:p w14:paraId="74ADE790" w14:textId="77777777" w:rsidR="00D84016" w:rsidRPr="004F6310" w:rsidRDefault="00D84016"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xml:space="preserve">[  ]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
          <w:p w14:paraId="4E997F4A" w14:textId="77777777" w:rsidR="00A8656F" w:rsidRPr="004F6310" w:rsidRDefault="00A8656F" w:rsidP="009E269D">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 Casual labor</w:t>
            </w:r>
          </w:p>
          <w:p w14:paraId="71B51D03" w14:textId="77777777" w:rsidR="0065665C" w:rsidRPr="004F6310" w:rsidRDefault="0065665C" w:rsidP="00596785">
            <w:pPr>
              <w:numPr>
                <w:ilvl w:val="0"/>
                <w:numId w:val="16"/>
              </w:numPr>
              <w:autoSpaceDE w:val="0"/>
              <w:autoSpaceDN w:val="0"/>
              <w:adjustRightInd w:val="0"/>
              <w:rPr>
                <w:rFonts w:ascii="Arial" w:hAnsi="Arial" w:cs="Arial"/>
                <w:sz w:val="20"/>
                <w:szCs w:val="20"/>
              </w:rPr>
            </w:pPr>
            <w:r w:rsidRPr="004F6310">
              <w:rPr>
                <w:rFonts w:ascii="Arial" w:hAnsi="Arial" w:cs="Arial"/>
                <w:sz w:val="20"/>
                <w:szCs w:val="20"/>
              </w:rPr>
              <w:t xml:space="preserve">[  ] </w:t>
            </w:r>
            <w:commentRangeStart w:id="73"/>
            <w:r w:rsidRPr="004F6310">
              <w:rPr>
                <w:rFonts w:ascii="Arial" w:hAnsi="Arial" w:cs="Arial"/>
                <w:sz w:val="20"/>
                <w:szCs w:val="20"/>
              </w:rPr>
              <w:t xml:space="preserve">Other (specify) : </w:t>
            </w:r>
            <w:commentRangeEnd w:id="73"/>
            <w:r w:rsidR="00A30190">
              <w:rPr>
                <w:rStyle w:val="af"/>
              </w:rPr>
              <w:commentReference w:id="73"/>
            </w:r>
          </w:p>
          <w:p w14:paraId="4C26E1D8"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0AB2E8B9"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0C96BF1A" w14:textId="77777777" w:rsidR="0065665C" w:rsidRPr="004F6310" w:rsidDel="007816EF" w:rsidRDefault="0065665C" w:rsidP="00596785">
            <w:pPr>
              <w:autoSpaceDE w:val="0"/>
              <w:autoSpaceDN w:val="0"/>
              <w:adjustRightInd w:val="0"/>
              <w:ind w:left="360"/>
              <w:rPr>
                <w:rFonts w:ascii="Arial" w:hAnsi="Arial" w:cs="Arial"/>
                <w:sz w:val="20"/>
                <w:szCs w:val="20"/>
              </w:rPr>
            </w:pPr>
            <w:r w:rsidRPr="004F6310">
              <w:rPr>
                <w:rFonts w:ascii="Arial" w:hAnsi="Arial" w:cs="Arial"/>
                <w:sz w:val="20"/>
                <w:szCs w:val="20"/>
              </w:rPr>
              <w:t>99. [  ] Don’t know</w:t>
            </w:r>
          </w:p>
        </w:tc>
      </w:tr>
      <w:tr w:rsidR="0065665C" w:rsidRPr="004F6310" w14:paraId="4618BCFB" w14:textId="77777777">
        <w:trPr>
          <w:trHeight w:val="863"/>
        </w:trPr>
        <w:tc>
          <w:tcPr>
            <w:tcW w:w="780" w:type="dxa"/>
          </w:tcPr>
          <w:p w14:paraId="155A1C15"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3CF40734" w14:textId="77777777" w:rsidR="0065665C" w:rsidRPr="004F6310" w:rsidRDefault="0065665C" w:rsidP="00A0083D">
            <w:pPr>
              <w:tabs>
                <w:tab w:val="num" w:pos="72"/>
              </w:tabs>
              <w:ind w:left="72"/>
              <w:rPr>
                <w:rFonts w:ascii="Arial" w:hAnsi="Arial" w:cs="Arial"/>
                <w:b/>
                <w:i/>
                <w:sz w:val="20"/>
                <w:szCs w:val="20"/>
              </w:rPr>
            </w:pPr>
            <w:r w:rsidRPr="004F6310">
              <w:rPr>
                <w:rFonts w:ascii="Arial" w:hAnsi="Arial" w:cs="Arial"/>
                <w:sz w:val="20"/>
                <w:szCs w:val="20"/>
              </w:rPr>
              <w:t xml:space="preserve">If a </w:t>
            </w:r>
            <w:r w:rsidRPr="004F6310">
              <w:rPr>
                <w:rFonts w:ascii="Arial" w:hAnsi="Arial" w:cs="Arial"/>
                <w:b/>
                <w:sz w:val="20"/>
                <w:szCs w:val="20"/>
              </w:rPr>
              <w:t>boy</w:t>
            </w:r>
            <w:r w:rsidRPr="004F6310">
              <w:rPr>
                <w:rFonts w:ascii="Arial" w:hAnsi="Arial" w:cs="Arial"/>
                <w:sz w:val="20"/>
                <w:szCs w:val="20"/>
              </w:rPr>
              <w:t xml:space="preserve"> from </w:t>
            </w:r>
            <w:ins w:id="74" w:author="Lenovo User" w:date="2011-03-09T16:21:00Z">
              <w:r w:rsidR="007444C5">
                <w:rPr>
                  <w:rFonts w:ascii="Arial" w:hAnsi="Arial" w:cs="Arial"/>
                  <w:sz w:val="20"/>
                  <w:szCs w:val="20"/>
                </w:rPr>
                <w:t xml:space="preserve">this area </w:t>
              </w:r>
            </w:ins>
            <w:del w:id="75" w:author="Lenovo User" w:date="2011-03-09T16:21:00Z">
              <w:r w:rsidRPr="004F6310" w:rsidDel="007444C5">
                <w:rPr>
                  <w:rFonts w:ascii="Arial" w:hAnsi="Arial" w:cs="Arial"/>
                  <w:sz w:val="20"/>
                  <w:szCs w:val="20"/>
                </w:rPr>
                <w:delText>around here</w:delText>
              </w:r>
            </w:del>
            <w:r w:rsidRPr="004F6310">
              <w:rPr>
                <w:rFonts w:ascii="Arial" w:hAnsi="Arial" w:cs="Arial"/>
                <w:sz w:val="20"/>
                <w:szCs w:val="20"/>
              </w:rPr>
              <w:t xml:space="preserve"> completes secondary school, how much money do you think that person would make </w:t>
            </w:r>
            <w:del w:id="76" w:author="Lenovo User" w:date="2011-03-09T16:26:00Z">
              <w:r w:rsidRPr="004F6310" w:rsidDel="00A0083D">
                <w:rPr>
                  <w:rFonts w:ascii="Arial" w:hAnsi="Arial" w:cs="Arial"/>
                  <w:sz w:val="20"/>
                  <w:szCs w:val="20"/>
                </w:rPr>
                <w:delText xml:space="preserve">in one average week </w:delText>
              </w:r>
            </w:del>
            <w:r w:rsidRPr="004F6310">
              <w:rPr>
                <w:rFonts w:ascii="Arial" w:hAnsi="Arial" w:cs="Arial"/>
                <w:sz w:val="20"/>
                <w:szCs w:val="20"/>
              </w:rPr>
              <w:t>when he is 25 years old?</w:t>
            </w:r>
          </w:p>
        </w:tc>
        <w:tc>
          <w:tcPr>
            <w:tcW w:w="4800" w:type="dxa"/>
          </w:tcPr>
          <w:p w14:paraId="78C52ADB" w14:textId="77777777" w:rsidR="0065665C" w:rsidRPr="004F6310" w:rsidRDefault="0065665C" w:rsidP="00596785">
            <w:pPr>
              <w:autoSpaceDE w:val="0"/>
              <w:autoSpaceDN w:val="0"/>
              <w:adjustRightInd w:val="0"/>
              <w:jc w:val="center"/>
              <w:rPr>
                <w:rFonts w:ascii="Arial" w:hAnsi="Arial" w:cs="Arial"/>
                <w:sz w:val="20"/>
                <w:szCs w:val="20"/>
              </w:rPr>
            </w:pPr>
          </w:p>
          <w:p w14:paraId="3F0A1303" w14:textId="77777777" w:rsidR="0065665C" w:rsidRPr="004F6310" w:rsidRDefault="0065665C" w:rsidP="00596785">
            <w:pPr>
              <w:autoSpaceDE w:val="0"/>
              <w:autoSpaceDN w:val="0"/>
              <w:adjustRightInd w:val="0"/>
              <w:rPr>
                <w:rFonts w:ascii="Arial" w:hAnsi="Arial" w:cs="Arial"/>
                <w:sz w:val="20"/>
                <w:szCs w:val="20"/>
              </w:rPr>
            </w:pPr>
            <w:r w:rsidRPr="004F6310">
              <w:rPr>
                <w:rFonts w:ascii="Arial" w:hAnsi="Arial" w:cs="Arial"/>
                <w:sz w:val="20"/>
                <w:szCs w:val="20"/>
              </w:rPr>
              <w:t>|__</w:t>
            </w:r>
            <w:r w:rsidR="00CF6314" w:rsidRPr="004F6310">
              <w:rPr>
                <w:rFonts w:ascii="Arial" w:hAnsi="Arial" w:cs="Arial"/>
                <w:sz w:val="20"/>
                <w:szCs w:val="20"/>
              </w:rPr>
              <w:t>|</w:t>
            </w:r>
            <w:r w:rsidRPr="004F6310">
              <w:rPr>
                <w:rFonts w:ascii="Arial" w:hAnsi="Arial" w:cs="Arial"/>
                <w:sz w:val="20"/>
                <w:szCs w:val="20"/>
              </w:rPr>
              <w:t>__</w:t>
            </w:r>
            <w:r w:rsidR="00CF6314" w:rsidRPr="004F6310">
              <w:rPr>
                <w:rFonts w:ascii="Arial" w:hAnsi="Arial" w:cs="Arial"/>
                <w:sz w:val="20"/>
                <w:szCs w:val="20"/>
              </w:rPr>
              <w:t>|</w:t>
            </w:r>
            <w:r w:rsidRPr="004F6310">
              <w:rPr>
                <w:rFonts w:ascii="Arial" w:hAnsi="Arial" w:cs="Arial"/>
                <w:sz w:val="20"/>
                <w:szCs w:val="20"/>
              </w:rPr>
              <w:t>__</w:t>
            </w:r>
            <w:r w:rsidR="00CF6314" w:rsidRPr="004F6310">
              <w:rPr>
                <w:rFonts w:ascii="Arial" w:hAnsi="Arial" w:cs="Arial"/>
                <w:sz w:val="20"/>
                <w:szCs w:val="20"/>
              </w:rPr>
              <w:t>|</w:t>
            </w:r>
            <w:r w:rsidRPr="004F6310">
              <w:rPr>
                <w:rFonts w:ascii="Arial" w:hAnsi="Arial" w:cs="Arial"/>
                <w:sz w:val="20"/>
                <w:szCs w:val="20"/>
              </w:rPr>
              <w:t>__|</w:t>
            </w:r>
            <w:r w:rsidR="00CF6314" w:rsidRPr="004F6310">
              <w:rPr>
                <w:rFonts w:ascii="Arial" w:hAnsi="Arial" w:cs="Arial"/>
                <w:sz w:val="20"/>
                <w:szCs w:val="20"/>
              </w:rPr>
              <w:t>__|</w:t>
            </w:r>
            <w:r w:rsidRPr="004F6310">
              <w:rPr>
                <w:rFonts w:ascii="Arial" w:hAnsi="Arial" w:cs="Arial"/>
                <w:sz w:val="20"/>
                <w:szCs w:val="20"/>
              </w:rPr>
              <w:t xml:space="preserve"> Ksh</w:t>
            </w:r>
          </w:p>
          <w:p w14:paraId="008832E2" w14:textId="77777777" w:rsidR="0065665C" w:rsidRPr="004F6310" w:rsidRDefault="0065665C" w:rsidP="00596785">
            <w:pPr>
              <w:autoSpaceDE w:val="0"/>
              <w:autoSpaceDN w:val="0"/>
              <w:adjustRightInd w:val="0"/>
              <w:rPr>
                <w:rFonts w:ascii="Arial" w:hAnsi="Arial" w:cs="Arial"/>
                <w:b/>
                <w:i/>
                <w:sz w:val="20"/>
                <w:szCs w:val="20"/>
              </w:rPr>
            </w:pPr>
            <w:r w:rsidRPr="004F6310">
              <w:rPr>
                <w:rFonts w:ascii="Arial" w:hAnsi="Arial" w:cs="Arial"/>
                <w:b/>
                <w:i/>
                <w:sz w:val="20"/>
                <w:szCs w:val="20"/>
              </w:rPr>
              <w:t>Probe respondent for an amount.</w:t>
            </w:r>
          </w:p>
          <w:p w14:paraId="0414C4F3" w14:textId="77777777" w:rsidR="00A0083D" w:rsidRDefault="0065665C" w:rsidP="00596785">
            <w:pPr>
              <w:autoSpaceDE w:val="0"/>
              <w:autoSpaceDN w:val="0"/>
              <w:adjustRightInd w:val="0"/>
              <w:rPr>
                <w:ins w:id="77" w:author="Lenovo User" w:date="2011-03-09T16:26:00Z"/>
                <w:rFonts w:ascii="Arial" w:hAnsi="Arial" w:cs="Arial"/>
                <w:b/>
                <w:i/>
                <w:sz w:val="20"/>
                <w:szCs w:val="20"/>
              </w:rPr>
            </w:pPr>
            <w:r w:rsidRPr="004F6310">
              <w:rPr>
                <w:rFonts w:ascii="Arial" w:hAnsi="Arial" w:cs="Arial"/>
                <w:b/>
                <w:i/>
                <w:sz w:val="20"/>
                <w:szCs w:val="20"/>
              </w:rPr>
              <w:t>Write 99 if doesn’t know</w:t>
            </w:r>
            <w:r w:rsidR="006666F7" w:rsidRPr="004F6310">
              <w:rPr>
                <w:rFonts w:ascii="Arial" w:hAnsi="Arial" w:cs="Arial"/>
                <w:b/>
                <w:i/>
                <w:sz w:val="20"/>
                <w:szCs w:val="20"/>
              </w:rPr>
              <w:t>.</w:t>
            </w:r>
          </w:p>
          <w:p w14:paraId="2BD43E46" w14:textId="77777777" w:rsidR="00A0083D" w:rsidRDefault="00A0083D" w:rsidP="00596785">
            <w:pPr>
              <w:autoSpaceDE w:val="0"/>
              <w:autoSpaceDN w:val="0"/>
              <w:adjustRightInd w:val="0"/>
              <w:rPr>
                <w:ins w:id="78" w:author="Lenovo User" w:date="2011-03-09T16:26:00Z"/>
                <w:rFonts w:ascii="Arial" w:hAnsi="Arial" w:cs="Arial"/>
                <w:b/>
                <w:i/>
                <w:sz w:val="20"/>
                <w:szCs w:val="20"/>
              </w:rPr>
            </w:pPr>
          </w:p>
          <w:p w14:paraId="0865D7E9" w14:textId="77777777" w:rsidR="0065665C" w:rsidRPr="004F6310" w:rsidRDefault="00A0083D" w:rsidP="00596785">
            <w:pPr>
              <w:autoSpaceDE w:val="0"/>
              <w:autoSpaceDN w:val="0"/>
              <w:adjustRightInd w:val="0"/>
              <w:rPr>
                <w:rFonts w:ascii="Arial" w:hAnsi="Arial" w:cs="Arial"/>
                <w:b/>
                <w:i/>
                <w:sz w:val="20"/>
                <w:szCs w:val="20"/>
              </w:rPr>
            </w:pPr>
            <w:ins w:id="79" w:author="Lenovo User" w:date="2011-03-09T16:26:00Z">
              <w:r>
                <w:rPr>
                  <w:rFonts w:ascii="Arial" w:hAnsi="Arial" w:cs="Arial"/>
                  <w:b/>
                  <w:i/>
                  <w:sz w:val="20"/>
                  <w:szCs w:val="20"/>
                </w:rPr>
                <w:t>Day               Week                  Month</w:t>
              </w:r>
            </w:ins>
            <w:r w:rsidR="00DF1C22" w:rsidRPr="004F6310">
              <w:rPr>
                <w:rFonts w:ascii="Arial" w:hAnsi="Arial" w:cs="Arial"/>
                <w:b/>
                <w:i/>
                <w:sz w:val="20"/>
                <w:szCs w:val="20"/>
              </w:rPr>
              <w:br/>
            </w:r>
            <w:r w:rsidR="00DF1C22" w:rsidRPr="004F6310">
              <w:rPr>
                <w:rFonts w:ascii="Arial" w:hAnsi="Arial" w:cs="Arial"/>
                <w:b/>
                <w:i/>
                <w:sz w:val="20"/>
                <w:szCs w:val="20"/>
              </w:rPr>
              <w:br/>
            </w:r>
            <w:r w:rsidR="00DF1C22" w:rsidRPr="004F6310">
              <w:rPr>
                <w:rFonts w:ascii="Arial" w:hAnsi="Arial" w:cs="Arial"/>
                <w:sz w:val="20"/>
                <w:szCs w:val="20"/>
              </w:rPr>
              <w:t>|__|__| Don’t know</w:t>
            </w:r>
          </w:p>
        </w:tc>
      </w:tr>
      <w:tr w:rsidR="0065665C" w:rsidRPr="004F6310" w14:paraId="2D4CCC48" w14:textId="77777777" w:rsidTr="00131F82">
        <w:trPr>
          <w:trHeight w:val="350"/>
        </w:trPr>
        <w:tc>
          <w:tcPr>
            <w:tcW w:w="780" w:type="dxa"/>
          </w:tcPr>
          <w:p w14:paraId="3E16B546" w14:textId="77777777" w:rsidR="0065665C" w:rsidRPr="004F6310" w:rsidRDefault="0065665C" w:rsidP="0089400E">
            <w:pPr>
              <w:numPr>
                <w:ilvl w:val="0"/>
                <w:numId w:val="5"/>
              </w:numPr>
              <w:tabs>
                <w:tab w:val="num" w:pos="360"/>
              </w:tabs>
              <w:rPr>
                <w:rFonts w:ascii="Arial" w:hAnsi="Arial" w:cs="Arial"/>
                <w:sz w:val="20"/>
                <w:szCs w:val="20"/>
              </w:rPr>
            </w:pPr>
          </w:p>
        </w:tc>
        <w:tc>
          <w:tcPr>
            <w:tcW w:w="5040" w:type="dxa"/>
            <w:gridSpan w:val="2"/>
          </w:tcPr>
          <w:p w14:paraId="0835168D" w14:textId="77777777" w:rsidR="0065665C" w:rsidRPr="004F6310" w:rsidRDefault="0065665C" w:rsidP="00596785">
            <w:pPr>
              <w:tabs>
                <w:tab w:val="num" w:pos="72"/>
              </w:tabs>
              <w:ind w:left="72"/>
              <w:rPr>
                <w:rFonts w:ascii="Arial" w:hAnsi="Arial" w:cs="Arial"/>
                <w:sz w:val="20"/>
                <w:szCs w:val="20"/>
              </w:rPr>
            </w:pPr>
            <w:r w:rsidRPr="004F6310">
              <w:rPr>
                <w:rFonts w:ascii="Arial" w:hAnsi="Arial" w:cs="Arial"/>
                <w:sz w:val="20"/>
                <w:szCs w:val="20"/>
              </w:rPr>
              <w:t xml:space="preserve">If a </w:t>
            </w:r>
            <w:r w:rsidRPr="004F6310">
              <w:rPr>
                <w:rFonts w:ascii="Arial" w:hAnsi="Arial" w:cs="Arial"/>
                <w:b/>
                <w:sz w:val="20"/>
                <w:szCs w:val="20"/>
              </w:rPr>
              <w:t>girl</w:t>
            </w:r>
            <w:r w:rsidRPr="004F6310">
              <w:rPr>
                <w:rFonts w:ascii="Arial" w:hAnsi="Arial" w:cs="Arial"/>
                <w:sz w:val="20"/>
                <w:szCs w:val="20"/>
              </w:rPr>
              <w:t xml:space="preserve"> from </w:t>
            </w:r>
            <w:ins w:id="80" w:author="Lenovo User" w:date="2011-03-09T16:22:00Z">
              <w:r w:rsidR="007444C5">
                <w:rPr>
                  <w:rFonts w:ascii="Arial" w:hAnsi="Arial" w:cs="Arial"/>
                  <w:sz w:val="20"/>
                  <w:szCs w:val="20"/>
                </w:rPr>
                <w:t xml:space="preserve">this area </w:t>
              </w:r>
            </w:ins>
            <w:del w:id="81" w:author="Lenovo User" w:date="2011-03-09T16:22:00Z">
              <w:r w:rsidRPr="004F6310" w:rsidDel="007444C5">
                <w:rPr>
                  <w:rFonts w:ascii="Arial" w:hAnsi="Arial" w:cs="Arial"/>
                  <w:sz w:val="20"/>
                  <w:szCs w:val="20"/>
                </w:rPr>
                <w:delText>around here</w:delText>
              </w:r>
            </w:del>
            <w:r w:rsidRPr="004F6310">
              <w:rPr>
                <w:rFonts w:ascii="Arial" w:hAnsi="Arial" w:cs="Arial"/>
                <w:sz w:val="20"/>
                <w:szCs w:val="20"/>
              </w:rPr>
              <w:t xml:space="preserve"> completes secondary school, what types of work do you think he/she would do when he is 25 years old?</w:t>
            </w:r>
          </w:p>
          <w:p w14:paraId="77AEC3B6" w14:textId="77777777" w:rsidR="0065665C" w:rsidRPr="004F6310" w:rsidRDefault="00DD31B9" w:rsidP="00596785">
            <w:pPr>
              <w:tabs>
                <w:tab w:val="num" w:pos="72"/>
              </w:tabs>
              <w:ind w:left="72"/>
              <w:rPr>
                <w:rFonts w:ascii="Arial" w:hAnsi="Arial" w:cs="Arial"/>
                <w:b/>
                <w:i/>
                <w:sz w:val="20"/>
                <w:szCs w:val="20"/>
              </w:rPr>
            </w:pPr>
            <w:r w:rsidRPr="004F6310">
              <w:rPr>
                <w:rFonts w:ascii="Arial" w:hAnsi="Arial" w:cs="Arial"/>
                <w:sz w:val="20"/>
                <w:szCs w:val="20"/>
              </w:rPr>
              <w:br/>
            </w:r>
            <w:r w:rsidR="0065665C" w:rsidRPr="004F6310">
              <w:rPr>
                <w:rFonts w:ascii="Arial" w:hAnsi="Arial" w:cs="Arial"/>
                <w:b/>
                <w:i/>
                <w:sz w:val="20"/>
                <w:szCs w:val="20"/>
              </w:rPr>
              <w:t>Do NOT read aloud these options</w:t>
            </w:r>
            <w:r w:rsidRPr="004F6310">
              <w:rPr>
                <w:rFonts w:ascii="Arial" w:hAnsi="Arial" w:cs="Arial"/>
                <w:b/>
                <w:i/>
                <w:sz w:val="20"/>
                <w:szCs w:val="20"/>
              </w:rPr>
              <w:t xml:space="preserve"> or prompt. </w:t>
            </w:r>
            <w:r w:rsidRPr="004F6310">
              <w:rPr>
                <w:rFonts w:ascii="Arial" w:hAnsi="Arial" w:cs="Arial"/>
                <w:b/>
                <w:i/>
                <w:sz w:val="20"/>
                <w:szCs w:val="20"/>
              </w:rPr>
              <w:br/>
              <w:t>If respondent only offers 1 or 2 reasons, and no other reason(s)  are given after 10 seconds, then move on to the next question.</w:t>
            </w:r>
          </w:p>
          <w:p w14:paraId="06970891" w14:textId="77777777" w:rsidR="0065665C" w:rsidRPr="004F6310" w:rsidRDefault="002C61E7" w:rsidP="00596785">
            <w:pPr>
              <w:tabs>
                <w:tab w:val="num" w:pos="72"/>
              </w:tabs>
              <w:ind w:left="72"/>
              <w:rPr>
                <w:rFonts w:ascii="Arial" w:hAnsi="Arial" w:cs="Arial"/>
                <w:b/>
                <w:i/>
                <w:sz w:val="20"/>
                <w:szCs w:val="20"/>
              </w:rPr>
            </w:pPr>
            <w:r w:rsidRPr="004F6310">
              <w:rPr>
                <w:rFonts w:ascii="Arial" w:hAnsi="Arial" w:cs="Arial"/>
                <w:b/>
                <w:i/>
                <w:sz w:val="20"/>
                <w:szCs w:val="20"/>
              </w:rPr>
              <w:t>Multiple responses are possible here.</w:t>
            </w:r>
          </w:p>
          <w:p w14:paraId="6B30686F" w14:textId="77777777" w:rsidR="0065665C" w:rsidRPr="004F6310" w:rsidRDefault="0065665C" w:rsidP="00596785">
            <w:pPr>
              <w:tabs>
                <w:tab w:val="num" w:pos="72"/>
              </w:tabs>
              <w:rPr>
                <w:rFonts w:ascii="Arial" w:hAnsi="Arial" w:cs="Arial"/>
                <w:sz w:val="20"/>
                <w:szCs w:val="20"/>
              </w:rPr>
            </w:pPr>
          </w:p>
          <w:p w14:paraId="3B234849" w14:textId="77777777" w:rsidR="0065665C" w:rsidRPr="004F6310" w:rsidRDefault="0065665C" w:rsidP="00596785">
            <w:pPr>
              <w:tabs>
                <w:tab w:val="num" w:pos="72"/>
              </w:tabs>
              <w:ind w:left="72"/>
              <w:rPr>
                <w:rFonts w:ascii="Arial" w:hAnsi="Arial" w:cs="Arial"/>
                <w:sz w:val="20"/>
                <w:szCs w:val="20"/>
              </w:rPr>
            </w:pPr>
          </w:p>
        </w:tc>
        <w:tc>
          <w:tcPr>
            <w:tcW w:w="4800" w:type="dxa"/>
            <w:vAlign w:val="center"/>
          </w:tcPr>
          <w:p w14:paraId="5398E9F7"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Farming</w:t>
            </w:r>
          </w:p>
          <w:p w14:paraId="2C549394"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Housework</w:t>
            </w:r>
          </w:p>
          <w:p w14:paraId="43AE6F5B"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Fishing</w:t>
            </w:r>
          </w:p>
          <w:p w14:paraId="15F2C0B1"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Factory work</w:t>
            </w:r>
          </w:p>
          <w:p w14:paraId="1CD6F67B"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Driver</w:t>
            </w:r>
          </w:p>
          <w:p w14:paraId="7DBA9EA7" w14:textId="77777777" w:rsidR="009F6FC6" w:rsidRPr="004F6310" w:rsidRDefault="009F6FC6"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Untrained teacher</w:t>
            </w:r>
          </w:p>
          <w:p w14:paraId="7B6561ED"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Teaching</w:t>
            </w:r>
          </w:p>
          <w:p w14:paraId="7B6ACBA3"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Work for government</w:t>
            </w:r>
          </w:p>
          <w:p w14:paraId="4B1326DF"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Security Guard</w:t>
            </w:r>
          </w:p>
          <w:p w14:paraId="38C72030" w14:textId="77777777" w:rsidR="009F6FC6" w:rsidRPr="004F6310" w:rsidRDefault="009F6FC6"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Policeman</w:t>
            </w:r>
          </w:p>
          <w:p w14:paraId="4A2AAFD9" w14:textId="77777777" w:rsidR="0065665C" w:rsidRPr="004F6310" w:rsidRDefault="0065665C" w:rsidP="00596785">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Street vending/Hawking</w:t>
            </w:r>
          </w:p>
          <w:p w14:paraId="62A8EC93" w14:textId="77777777" w:rsidR="00C16EEA" w:rsidRPr="004F6310" w:rsidRDefault="0065665C"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Shop owner</w:t>
            </w:r>
            <w:r w:rsidR="00A8656F" w:rsidRPr="004F6310">
              <w:rPr>
                <w:rFonts w:ascii="Arial" w:hAnsi="Arial" w:cs="Arial"/>
                <w:sz w:val="20"/>
                <w:szCs w:val="20"/>
              </w:rPr>
              <w:t xml:space="preserve"> (i.e. </w:t>
            </w:r>
            <w:proofErr w:type="spellStart"/>
            <w:r w:rsidR="00A8656F" w:rsidRPr="004F6310">
              <w:rPr>
                <w:rFonts w:ascii="Arial" w:hAnsi="Arial" w:cs="Arial"/>
                <w:sz w:val="20"/>
                <w:szCs w:val="20"/>
              </w:rPr>
              <w:t>duka</w:t>
            </w:r>
            <w:proofErr w:type="spellEnd"/>
            <w:r w:rsidR="00A8656F" w:rsidRPr="004F6310">
              <w:rPr>
                <w:rFonts w:ascii="Arial" w:hAnsi="Arial" w:cs="Arial"/>
                <w:sz w:val="20"/>
                <w:szCs w:val="20"/>
              </w:rPr>
              <w:t>, salon)</w:t>
            </w:r>
          </w:p>
          <w:p w14:paraId="0588ADF4" w14:textId="77777777" w:rsidR="00C16EEA" w:rsidRPr="004F6310" w:rsidRDefault="009F6FC6"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xml:space="preserve">[  ] </w:t>
            </w:r>
            <w:r w:rsidR="0065665C" w:rsidRPr="004F6310">
              <w:rPr>
                <w:rFonts w:ascii="Arial" w:hAnsi="Arial" w:cs="Arial"/>
                <w:sz w:val="20"/>
                <w:szCs w:val="20"/>
              </w:rPr>
              <w:t>Construction worker</w:t>
            </w:r>
          </w:p>
          <w:p w14:paraId="6786285B" w14:textId="77777777" w:rsidR="00C16EEA" w:rsidRPr="004F6310" w:rsidRDefault="00C16EEA"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Tailoring</w:t>
            </w:r>
          </w:p>
          <w:p w14:paraId="20C7062C" w14:textId="77777777" w:rsidR="00C16EEA" w:rsidRPr="004F6310" w:rsidRDefault="00646746"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xml:space="preserve"> </w:t>
            </w:r>
            <w:r w:rsidR="0097776D" w:rsidRPr="004F6310">
              <w:rPr>
                <w:rFonts w:ascii="Arial" w:hAnsi="Arial" w:cs="Arial"/>
                <w:sz w:val="20"/>
                <w:szCs w:val="20"/>
              </w:rPr>
              <w:t xml:space="preserve">[  ] </w:t>
            </w:r>
            <w:proofErr w:type="spellStart"/>
            <w:r w:rsidR="0097776D" w:rsidRPr="004F6310">
              <w:rPr>
                <w:rFonts w:ascii="Arial" w:hAnsi="Arial" w:cs="Arial"/>
                <w:sz w:val="20"/>
                <w:szCs w:val="20"/>
              </w:rPr>
              <w:t>Salon</w:t>
            </w:r>
            <w:r w:rsidR="00A8656F" w:rsidRPr="004F6310">
              <w:rPr>
                <w:rFonts w:ascii="Arial" w:hAnsi="Arial" w:cs="Arial"/>
                <w:sz w:val="20"/>
                <w:szCs w:val="20"/>
              </w:rPr>
              <w:t>ist</w:t>
            </w:r>
            <w:proofErr w:type="spellEnd"/>
            <w:r w:rsidR="0097776D" w:rsidRPr="004F6310">
              <w:rPr>
                <w:rFonts w:ascii="Arial" w:hAnsi="Arial" w:cs="Arial"/>
                <w:sz w:val="20"/>
                <w:szCs w:val="20"/>
              </w:rPr>
              <w:t>/b</w:t>
            </w:r>
            <w:r w:rsidR="00C16EEA" w:rsidRPr="004F6310">
              <w:rPr>
                <w:rFonts w:ascii="Arial" w:hAnsi="Arial" w:cs="Arial"/>
                <w:sz w:val="20"/>
                <w:szCs w:val="20"/>
              </w:rPr>
              <w:t>arber</w:t>
            </w:r>
          </w:p>
          <w:p w14:paraId="0E449B08" w14:textId="77777777" w:rsidR="00C16EEA" w:rsidRPr="004F6310" w:rsidRDefault="00C16EEA"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Mechanic</w:t>
            </w:r>
            <w:r w:rsidR="0097776D" w:rsidRPr="004F6310">
              <w:rPr>
                <w:rFonts w:ascii="Arial" w:hAnsi="Arial" w:cs="Arial"/>
                <w:sz w:val="20"/>
                <w:szCs w:val="20"/>
              </w:rPr>
              <w:t>/welder//carpenter</w:t>
            </w:r>
          </w:p>
          <w:p w14:paraId="78FC3B99" w14:textId="77777777" w:rsidR="00C16EEA" w:rsidRPr="004F6310" w:rsidRDefault="00C16EEA"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Office</w:t>
            </w:r>
            <w:r w:rsidR="00436D2C" w:rsidRPr="004F6310">
              <w:rPr>
                <w:rFonts w:ascii="Arial" w:hAnsi="Arial" w:cs="Arial"/>
                <w:sz w:val="20"/>
                <w:szCs w:val="20"/>
              </w:rPr>
              <w:t>/store</w:t>
            </w:r>
            <w:r w:rsidRPr="004F6310">
              <w:rPr>
                <w:rFonts w:ascii="Arial" w:hAnsi="Arial" w:cs="Arial"/>
                <w:sz w:val="20"/>
                <w:szCs w:val="20"/>
              </w:rPr>
              <w:t xml:space="preserve"> clerk</w:t>
            </w:r>
            <w:r w:rsidR="00145582" w:rsidRPr="004F6310">
              <w:rPr>
                <w:rFonts w:ascii="Arial" w:hAnsi="Arial" w:cs="Arial"/>
                <w:sz w:val="20"/>
                <w:szCs w:val="20"/>
              </w:rPr>
              <w:t xml:space="preserve">, cashier, </w:t>
            </w:r>
            <w:r w:rsidR="00436D2C" w:rsidRPr="004F6310">
              <w:rPr>
                <w:rFonts w:ascii="Arial" w:hAnsi="Arial" w:cs="Arial"/>
                <w:sz w:val="20"/>
                <w:szCs w:val="20"/>
              </w:rPr>
              <w:t>or secretary</w:t>
            </w:r>
          </w:p>
          <w:p w14:paraId="7F875789" w14:textId="77777777" w:rsidR="009F6FC6" w:rsidRPr="004F6310" w:rsidRDefault="009F6FC6"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Supervisor/manager</w:t>
            </w:r>
          </w:p>
          <w:p w14:paraId="063625D3" w14:textId="77777777" w:rsidR="009F6FC6" w:rsidRPr="004F6310" w:rsidRDefault="009F6FC6"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Cook</w:t>
            </w:r>
          </w:p>
          <w:p w14:paraId="6655B74A" w14:textId="77777777" w:rsidR="009F6FC6" w:rsidRPr="004F6310" w:rsidRDefault="009F6FC6"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lastRenderedPageBreak/>
              <w:t xml:space="preserve">[  ] </w:t>
            </w:r>
            <w:proofErr w:type="spellStart"/>
            <w:r w:rsidRPr="004F6310">
              <w:rPr>
                <w:rFonts w:ascii="Arial" w:hAnsi="Arial" w:cs="Arial"/>
                <w:sz w:val="20"/>
                <w:szCs w:val="20"/>
              </w:rPr>
              <w:t>Boda</w:t>
            </w:r>
            <w:proofErr w:type="spellEnd"/>
            <w:r w:rsidRPr="004F6310">
              <w:rPr>
                <w:rFonts w:ascii="Arial" w:hAnsi="Arial" w:cs="Arial"/>
                <w:sz w:val="20"/>
                <w:szCs w:val="20"/>
              </w:rPr>
              <w:t xml:space="preserve"> </w:t>
            </w:r>
            <w:proofErr w:type="spellStart"/>
            <w:r w:rsidRPr="004F6310">
              <w:rPr>
                <w:rFonts w:ascii="Arial" w:hAnsi="Arial" w:cs="Arial"/>
                <w:sz w:val="20"/>
                <w:szCs w:val="20"/>
              </w:rPr>
              <w:t>boda</w:t>
            </w:r>
            <w:proofErr w:type="spellEnd"/>
          </w:p>
          <w:p w14:paraId="01656F19" w14:textId="77777777" w:rsidR="00A8656F" w:rsidRPr="004F6310" w:rsidRDefault="00A8656F" w:rsidP="00C16EEA">
            <w:pPr>
              <w:numPr>
                <w:ilvl w:val="0"/>
                <w:numId w:val="14"/>
              </w:numPr>
              <w:autoSpaceDE w:val="0"/>
              <w:autoSpaceDN w:val="0"/>
              <w:adjustRightInd w:val="0"/>
              <w:rPr>
                <w:rFonts w:ascii="Arial" w:hAnsi="Arial" w:cs="Arial"/>
                <w:sz w:val="20"/>
                <w:szCs w:val="20"/>
              </w:rPr>
            </w:pPr>
            <w:r w:rsidRPr="004F6310">
              <w:rPr>
                <w:rFonts w:ascii="Arial" w:hAnsi="Arial" w:cs="Arial"/>
                <w:sz w:val="20"/>
                <w:szCs w:val="20"/>
              </w:rPr>
              <w:t>[  ] Casual labor</w:t>
            </w:r>
          </w:p>
          <w:p w14:paraId="2B63C410" w14:textId="77777777" w:rsidR="0065665C" w:rsidRPr="004F6310" w:rsidRDefault="0065665C" w:rsidP="00C16EEA">
            <w:pPr>
              <w:numPr>
                <w:ilvl w:val="0"/>
                <w:numId w:val="14"/>
              </w:numPr>
              <w:autoSpaceDE w:val="0"/>
              <w:autoSpaceDN w:val="0"/>
              <w:adjustRightInd w:val="0"/>
              <w:rPr>
                <w:rFonts w:ascii="Arial" w:hAnsi="Arial" w:cs="Arial"/>
                <w:sz w:val="20"/>
                <w:szCs w:val="20"/>
              </w:rPr>
            </w:pPr>
            <w:commentRangeStart w:id="82"/>
            <w:r w:rsidRPr="004F6310">
              <w:rPr>
                <w:rFonts w:ascii="Arial" w:hAnsi="Arial" w:cs="Arial"/>
                <w:sz w:val="20"/>
                <w:szCs w:val="20"/>
              </w:rPr>
              <w:t>[  ] Other (specify) :</w:t>
            </w:r>
            <w:commentRangeEnd w:id="82"/>
            <w:r w:rsidR="00A30190">
              <w:rPr>
                <w:rStyle w:val="af"/>
              </w:rPr>
              <w:commentReference w:id="82"/>
            </w:r>
          </w:p>
          <w:p w14:paraId="2D655336"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233602D7" w14:textId="77777777" w:rsidR="00E266C1" w:rsidRPr="004F6310" w:rsidRDefault="00E266C1" w:rsidP="00E266C1">
            <w:pPr>
              <w:autoSpaceDE w:val="0"/>
              <w:autoSpaceDN w:val="0"/>
              <w:adjustRightInd w:val="0"/>
              <w:spacing w:line="360" w:lineRule="auto"/>
              <w:ind w:left="360"/>
              <w:rPr>
                <w:rFonts w:ascii="Arial" w:hAnsi="Arial" w:cs="Arial"/>
                <w:sz w:val="20"/>
                <w:szCs w:val="20"/>
              </w:rPr>
            </w:pPr>
            <w:r w:rsidRPr="004F6310">
              <w:rPr>
                <w:rFonts w:ascii="Arial" w:hAnsi="Arial" w:cs="Arial"/>
                <w:sz w:val="20"/>
                <w:szCs w:val="20"/>
              </w:rPr>
              <w:t>__________________________________</w:t>
            </w:r>
          </w:p>
          <w:p w14:paraId="6A17C77C" w14:textId="77777777" w:rsidR="0065665C" w:rsidRPr="004F6310" w:rsidDel="007816EF" w:rsidRDefault="00E266C1" w:rsidP="00596785">
            <w:pPr>
              <w:numPr>
                <w:ilvl w:val="0"/>
                <w:numId w:val="17"/>
              </w:numPr>
              <w:autoSpaceDE w:val="0"/>
              <w:autoSpaceDN w:val="0"/>
              <w:adjustRightInd w:val="0"/>
              <w:rPr>
                <w:rFonts w:ascii="Arial" w:hAnsi="Arial" w:cs="Arial"/>
                <w:sz w:val="20"/>
                <w:szCs w:val="20"/>
              </w:rPr>
            </w:pPr>
            <w:r w:rsidRPr="004F6310" w:rsidDel="00E266C1">
              <w:rPr>
                <w:rFonts w:ascii="Arial" w:hAnsi="Arial" w:cs="Arial"/>
                <w:sz w:val="20"/>
                <w:szCs w:val="20"/>
              </w:rPr>
              <w:t xml:space="preserve"> </w:t>
            </w:r>
            <w:r w:rsidR="0065665C" w:rsidRPr="004F6310">
              <w:rPr>
                <w:rFonts w:ascii="Arial" w:hAnsi="Arial" w:cs="Arial"/>
                <w:sz w:val="20"/>
                <w:szCs w:val="20"/>
              </w:rPr>
              <w:t>[  ] Don’t know</w:t>
            </w:r>
          </w:p>
        </w:tc>
      </w:tr>
      <w:tr w:rsidR="0065665C" w:rsidRPr="004F6310" w14:paraId="419FFB5A" w14:textId="77777777">
        <w:trPr>
          <w:trHeight w:val="682"/>
        </w:trPr>
        <w:tc>
          <w:tcPr>
            <w:tcW w:w="780" w:type="dxa"/>
          </w:tcPr>
          <w:p w14:paraId="7645BB6C" w14:textId="77777777" w:rsidR="0065665C" w:rsidRPr="004F6310" w:rsidRDefault="0065665C" w:rsidP="00596785">
            <w:pPr>
              <w:numPr>
                <w:ilvl w:val="0"/>
                <w:numId w:val="5"/>
              </w:numPr>
              <w:rPr>
                <w:rFonts w:ascii="Arial" w:hAnsi="Arial" w:cs="Arial"/>
                <w:sz w:val="20"/>
                <w:szCs w:val="20"/>
              </w:rPr>
            </w:pPr>
          </w:p>
        </w:tc>
        <w:tc>
          <w:tcPr>
            <w:tcW w:w="4710" w:type="dxa"/>
          </w:tcPr>
          <w:p w14:paraId="6C341332" w14:textId="77777777" w:rsidR="0065665C" w:rsidRPr="004F6310" w:rsidRDefault="0065665C" w:rsidP="00A0083D">
            <w:pPr>
              <w:tabs>
                <w:tab w:val="num" w:pos="72"/>
              </w:tabs>
              <w:ind w:left="72"/>
              <w:rPr>
                <w:rFonts w:ascii="Arial" w:hAnsi="Arial" w:cs="Arial"/>
                <w:i/>
                <w:sz w:val="20"/>
                <w:szCs w:val="20"/>
              </w:rPr>
            </w:pPr>
            <w:r w:rsidRPr="004F6310">
              <w:rPr>
                <w:rFonts w:ascii="Arial" w:hAnsi="Arial" w:cs="Arial"/>
                <w:sz w:val="20"/>
                <w:szCs w:val="20"/>
              </w:rPr>
              <w:t xml:space="preserve">If a </w:t>
            </w:r>
            <w:r w:rsidRPr="004F6310">
              <w:rPr>
                <w:rFonts w:ascii="Arial" w:hAnsi="Arial" w:cs="Arial"/>
                <w:b/>
                <w:sz w:val="20"/>
                <w:szCs w:val="20"/>
              </w:rPr>
              <w:t>girl</w:t>
            </w:r>
            <w:r w:rsidRPr="004F6310">
              <w:rPr>
                <w:rFonts w:ascii="Arial" w:hAnsi="Arial" w:cs="Arial"/>
                <w:sz w:val="20"/>
                <w:szCs w:val="20"/>
              </w:rPr>
              <w:t xml:space="preserve"> from </w:t>
            </w:r>
            <w:ins w:id="83" w:author="Lenovo User" w:date="2011-03-09T16:22:00Z">
              <w:r w:rsidR="007444C5">
                <w:rPr>
                  <w:rFonts w:ascii="Arial" w:hAnsi="Arial" w:cs="Arial"/>
                  <w:sz w:val="20"/>
                  <w:szCs w:val="20"/>
                </w:rPr>
                <w:t xml:space="preserve">this area </w:t>
              </w:r>
            </w:ins>
            <w:del w:id="84" w:author="Lenovo User" w:date="2011-03-09T16:22:00Z">
              <w:r w:rsidRPr="004F6310" w:rsidDel="007444C5">
                <w:rPr>
                  <w:rFonts w:ascii="Arial" w:hAnsi="Arial" w:cs="Arial"/>
                  <w:sz w:val="20"/>
                  <w:szCs w:val="20"/>
                </w:rPr>
                <w:delText>around here</w:delText>
              </w:r>
            </w:del>
            <w:r w:rsidRPr="004F6310">
              <w:rPr>
                <w:rFonts w:ascii="Arial" w:hAnsi="Arial" w:cs="Arial"/>
                <w:sz w:val="20"/>
                <w:szCs w:val="20"/>
              </w:rPr>
              <w:t xml:space="preserve"> completes secondary school, how much money do you think that person would make </w:t>
            </w:r>
            <w:del w:id="85" w:author="Lenovo User" w:date="2011-03-09T16:26:00Z">
              <w:r w:rsidRPr="004F6310" w:rsidDel="00A0083D">
                <w:rPr>
                  <w:rFonts w:ascii="Arial" w:hAnsi="Arial" w:cs="Arial"/>
                  <w:sz w:val="20"/>
                  <w:szCs w:val="20"/>
                </w:rPr>
                <w:delText xml:space="preserve">in one average week </w:delText>
              </w:r>
            </w:del>
            <w:r w:rsidRPr="004F6310">
              <w:rPr>
                <w:rFonts w:ascii="Arial" w:hAnsi="Arial" w:cs="Arial"/>
                <w:sz w:val="20"/>
                <w:szCs w:val="20"/>
              </w:rPr>
              <w:t>when he is 25 years old?</w:t>
            </w:r>
          </w:p>
        </w:tc>
        <w:tc>
          <w:tcPr>
            <w:tcW w:w="5130" w:type="dxa"/>
            <w:gridSpan w:val="2"/>
          </w:tcPr>
          <w:p w14:paraId="24D153D6" w14:textId="77777777" w:rsidR="0065665C" w:rsidRPr="004F6310" w:rsidRDefault="0065665C" w:rsidP="00596785">
            <w:pPr>
              <w:autoSpaceDE w:val="0"/>
              <w:autoSpaceDN w:val="0"/>
              <w:adjustRightInd w:val="0"/>
              <w:rPr>
                <w:rFonts w:ascii="Arial" w:hAnsi="Arial" w:cs="Arial"/>
                <w:sz w:val="20"/>
                <w:szCs w:val="20"/>
              </w:rPr>
            </w:pPr>
          </w:p>
          <w:p w14:paraId="0D89F729" w14:textId="77777777" w:rsidR="0065665C" w:rsidRDefault="0065665C" w:rsidP="00596785">
            <w:pPr>
              <w:autoSpaceDE w:val="0"/>
              <w:autoSpaceDN w:val="0"/>
              <w:adjustRightInd w:val="0"/>
              <w:rPr>
                <w:ins w:id="86" w:author="Lenovo User" w:date="2011-03-09T16:26:00Z"/>
                <w:rFonts w:ascii="Arial" w:hAnsi="Arial" w:cs="Arial"/>
                <w:sz w:val="20"/>
                <w:szCs w:val="20"/>
              </w:rPr>
            </w:pPr>
            <w:r w:rsidRPr="004F6310">
              <w:rPr>
                <w:rFonts w:ascii="Arial" w:hAnsi="Arial" w:cs="Arial"/>
                <w:sz w:val="20"/>
                <w:szCs w:val="20"/>
              </w:rPr>
              <w:t>|__</w:t>
            </w:r>
            <w:r w:rsidR="00DF5AD3" w:rsidRPr="004F6310">
              <w:rPr>
                <w:rFonts w:ascii="Arial" w:hAnsi="Arial" w:cs="Arial"/>
                <w:sz w:val="20"/>
                <w:szCs w:val="20"/>
              </w:rPr>
              <w:t>|</w:t>
            </w:r>
            <w:r w:rsidRPr="004F6310">
              <w:rPr>
                <w:rFonts w:ascii="Arial" w:hAnsi="Arial" w:cs="Arial"/>
                <w:sz w:val="20"/>
                <w:szCs w:val="20"/>
              </w:rPr>
              <w:t>__</w:t>
            </w:r>
            <w:r w:rsidR="00DF5AD3" w:rsidRPr="004F6310">
              <w:rPr>
                <w:rFonts w:ascii="Arial" w:hAnsi="Arial" w:cs="Arial"/>
                <w:sz w:val="20"/>
                <w:szCs w:val="20"/>
              </w:rPr>
              <w:t>|</w:t>
            </w:r>
            <w:r w:rsidRPr="004F6310">
              <w:rPr>
                <w:rFonts w:ascii="Arial" w:hAnsi="Arial" w:cs="Arial"/>
                <w:sz w:val="20"/>
                <w:szCs w:val="20"/>
              </w:rPr>
              <w:t>__</w:t>
            </w:r>
            <w:r w:rsidR="00DF5AD3" w:rsidRPr="004F6310">
              <w:rPr>
                <w:rFonts w:ascii="Arial" w:hAnsi="Arial" w:cs="Arial"/>
                <w:sz w:val="20"/>
                <w:szCs w:val="20"/>
              </w:rPr>
              <w:t>|</w:t>
            </w:r>
            <w:r w:rsidRPr="004F6310">
              <w:rPr>
                <w:rFonts w:ascii="Arial" w:hAnsi="Arial" w:cs="Arial"/>
                <w:sz w:val="20"/>
                <w:szCs w:val="20"/>
              </w:rPr>
              <w:t>__|</w:t>
            </w:r>
            <w:r w:rsidR="00DF5AD3" w:rsidRPr="004F6310">
              <w:rPr>
                <w:rFonts w:ascii="Arial" w:hAnsi="Arial" w:cs="Arial"/>
                <w:sz w:val="20"/>
                <w:szCs w:val="20"/>
              </w:rPr>
              <w:t>__|</w:t>
            </w:r>
            <w:r w:rsidRPr="004F6310">
              <w:rPr>
                <w:rFonts w:ascii="Arial" w:hAnsi="Arial" w:cs="Arial"/>
                <w:sz w:val="20"/>
                <w:szCs w:val="20"/>
              </w:rPr>
              <w:t xml:space="preserve"> </w:t>
            </w:r>
            <w:proofErr w:type="spellStart"/>
            <w:r w:rsidRPr="004F6310">
              <w:rPr>
                <w:rFonts w:ascii="Arial" w:hAnsi="Arial" w:cs="Arial"/>
                <w:sz w:val="20"/>
                <w:szCs w:val="20"/>
              </w:rPr>
              <w:t>Ksh</w:t>
            </w:r>
            <w:proofErr w:type="spellEnd"/>
          </w:p>
          <w:p w14:paraId="00DB9F23" w14:textId="77777777" w:rsidR="00A0083D" w:rsidRDefault="00A0083D" w:rsidP="00596785">
            <w:pPr>
              <w:autoSpaceDE w:val="0"/>
              <w:autoSpaceDN w:val="0"/>
              <w:adjustRightInd w:val="0"/>
              <w:rPr>
                <w:ins w:id="87" w:author="Lenovo User" w:date="2011-03-09T16:26:00Z"/>
                <w:rFonts w:ascii="Arial" w:hAnsi="Arial" w:cs="Arial"/>
                <w:sz w:val="20"/>
                <w:szCs w:val="20"/>
              </w:rPr>
            </w:pPr>
          </w:p>
          <w:p w14:paraId="0474C0E2" w14:textId="77777777" w:rsidR="00A0083D" w:rsidRPr="004F6310" w:rsidRDefault="00A0083D" w:rsidP="00596785">
            <w:pPr>
              <w:autoSpaceDE w:val="0"/>
              <w:autoSpaceDN w:val="0"/>
              <w:adjustRightInd w:val="0"/>
              <w:rPr>
                <w:rFonts w:ascii="Arial" w:hAnsi="Arial" w:cs="Arial"/>
                <w:sz w:val="20"/>
                <w:szCs w:val="20"/>
              </w:rPr>
            </w:pPr>
            <w:ins w:id="88" w:author="Lenovo User" w:date="2011-03-09T16:26:00Z">
              <w:r>
                <w:rPr>
                  <w:rFonts w:ascii="Arial" w:hAnsi="Arial" w:cs="Arial"/>
                  <w:sz w:val="20"/>
                  <w:szCs w:val="20"/>
                </w:rPr>
                <w:t>Day                 Week                        Month</w:t>
              </w:r>
            </w:ins>
          </w:p>
          <w:p w14:paraId="0E18564D" w14:textId="77777777" w:rsidR="0065665C" w:rsidRPr="004F6310" w:rsidRDefault="0065665C" w:rsidP="00596785">
            <w:pPr>
              <w:autoSpaceDE w:val="0"/>
              <w:autoSpaceDN w:val="0"/>
              <w:adjustRightInd w:val="0"/>
              <w:rPr>
                <w:rFonts w:ascii="Arial" w:hAnsi="Arial" w:cs="Arial"/>
                <w:sz w:val="20"/>
                <w:szCs w:val="20"/>
              </w:rPr>
            </w:pPr>
          </w:p>
          <w:p w14:paraId="56B38FC9" w14:textId="77777777" w:rsidR="0065665C" w:rsidRPr="004F6310" w:rsidRDefault="00E266C1" w:rsidP="00596785">
            <w:pPr>
              <w:autoSpaceDE w:val="0"/>
              <w:autoSpaceDN w:val="0"/>
              <w:adjustRightInd w:val="0"/>
              <w:rPr>
                <w:rFonts w:ascii="Arial" w:hAnsi="Arial" w:cs="Arial"/>
                <w:b/>
                <w:i/>
                <w:sz w:val="20"/>
                <w:szCs w:val="20"/>
              </w:rPr>
            </w:pPr>
            <w:r w:rsidRPr="004F6310">
              <w:rPr>
                <w:rFonts w:ascii="Arial" w:hAnsi="Arial" w:cs="Arial"/>
                <w:b/>
                <w:i/>
                <w:sz w:val="20"/>
                <w:szCs w:val="20"/>
              </w:rPr>
              <w:t xml:space="preserve">Probe respondent for an amount. </w:t>
            </w:r>
            <w:r w:rsidR="0065665C" w:rsidRPr="004F6310">
              <w:rPr>
                <w:rFonts w:ascii="Arial" w:hAnsi="Arial" w:cs="Arial"/>
                <w:b/>
                <w:i/>
                <w:sz w:val="20"/>
                <w:szCs w:val="20"/>
              </w:rPr>
              <w:t>Write 99 if doesn’t know</w:t>
            </w:r>
            <w:r w:rsidR="006666F7" w:rsidRPr="004F6310">
              <w:rPr>
                <w:rFonts w:ascii="Arial" w:hAnsi="Arial" w:cs="Arial"/>
                <w:b/>
                <w:i/>
                <w:sz w:val="20"/>
                <w:szCs w:val="20"/>
              </w:rPr>
              <w:t xml:space="preserve">. </w:t>
            </w:r>
            <w:r w:rsidR="00DF1C22" w:rsidRPr="004F6310">
              <w:rPr>
                <w:rFonts w:ascii="Arial" w:hAnsi="Arial" w:cs="Arial"/>
                <w:b/>
                <w:i/>
                <w:sz w:val="20"/>
                <w:szCs w:val="20"/>
              </w:rPr>
              <w:br/>
            </w:r>
            <w:r w:rsidR="00DF1C22" w:rsidRPr="004F6310">
              <w:rPr>
                <w:rFonts w:ascii="Arial" w:hAnsi="Arial" w:cs="Arial"/>
                <w:b/>
                <w:i/>
                <w:sz w:val="20"/>
                <w:szCs w:val="20"/>
              </w:rPr>
              <w:br/>
            </w:r>
            <w:r w:rsidR="00DF1C22" w:rsidRPr="004F6310">
              <w:rPr>
                <w:rFonts w:ascii="Arial" w:hAnsi="Arial" w:cs="Arial"/>
                <w:sz w:val="20"/>
                <w:szCs w:val="20"/>
              </w:rPr>
              <w:t>|__|__| Don’t know</w:t>
            </w:r>
          </w:p>
        </w:tc>
      </w:tr>
      <w:tr w:rsidR="002E7846" w:rsidRPr="004F6310" w14:paraId="3831C6C8" w14:textId="77777777">
        <w:trPr>
          <w:trHeight w:val="682"/>
        </w:trPr>
        <w:tc>
          <w:tcPr>
            <w:tcW w:w="780" w:type="dxa"/>
          </w:tcPr>
          <w:p w14:paraId="317A75E0" w14:textId="77777777" w:rsidR="002E7846" w:rsidRPr="004F6310" w:rsidRDefault="002E7846" w:rsidP="00596785">
            <w:pPr>
              <w:numPr>
                <w:ilvl w:val="0"/>
                <w:numId w:val="5"/>
              </w:numPr>
              <w:rPr>
                <w:rFonts w:ascii="Arial" w:hAnsi="Arial" w:cs="Arial"/>
                <w:sz w:val="20"/>
                <w:szCs w:val="20"/>
              </w:rPr>
            </w:pPr>
          </w:p>
        </w:tc>
        <w:tc>
          <w:tcPr>
            <w:tcW w:w="4710" w:type="dxa"/>
          </w:tcPr>
          <w:p w14:paraId="4208E578" w14:textId="77777777" w:rsidR="007444C5" w:rsidRPr="004F6310" w:rsidRDefault="007444C5" w:rsidP="007444C5">
            <w:pPr>
              <w:rPr>
                <w:ins w:id="89" w:author="Lenovo User" w:date="2011-03-09T16:22:00Z"/>
                <w:rFonts w:ascii="Arial" w:hAnsi="Arial" w:cs="Arial"/>
                <w:sz w:val="20"/>
                <w:szCs w:val="20"/>
              </w:rPr>
            </w:pPr>
            <w:ins w:id="90" w:author="Lenovo User" w:date="2011-03-09T16:22:00Z">
              <w:r>
                <w:rPr>
                  <w:rFonts w:ascii="Arial" w:hAnsi="Arial" w:cs="Arial"/>
                  <w:sz w:val="20"/>
                  <w:szCs w:val="20"/>
                </w:rPr>
                <w:t>Between two jobs, one</w:t>
              </w:r>
              <w:r w:rsidRPr="004F6310">
                <w:rPr>
                  <w:rFonts w:ascii="Arial" w:hAnsi="Arial" w:cs="Arial"/>
                  <w:sz w:val="20"/>
                  <w:szCs w:val="20"/>
                </w:rPr>
                <w:t xml:space="preserve"> job that pays well but where you are unsure whether you will have the </w:t>
              </w:r>
              <w:r>
                <w:rPr>
                  <w:rFonts w:ascii="Arial" w:hAnsi="Arial" w:cs="Arial"/>
                  <w:sz w:val="20"/>
                  <w:szCs w:val="20"/>
                </w:rPr>
                <w:t>job next month</w:t>
              </w:r>
            </w:ins>
            <w:ins w:id="91" w:author="Lenovo User" w:date="2011-03-09T16:23:00Z">
              <w:r>
                <w:rPr>
                  <w:rFonts w:ascii="Arial" w:hAnsi="Arial" w:cs="Arial"/>
                  <w:sz w:val="20"/>
                  <w:szCs w:val="20"/>
                </w:rPr>
                <w:t xml:space="preserve">, and one job doesn’t pay as well but you know you will have the job in the near </w:t>
              </w:r>
              <w:commentRangeStart w:id="92"/>
              <w:r>
                <w:rPr>
                  <w:rFonts w:ascii="Arial" w:hAnsi="Arial" w:cs="Arial"/>
                  <w:sz w:val="20"/>
                  <w:szCs w:val="20"/>
                </w:rPr>
                <w:t>future</w:t>
              </w:r>
              <w:commentRangeEnd w:id="92"/>
              <w:r>
                <w:rPr>
                  <w:rStyle w:val="af"/>
                </w:rPr>
                <w:commentReference w:id="92"/>
              </w:r>
              <w:r>
                <w:rPr>
                  <w:rFonts w:ascii="Arial" w:hAnsi="Arial" w:cs="Arial"/>
                  <w:sz w:val="20"/>
                  <w:szCs w:val="20"/>
                </w:rPr>
                <w:t>.</w:t>
              </w:r>
            </w:ins>
          </w:p>
          <w:p w14:paraId="6A58174A" w14:textId="77777777" w:rsidR="002E7846" w:rsidRPr="004F6310" w:rsidDel="007444C5" w:rsidRDefault="002E7846" w:rsidP="00366545">
            <w:pPr>
              <w:rPr>
                <w:del w:id="93" w:author="Lenovo User" w:date="2011-03-09T16:22:00Z"/>
                <w:rFonts w:ascii="Arial" w:hAnsi="Arial" w:cs="Arial"/>
                <w:iCs/>
                <w:sz w:val="20"/>
                <w:szCs w:val="20"/>
              </w:rPr>
            </w:pPr>
            <w:del w:id="94" w:author="Lenovo User" w:date="2011-03-09T16:22:00Z">
              <w:r w:rsidRPr="004F6310" w:rsidDel="007444C5">
                <w:rPr>
                  <w:rFonts w:ascii="Arial" w:hAnsi="Arial" w:cs="Arial"/>
                  <w:iCs/>
                  <w:sz w:val="20"/>
                  <w:szCs w:val="20"/>
                </w:rPr>
                <w:delText xml:space="preserve">Imagine you are looking for a job. </w:delText>
              </w:r>
            </w:del>
          </w:p>
          <w:p w14:paraId="508264E6" w14:textId="77777777" w:rsidR="002E7846" w:rsidRPr="004F6310" w:rsidRDefault="002E7846" w:rsidP="00366545">
            <w:pPr>
              <w:rPr>
                <w:rFonts w:ascii="Arial" w:hAnsi="Arial" w:cs="Arial"/>
                <w:iCs/>
                <w:sz w:val="20"/>
                <w:szCs w:val="20"/>
              </w:rPr>
            </w:pPr>
            <w:r w:rsidRPr="004F6310">
              <w:rPr>
                <w:rFonts w:ascii="Arial" w:hAnsi="Arial" w:cs="Arial"/>
                <w:iCs/>
                <w:sz w:val="20"/>
                <w:szCs w:val="20"/>
              </w:rPr>
              <w:t xml:space="preserve">Which </w:t>
            </w:r>
            <w:del w:id="95" w:author="Lenovo User" w:date="2011-03-09T16:22:00Z">
              <w:r w:rsidRPr="004F6310" w:rsidDel="007444C5">
                <w:rPr>
                  <w:rFonts w:ascii="Arial" w:hAnsi="Arial" w:cs="Arial"/>
                  <w:iCs/>
                  <w:sz w:val="20"/>
                  <w:szCs w:val="20"/>
                </w:rPr>
                <w:delText>of the following jobs</w:delText>
              </w:r>
            </w:del>
            <w:proofErr w:type="gramStart"/>
            <w:ins w:id="96" w:author="Lenovo User" w:date="2011-03-09T16:22:00Z">
              <w:r w:rsidR="007444C5">
                <w:rPr>
                  <w:rFonts w:ascii="Arial" w:hAnsi="Arial" w:cs="Arial"/>
                  <w:iCs/>
                  <w:sz w:val="20"/>
                  <w:szCs w:val="20"/>
                </w:rPr>
                <w:t xml:space="preserve">one </w:t>
              </w:r>
            </w:ins>
            <w:r w:rsidRPr="004F6310">
              <w:rPr>
                <w:rFonts w:ascii="Arial" w:hAnsi="Arial" w:cs="Arial"/>
                <w:iCs/>
                <w:sz w:val="20"/>
                <w:szCs w:val="20"/>
              </w:rPr>
              <w:t xml:space="preserve"> would</w:t>
            </w:r>
            <w:proofErr w:type="gramEnd"/>
            <w:r w:rsidRPr="004F6310">
              <w:rPr>
                <w:rFonts w:ascii="Arial" w:hAnsi="Arial" w:cs="Arial"/>
                <w:iCs/>
                <w:sz w:val="20"/>
                <w:szCs w:val="20"/>
              </w:rPr>
              <w:t xml:space="preserve"> you prefer?</w:t>
            </w:r>
          </w:p>
          <w:p w14:paraId="35659E6D" w14:textId="77777777" w:rsidR="002E7846" w:rsidRPr="004F6310" w:rsidRDefault="002E7846" w:rsidP="00366545">
            <w:pPr>
              <w:rPr>
                <w:rFonts w:ascii="Arial" w:hAnsi="Arial" w:cs="Arial"/>
                <w:iCs/>
                <w:sz w:val="20"/>
                <w:szCs w:val="20"/>
              </w:rPr>
            </w:pPr>
          </w:p>
          <w:p w14:paraId="167B9165" w14:textId="77777777" w:rsidR="002E7846" w:rsidRPr="004F6310" w:rsidRDefault="002E7846" w:rsidP="00366545">
            <w:pPr>
              <w:rPr>
                <w:rFonts w:ascii="Arial" w:hAnsi="Arial" w:cs="Arial"/>
                <w:b/>
                <w:i/>
                <w:iCs/>
                <w:sz w:val="20"/>
                <w:szCs w:val="20"/>
              </w:rPr>
            </w:pPr>
            <w:r w:rsidRPr="004F6310">
              <w:rPr>
                <w:rFonts w:ascii="Arial" w:hAnsi="Arial" w:cs="Arial"/>
                <w:b/>
                <w:i/>
                <w:iCs/>
                <w:sz w:val="20"/>
                <w:szCs w:val="20"/>
              </w:rPr>
              <w:t>(read first and second options only)</w:t>
            </w:r>
          </w:p>
        </w:tc>
        <w:tc>
          <w:tcPr>
            <w:tcW w:w="5130" w:type="dxa"/>
            <w:gridSpan w:val="2"/>
          </w:tcPr>
          <w:p w14:paraId="1D858258"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1. [   ]  A job that pays well but where you are </w:t>
            </w:r>
          </w:p>
          <w:p w14:paraId="25E63BB8"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           unsure whether you will have the </w:t>
            </w:r>
          </w:p>
          <w:p w14:paraId="0C8DBBD7"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           job next month              </w:t>
            </w:r>
          </w:p>
          <w:p w14:paraId="346BF136"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2. [   ]  A job that doesn’t pay as well but </w:t>
            </w:r>
          </w:p>
          <w:p w14:paraId="2C1170BF"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           where you know that you will have </w:t>
            </w:r>
          </w:p>
          <w:p w14:paraId="341F17D8" w14:textId="77777777" w:rsidR="002E7846" w:rsidRPr="004F6310" w:rsidRDefault="002E7846" w:rsidP="00366545">
            <w:pPr>
              <w:rPr>
                <w:rFonts w:ascii="Arial" w:hAnsi="Arial" w:cs="Arial"/>
                <w:sz w:val="20"/>
                <w:szCs w:val="20"/>
              </w:rPr>
            </w:pPr>
            <w:r w:rsidRPr="004F6310">
              <w:rPr>
                <w:rFonts w:ascii="Arial" w:hAnsi="Arial" w:cs="Arial"/>
                <w:sz w:val="20"/>
                <w:szCs w:val="20"/>
              </w:rPr>
              <w:t xml:space="preserve">           the job in the near future</w:t>
            </w:r>
          </w:p>
          <w:p w14:paraId="27E285BF" w14:textId="77777777" w:rsidR="002E7846" w:rsidRPr="004F6310" w:rsidRDefault="002E7846" w:rsidP="00366545">
            <w:pPr>
              <w:rPr>
                <w:rFonts w:ascii="Arial" w:hAnsi="Arial" w:cs="Arial"/>
                <w:sz w:val="20"/>
                <w:szCs w:val="20"/>
              </w:rPr>
            </w:pPr>
            <w:r w:rsidRPr="004F6310">
              <w:rPr>
                <w:rFonts w:ascii="Arial" w:hAnsi="Arial" w:cs="Arial"/>
                <w:sz w:val="20"/>
                <w:szCs w:val="20"/>
              </w:rPr>
              <w:t>3. [   ]  Don’t Know</w:t>
            </w:r>
          </w:p>
        </w:tc>
      </w:tr>
    </w:tbl>
    <w:p w14:paraId="68A3AAB0" w14:textId="77777777" w:rsidR="0065665C" w:rsidRPr="004F6310" w:rsidRDefault="0065665C" w:rsidP="00816176">
      <w:pPr>
        <w:rPr>
          <w:rFonts w:ascii="Arial" w:hAnsi="Arial" w:cs="Arial"/>
          <w:b/>
        </w:rPr>
      </w:pPr>
    </w:p>
    <w:p w14:paraId="69D81F71" w14:textId="77777777" w:rsidR="0065665C" w:rsidRPr="004F6310" w:rsidRDefault="0065665C" w:rsidP="00816176">
      <w:pPr>
        <w:rPr>
          <w:rFonts w:ascii="Arial" w:hAnsi="Arial" w:cs="Arial"/>
          <w:i/>
        </w:rPr>
      </w:pPr>
    </w:p>
    <w:p w14:paraId="233B1568" w14:textId="77777777" w:rsidR="0065665C" w:rsidRPr="004F6310" w:rsidRDefault="0065665C" w:rsidP="00816176">
      <w:pPr>
        <w:rPr>
          <w:rFonts w:ascii="Arial" w:hAnsi="Arial" w:cs="Arial"/>
          <w:i/>
        </w:rPr>
      </w:pPr>
      <w:r w:rsidRPr="004F6310">
        <w:rPr>
          <w:rFonts w:ascii="Arial" w:hAnsi="Arial" w:cs="Arial"/>
          <w:i/>
        </w:rPr>
        <w:t>FO</w:t>
      </w:r>
      <w:r w:rsidR="00000A89" w:rsidRPr="004F6310">
        <w:rPr>
          <w:rFonts w:ascii="Arial" w:hAnsi="Arial" w:cs="Arial"/>
          <w:i/>
        </w:rPr>
        <w:t>, say</w:t>
      </w:r>
      <w:r w:rsidRPr="004F6310">
        <w:rPr>
          <w:rFonts w:ascii="Arial" w:hAnsi="Arial" w:cs="Arial"/>
          <w:i/>
        </w:rPr>
        <w:t>: Now we will talk a little bit about jobs. Please tell me if you strongly agree, agree, neither agree nor disagree, or strongly disagree with the following statements.</w:t>
      </w:r>
      <w:r w:rsidR="00D27C65" w:rsidRPr="004F6310">
        <w:rPr>
          <w:rFonts w:ascii="Arial" w:hAnsi="Arial" w:cs="Arial"/>
          <w:i/>
        </w:rPr>
        <w:t xml:space="preserve"> Please remember that you will not be judged or evaluated in any way on the basis of your responses and that your answers will not be shared with your family, friends, or anyone else. </w:t>
      </w:r>
    </w:p>
    <w:p w14:paraId="2CB10B14" w14:textId="77777777" w:rsidR="0065665C" w:rsidRPr="004F6310" w:rsidRDefault="00000A89" w:rsidP="00816176">
      <w:pPr>
        <w:rPr>
          <w:rFonts w:ascii="Arial" w:hAnsi="Arial" w:cs="Arial"/>
          <w:b/>
        </w:rPr>
      </w:pPr>
      <w:r w:rsidRPr="004F6310">
        <w:rPr>
          <w:rFonts w:ascii="Arial" w:hAnsi="Arial" w:cs="Arial"/>
          <w:b/>
        </w:rPr>
        <w:t>FO: Do not state “don’t know” as an option.</w:t>
      </w:r>
    </w:p>
    <w:tbl>
      <w:tblPr>
        <w:tblW w:w="11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720"/>
        <w:gridCol w:w="5047"/>
        <w:gridCol w:w="813"/>
        <w:gridCol w:w="630"/>
        <w:gridCol w:w="810"/>
        <w:gridCol w:w="810"/>
        <w:gridCol w:w="810"/>
        <w:gridCol w:w="720"/>
        <w:gridCol w:w="742"/>
      </w:tblGrid>
      <w:tr w:rsidR="008219CB" w:rsidRPr="004F6310" w14:paraId="0852A4EC" w14:textId="77777777" w:rsidTr="00F57DAB">
        <w:trPr>
          <w:trHeight w:val="667"/>
          <w:jc w:val="center"/>
        </w:trPr>
        <w:tc>
          <w:tcPr>
            <w:tcW w:w="5767" w:type="dxa"/>
            <w:gridSpan w:val="2"/>
            <w:shd w:val="clear" w:color="auto" w:fill="D9D9D9"/>
          </w:tcPr>
          <w:p w14:paraId="1F02BF02" w14:textId="77777777" w:rsidR="008219CB" w:rsidRPr="004F6310" w:rsidRDefault="008219CB" w:rsidP="00596785">
            <w:pPr>
              <w:jc w:val="center"/>
              <w:rPr>
                <w:rFonts w:ascii="Arial" w:hAnsi="Arial" w:cs="Arial"/>
                <w:b/>
                <w:bCs/>
              </w:rPr>
            </w:pPr>
            <w:r w:rsidRPr="004F6310">
              <w:rPr>
                <w:rFonts w:ascii="Arial" w:hAnsi="Arial" w:cs="Arial"/>
                <w:b/>
                <w:bCs/>
              </w:rPr>
              <w:t>Do you agree with the following statements?</w:t>
            </w:r>
          </w:p>
          <w:p w14:paraId="476660CE" w14:textId="77777777" w:rsidR="008219CB" w:rsidRPr="004F6310" w:rsidRDefault="008219CB" w:rsidP="00596785">
            <w:pPr>
              <w:jc w:val="center"/>
              <w:rPr>
                <w:rFonts w:ascii="Arial" w:hAnsi="Arial" w:cs="Arial"/>
                <w:bCs/>
                <w:i/>
                <w:sz w:val="20"/>
                <w:szCs w:val="20"/>
              </w:rPr>
            </w:pPr>
            <w:r w:rsidRPr="004F6310">
              <w:rPr>
                <w:rFonts w:ascii="Arial" w:hAnsi="Arial" w:cs="Arial"/>
                <w:bCs/>
                <w:i/>
                <w:sz w:val="20"/>
                <w:szCs w:val="20"/>
              </w:rPr>
              <w:t xml:space="preserve">FO: put tick in correct column, </w:t>
            </w:r>
          </w:p>
          <w:p w14:paraId="3D9C97B4" w14:textId="77777777" w:rsidR="008219CB" w:rsidRPr="004F6310" w:rsidRDefault="008219CB" w:rsidP="00596785">
            <w:pPr>
              <w:jc w:val="center"/>
              <w:rPr>
                <w:rFonts w:ascii="Arial" w:hAnsi="Arial" w:cs="Arial"/>
                <w:i/>
                <w:sz w:val="20"/>
                <w:szCs w:val="20"/>
              </w:rPr>
            </w:pPr>
            <w:r w:rsidRPr="004F6310">
              <w:rPr>
                <w:rFonts w:ascii="Arial" w:hAnsi="Arial" w:cs="Arial"/>
                <w:bCs/>
                <w:i/>
                <w:sz w:val="20"/>
                <w:szCs w:val="20"/>
              </w:rPr>
              <w:t>then enter code on the right</w:t>
            </w:r>
          </w:p>
        </w:tc>
        <w:tc>
          <w:tcPr>
            <w:tcW w:w="813" w:type="dxa"/>
            <w:shd w:val="clear" w:color="auto" w:fill="D9D9D9"/>
          </w:tcPr>
          <w:p w14:paraId="3B749834"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1</w:t>
            </w:r>
          </w:p>
          <w:p w14:paraId="02FFC522"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Strongly</w:t>
            </w:r>
          </w:p>
          <w:p w14:paraId="293A4C58"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Agree</w:t>
            </w:r>
          </w:p>
        </w:tc>
        <w:tc>
          <w:tcPr>
            <w:tcW w:w="630" w:type="dxa"/>
            <w:shd w:val="clear" w:color="auto" w:fill="D9D9D9"/>
          </w:tcPr>
          <w:p w14:paraId="3C8F9F24"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2</w:t>
            </w:r>
          </w:p>
          <w:p w14:paraId="6CD90A62"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Agree</w:t>
            </w:r>
          </w:p>
        </w:tc>
        <w:tc>
          <w:tcPr>
            <w:tcW w:w="810" w:type="dxa"/>
            <w:shd w:val="clear" w:color="auto" w:fill="D9D9D9"/>
          </w:tcPr>
          <w:p w14:paraId="5D70376D"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3</w:t>
            </w:r>
          </w:p>
          <w:p w14:paraId="350B4B1B"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Neither Agree nor Disagree</w:t>
            </w:r>
          </w:p>
        </w:tc>
        <w:tc>
          <w:tcPr>
            <w:tcW w:w="810" w:type="dxa"/>
            <w:shd w:val="clear" w:color="auto" w:fill="D9D9D9"/>
          </w:tcPr>
          <w:p w14:paraId="0D4D23FA"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4</w:t>
            </w:r>
          </w:p>
          <w:p w14:paraId="6369E723"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Disagree</w:t>
            </w:r>
          </w:p>
        </w:tc>
        <w:tc>
          <w:tcPr>
            <w:tcW w:w="810" w:type="dxa"/>
            <w:shd w:val="clear" w:color="auto" w:fill="D9D9D9"/>
          </w:tcPr>
          <w:p w14:paraId="70D52831"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5</w:t>
            </w:r>
          </w:p>
          <w:p w14:paraId="3C73D105"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Strongly Disagree</w:t>
            </w:r>
          </w:p>
        </w:tc>
        <w:tc>
          <w:tcPr>
            <w:tcW w:w="720" w:type="dxa"/>
            <w:shd w:val="clear" w:color="auto" w:fill="D9D9D9"/>
          </w:tcPr>
          <w:p w14:paraId="422671FA" w14:textId="77777777" w:rsidR="008219CB" w:rsidRPr="004F6310" w:rsidRDefault="008219CB" w:rsidP="008219CB">
            <w:pPr>
              <w:jc w:val="center"/>
              <w:rPr>
                <w:rFonts w:ascii="Arial" w:hAnsi="Arial" w:cs="Arial"/>
                <w:b/>
                <w:bCs/>
                <w:sz w:val="13"/>
                <w:szCs w:val="13"/>
              </w:rPr>
            </w:pPr>
            <w:r w:rsidRPr="004F6310">
              <w:rPr>
                <w:rFonts w:ascii="Arial" w:hAnsi="Arial" w:cs="Arial"/>
                <w:b/>
                <w:bCs/>
                <w:sz w:val="13"/>
                <w:szCs w:val="13"/>
              </w:rPr>
              <w:t>6</w:t>
            </w:r>
          </w:p>
          <w:p w14:paraId="57EF5065"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Don’t know</w:t>
            </w:r>
          </w:p>
        </w:tc>
        <w:tc>
          <w:tcPr>
            <w:tcW w:w="742" w:type="dxa"/>
            <w:shd w:val="clear" w:color="auto" w:fill="D9D9D9"/>
          </w:tcPr>
          <w:p w14:paraId="12EC24F6" w14:textId="77777777" w:rsidR="008219CB" w:rsidRPr="004F6310" w:rsidRDefault="008219CB" w:rsidP="00596785">
            <w:pPr>
              <w:jc w:val="center"/>
              <w:rPr>
                <w:rFonts w:ascii="Arial" w:hAnsi="Arial" w:cs="Arial"/>
                <w:b/>
                <w:bCs/>
                <w:sz w:val="13"/>
                <w:szCs w:val="13"/>
              </w:rPr>
            </w:pPr>
            <w:r w:rsidRPr="004F6310">
              <w:rPr>
                <w:rFonts w:ascii="Arial" w:hAnsi="Arial" w:cs="Arial"/>
                <w:b/>
                <w:bCs/>
                <w:sz w:val="13"/>
                <w:szCs w:val="13"/>
              </w:rPr>
              <w:t>ENTER CODE</w:t>
            </w:r>
          </w:p>
        </w:tc>
      </w:tr>
      <w:tr w:rsidR="0061521D" w:rsidRPr="004F6310" w14:paraId="32627002" w14:textId="77777777" w:rsidTr="00F57DAB">
        <w:trPr>
          <w:trHeight w:val="51"/>
          <w:jc w:val="center"/>
        </w:trPr>
        <w:tc>
          <w:tcPr>
            <w:tcW w:w="720" w:type="dxa"/>
          </w:tcPr>
          <w:p w14:paraId="658DA402" w14:textId="77777777" w:rsidR="0061521D" w:rsidRPr="004F6310" w:rsidRDefault="0061521D" w:rsidP="002975A9">
            <w:pPr>
              <w:numPr>
                <w:ilvl w:val="0"/>
                <w:numId w:val="5"/>
              </w:numPr>
              <w:spacing w:line="360" w:lineRule="auto"/>
              <w:rPr>
                <w:rFonts w:ascii="Arial" w:hAnsi="Arial" w:cs="Arial"/>
                <w:sz w:val="20"/>
                <w:szCs w:val="20"/>
              </w:rPr>
            </w:pPr>
          </w:p>
        </w:tc>
        <w:tc>
          <w:tcPr>
            <w:tcW w:w="5047" w:type="dxa"/>
          </w:tcPr>
          <w:p w14:paraId="05D9DC5D" w14:textId="77777777" w:rsidR="0061521D" w:rsidRPr="004F6310" w:rsidRDefault="0061521D" w:rsidP="00596785">
            <w:pPr>
              <w:rPr>
                <w:rFonts w:ascii="Arial" w:hAnsi="Arial" w:cs="Arial"/>
                <w:sz w:val="20"/>
                <w:szCs w:val="20"/>
              </w:rPr>
            </w:pPr>
            <w:r w:rsidRPr="004F6310">
              <w:rPr>
                <w:rFonts w:ascii="Arial" w:hAnsi="Arial" w:cs="Arial"/>
                <w:sz w:val="20"/>
                <w:szCs w:val="20"/>
              </w:rPr>
              <w:t>When jobs are hard to find, men should have more of a right to a job than women.</w:t>
            </w:r>
          </w:p>
        </w:tc>
        <w:tc>
          <w:tcPr>
            <w:tcW w:w="813" w:type="dxa"/>
          </w:tcPr>
          <w:p w14:paraId="11E78406" w14:textId="77777777" w:rsidR="0061521D" w:rsidRPr="004F6310" w:rsidRDefault="0061521D" w:rsidP="00596785">
            <w:pPr>
              <w:spacing w:line="360" w:lineRule="auto"/>
              <w:rPr>
                <w:rFonts w:ascii="Arial" w:hAnsi="Arial" w:cs="Arial"/>
                <w:sz w:val="20"/>
                <w:szCs w:val="20"/>
              </w:rPr>
            </w:pPr>
          </w:p>
        </w:tc>
        <w:tc>
          <w:tcPr>
            <w:tcW w:w="630" w:type="dxa"/>
          </w:tcPr>
          <w:p w14:paraId="79C0A268" w14:textId="77777777" w:rsidR="0061521D" w:rsidRPr="004F6310" w:rsidRDefault="0061521D" w:rsidP="00596785">
            <w:pPr>
              <w:spacing w:line="360" w:lineRule="auto"/>
              <w:rPr>
                <w:rFonts w:ascii="Arial" w:hAnsi="Arial" w:cs="Arial"/>
                <w:sz w:val="20"/>
                <w:szCs w:val="20"/>
              </w:rPr>
            </w:pPr>
          </w:p>
        </w:tc>
        <w:tc>
          <w:tcPr>
            <w:tcW w:w="810" w:type="dxa"/>
          </w:tcPr>
          <w:p w14:paraId="6E2373E1" w14:textId="77777777" w:rsidR="0061521D" w:rsidRPr="004F6310" w:rsidRDefault="0061521D" w:rsidP="00596785">
            <w:pPr>
              <w:spacing w:line="360" w:lineRule="auto"/>
              <w:rPr>
                <w:rFonts w:ascii="Arial" w:hAnsi="Arial" w:cs="Arial"/>
                <w:sz w:val="20"/>
                <w:szCs w:val="20"/>
              </w:rPr>
            </w:pPr>
          </w:p>
        </w:tc>
        <w:tc>
          <w:tcPr>
            <w:tcW w:w="810" w:type="dxa"/>
          </w:tcPr>
          <w:p w14:paraId="61216191" w14:textId="77777777" w:rsidR="0061521D" w:rsidRPr="004F6310" w:rsidRDefault="0061521D" w:rsidP="00596785">
            <w:pPr>
              <w:spacing w:line="360" w:lineRule="auto"/>
              <w:rPr>
                <w:rFonts w:ascii="Arial" w:hAnsi="Arial" w:cs="Arial"/>
                <w:sz w:val="20"/>
                <w:szCs w:val="20"/>
              </w:rPr>
            </w:pPr>
          </w:p>
        </w:tc>
        <w:tc>
          <w:tcPr>
            <w:tcW w:w="810" w:type="dxa"/>
          </w:tcPr>
          <w:p w14:paraId="58A8E7FE" w14:textId="77777777" w:rsidR="0061521D" w:rsidRPr="004F6310" w:rsidRDefault="0061521D" w:rsidP="00596785">
            <w:pPr>
              <w:spacing w:line="360" w:lineRule="auto"/>
              <w:rPr>
                <w:rFonts w:ascii="Arial" w:hAnsi="Arial" w:cs="Arial"/>
                <w:sz w:val="20"/>
                <w:szCs w:val="20"/>
              </w:rPr>
            </w:pPr>
          </w:p>
        </w:tc>
        <w:tc>
          <w:tcPr>
            <w:tcW w:w="720" w:type="dxa"/>
          </w:tcPr>
          <w:p w14:paraId="62D8DFD3" w14:textId="77777777" w:rsidR="0061521D" w:rsidRPr="004F6310" w:rsidRDefault="0061521D" w:rsidP="00596785">
            <w:pPr>
              <w:spacing w:line="360" w:lineRule="auto"/>
              <w:rPr>
                <w:rFonts w:ascii="Arial" w:hAnsi="Arial" w:cs="Arial"/>
                <w:sz w:val="20"/>
                <w:szCs w:val="20"/>
              </w:rPr>
            </w:pPr>
          </w:p>
        </w:tc>
        <w:tc>
          <w:tcPr>
            <w:tcW w:w="742" w:type="dxa"/>
          </w:tcPr>
          <w:p w14:paraId="350F98B7" w14:textId="77777777" w:rsidR="0061521D" w:rsidRPr="004F6310" w:rsidRDefault="0061521D" w:rsidP="00596785">
            <w:pPr>
              <w:spacing w:line="360" w:lineRule="auto"/>
              <w:rPr>
                <w:rFonts w:ascii="Arial" w:hAnsi="Arial" w:cs="Arial"/>
                <w:sz w:val="20"/>
                <w:szCs w:val="20"/>
              </w:rPr>
            </w:pPr>
          </w:p>
        </w:tc>
      </w:tr>
      <w:tr w:rsidR="0061521D" w:rsidRPr="004F6310" w14:paraId="4C66D191" w14:textId="77777777" w:rsidTr="00F57DAB">
        <w:trPr>
          <w:trHeight w:val="51"/>
          <w:jc w:val="center"/>
        </w:trPr>
        <w:tc>
          <w:tcPr>
            <w:tcW w:w="720" w:type="dxa"/>
          </w:tcPr>
          <w:p w14:paraId="056FDA2B" w14:textId="77777777" w:rsidR="0061521D" w:rsidRPr="004F6310" w:rsidRDefault="0061521D" w:rsidP="00596785">
            <w:pPr>
              <w:numPr>
                <w:ilvl w:val="0"/>
                <w:numId w:val="5"/>
              </w:numPr>
              <w:rPr>
                <w:rFonts w:ascii="Arial" w:hAnsi="Arial" w:cs="Arial"/>
                <w:sz w:val="20"/>
                <w:szCs w:val="20"/>
              </w:rPr>
            </w:pPr>
          </w:p>
        </w:tc>
        <w:tc>
          <w:tcPr>
            <w:tcW w:w="5047" w:type="dxa"/>
          </w:tcPr>
          <w:p w14:paraId="2F114424" w14:textId="77777777" w:rsidR="0061521D" w:rsidRPr="004F6310" w:rsidRDefault="0061521D" w:rsidP="004F2ACA">
            <w:pPr>
              <w:rPr>
                <w:rFonts w:ascii="Arial" w:hAnsi="Arial" w:cs="Arial"/>
                <w:sz w:val="20"/>
                <w:szCs w:val="20"/>
              </w:rPr>
            </w:pPr>
            <w:r w:rsidRPr="004F6310">
              <w:rPr>
                <w:rFonts w:ascii="Arial" w:hAnsi="Arial" w:cs="Arial"/>
                <w:sz w:val="20"/>
                <w:szCs w:val="20"/>
              </w:rPr>
              <w:t xml:space="preserve">Women should only work on household tasks such as taking care of children, collecting firewood, cleaning and cooking. They should not take employment for money. </w:t>
            </w:r>
          </w:p>
        </w:tc>
        <w:tc>
          <w:tcPr>
            <w:tcW w:w="813" w:type="dxa"/>
          </w:tcPr>
          <w:p w14:paraId="446FEC79" w14:textId="77777777" w:rsidR="0061521D" w:rsidRPr="004F6310" w:rsidRDefault="0061521D" w:rsidP="00596785">
            <w:pPr>
              <w:spacing w:line="360" w:lineRule="auto"/>
              <w:rPr>
                <w:rFonts w:ascii="Arial" w:hAnsi="Arial" w:cs="Arial"/>
                <w:sz w:val="20"/>
                <w:szCs w:val="20"/>
              </w:rPr>
            </w:pPr>
          </w:p>
        </w:tc>
        <w:tc>
          <w:tcPr>
            <w:tcW w:w="630" w:type="dxa"/>
          </w:tcPr>
          <w:p w14:paraId="14CFBE2B" w14:textId="77777777" w:rsidR="0061521D" w:rsidRPr="004F6310" w:rsidRDefault="0061521D" w:rsidP="00596785">
            <w:pPr>
              <w:spacing w:line="360" w:lineRule="auto"/>
              <w:rPr>
                <w:rFonts w:ascii="Arial" w:hAnsi="Arial" w:cs="Arial"/>
                <w:sz w:val="20"/>
                <w:szCs w:val="20"/>
              </w:rPr>
            </w:pPr>
          </w:p>
        </w:tc>
        <w:tc>
          <w:tcPr>
            <w:tcW w:w="810" w:type="dxa"/>
          </w:tcPr>
          <w:p w14:paraId="00BF33CB" w14:textId="77777777" w:rsidR="0061521D" w:rsidRPr="004F6310" w:rsidRDefault="0061521D" w:rsidP="00596785">
            <w:pPr>
              <w:spacing w:line="360" w:lineRule="auto"/>
              <w:rPr>
                <w:rFonts w:ascii="Arial" w:hAnsi="Arial" w:cs="Arial"/>
                <w:sz w:val="20"/>
                <w:szCs w:val="20"/>
              </w:rPr>
            </w:pPr>
          </w:p>
        </w:tc>
        <w:tc>
          <w:tcPr>
            <w:tcW w:w="810" w:type="dxa"/>
          </w:tcPr>
          <w:p w14:paraId="4232A0C1" w14:textId="77777777" w:rsidR="0061521D" w:rsidRPr="004F6310" w:rsidRDefault="0061521D" w:rsidP="00596785">
            <w:pPr>
              <w:spacing w:line="360" w:lineRule="auto"/>
              <w:rPr>
                <w:rFonts w:ascii="Arial" w:hAnsi="Arial" w:cs="Arial"/>
                <w:sz w:val="20"/>
                <w:szCs w:val="20"/>
              </w:rPr>
            </w:pPr>
          </w:p>
        </w:tc>
        <w:tc>
          <w:tcPr>
            <w:tcW w:w="810" w:type="dxa"/>
          </w:tcPr>
          <w:p w14:paraId="2B4DD3D3" w14:textId="77777777" w:rsidR="0061521D" w:rsidRPr="004F6310" w:rsidRDefault="0061521D" w:rsidP="00596785">
            <w:pPr>
              <w:spacing w:line="360" w:lineRule="auto"/>
              <w:rPr>
                <w:rFonts w:ascii="Arial" w:hAnsi="Arial" w:cs="Arial"/>
                <w:sz w:val="20"/>
                <w:szCs w:val="20"/>
              </w:rPr>
            </w:pPr>
          </w:p>
        </w:tc>
        <w:tc>
          <w:tcPr>
            <w:tcW w:w="720" w:type="dxa"/>
          </w:tcPr>
          <w:p w14:paraId="63C3FE12" w14:textId="77777777" w:rsidR="0061521D" w:rsidRPr="004F6310" w:rsidRDefault="0061521D" w:rsidP="00596785">
            <w:pPr>
              <w:spacing w:line="360" w:lineRule="auto"/>
              <w:rPr>
                <w:rFonts w:ascii="Arial" w:hAnsi="Arial" w:cs="Arial"/>
                <w:sz w:val="20"/>
                <w:szCs w:val="20"/>
              </w:rPr>
            </w:pPr>
          </w:p>
        </w:tc>
        <w:tc>
          <w:tcPr>
            <w:tcW w:w="742" w:type="dxa"/>
          </w:tcPr>
          <w:p w14:paraId="70F6F01F" w14:textId="77777777" w:rsidR="0061521D" w:rsidRPr="004F6310" w:rsidRDefault="0061521D" w:rsidP="00596785">
            <w:pPr>
              <w:spacing w:line="360" w:lineRule="auto"/>
              <w:rPr>
                <w:rFonts w:ascii="Arial" w:hAnsi="Arial" w:cs="Arial"/>
                <w:sz w:val="20"/>
                <w:szCs w:val="20"/>
              </w:rPr>
            </w:pPr>
          </w:p>
        </w:tc>
      </w:tr>
      <w:tr w:rsidR="0061521D" w:rsidRPr="004F6310" w14:paraId="100188DE" w14:textId="77777777" w:rsidTr="00F57DAB">
        <w:trPr>
          <w:trHeight w:val="51"/>
          <w:jc w:val="center"/>
        </w:trPr>
        <w:tc>
          <w:tcPr>
            <w:tcW w:w="720" w:type="dxa"/>
          </w:tcPr>
          <w:p w14:paraId="1F828EB4" w14:textId="77777777" w:rsidR="0061521D" w:rsidRPr="004F6310" w:rsidRDefault="0061521D" w:rsidP="00596785">
            <w:pPr>
              <w:numPr>
                <w:ilvl w:val="0"/>
                <w:numId w:val="5"/>
              </w:numPr>
              <w:rPr>
                <w:rFonts w:ascii="Arial" w:hAnsi="Arial" w:cs="Arial"/>
                <w:sz w:val="20"/>
                <w:szCs w:val="20"/>
              </w:rPr>
            </w:pPr>
          </w:p>
        </w:tc>
        <w:tc>
          <w:tcPr>
            <w:tcW w:w="5047" w:type="dxa"/>
          </w:tcPr>
          <w:p w14:paraId="6EA95FDC" w14:textId="77777777" w:rsidR="0061521D" w:rsidRPr="004F6310" w:rsidRDefault="0061521D" w:rsidP="00596785">
            <w:pPr>
              <w:rPr>
                <w:rFonts w:ascii="Arial" w:hAnsi="Arial" w:cs="Arial"/>
                <w:sz w:val="20"/>
                <w:szCs w:val="20"/>
              </w:rPr>
            </w:pPr>
            <w:r w:rsidRPr="004F6310">
              <w:rPr>
                <w:rFonts w:ascii="Arial" w:hAnsi="Arial" w:cs="Arial"/>
                <w:sz w:val="20"/>
                <w:szCs w:val="20"/>
              </w:rPr>
              <w:t>A woman has to have children in order to be happy in life.</w:t>
            </w:r>
          </w:p>
        </w:tc>
        <w:tc>
          <w:tcPr>
            <w:tcW w:w="813" w:type="dxa"/>
          </w:tcPr>
          <w:p w14:paraId="72CF7E45" w14:textId="77777777" w:rsidR="0061521D" w:rsidRPr="004F6310" w:rsidRDefault="0061521D" w:rsidP="00596785">
            <w:pPr>
              <w:spacing w:line="360" w:lineRule="auto"/>
              <w:rPr>
                <w:rFonts w:ascii="Arial" w:hAnsi="Arial" w:cs="Arial"/>
                <w:sz w:val="20"/>
                <w:szCs w:val="20"/>
              </w:rPr>
            </w:pPr>
          </w:p>
        </w:tc>
        <w:tc>
          <w:tcPr>
            <w:tcW w:w="630" w:type="dxa"/>
          </w:tcPr>
          <w:p w14:paraId="1D2C06F1" w14:textId="77777777" w:rsidR="0061521D" w:rsidRPr="004F6310" w:rsidRDefault="0061521D" w:rsidP="00596785">
            <w:pPr>
              <w:spacing w:line="360" w:lineRule="auto"/>
              <w:rPr>
                <w:rFonts w:ascii="Arial" w:hAnsi="Arial" w:cs="Arial"/>
                <w:sz w:val="20"/>
                <w:szCs w:val="20"/>
              </w:rPr>
            </w:pPr>
          </w:p>
        </w:tc>
        <w:tc>
          <w:tcPr>
            <w:tcW w:w="810" w:type="dxa"/>
          </w:tcPr>
          <w:p w14:paraId="3D13185A" w14:textId="77777777" w:rsidR="0061521D" w:rsidRPr="004F6310" w:rsidRDefault="0061521D" w:rsidP="00596785">
            <w:pPr>
              <w:spacing w:line="360" w:lineRule="auto"/>
              <w:rPr>
                <w:rFonts w:ascii="Arial" w:hAnsi="Arial" w:cs="Arial"/>
                <w:sz w:val="20"/>
                <w:szCs w:val="20"/>
              </w:rPr>
            </w:pPr>
          </w:p>
        </w:tc>
        <w:tc>
          <w:tcPr>
            <w:tcW w:w="810" w:type="dxa"/>
          </w:tcPr>
          <w:p w14:paraId="209A1581" w14:textId="77777777" w:rsidR="0061521D" w:rsidRPr="004F6310" w:rsidRDefault="0061521D" w:rsidP="00596785">
            <w:pPr>
              <w:spacing w:line="360" w:lineRule="auto"/>
              <w:rPr>
                <w:rFonts w:ascii="Arial" w:hAnsi="Arial" w:cs="Arial"/>
                <w:sz w:val="20"/>
                <w:szCs w:val="20"/>
              </w:rPr>
            </w:pPr>
          </w:p>
        </w:tc>
        <w:tc>
          <w:tcPr>
            <w:tcW w:w="810" w:type="dxa"/>
          </w:tcPr>
          <w:p w14:paraId="5237C36A" w14:textId="77777777" w:rsidR="0061521D" w:rsidRPr="004F6310" w:rsidRDefault="0061521D" w:rsidP="00596785">
            <w:pPr>
              <w:spacing w:line="360" w:lineRule="auto"/>
              <w:rPr>
                <w:rFonts w:ascii="Arial" w:hAnsi="Arial" w:cs="Arial"/>
                <w:sz w:val="20"/>
                <w:szCs w:val="20"/>
              </w:rPr>
            </w:pPr>
          </w:p>
        </w:tc>
        <w:tc>
          <w:tcPr>
            <w:tcW w:w="720" w:type="dxa"/>
          </w:tcPr>
          <w:p w14:paraId="40509346" w14:textId="77777777" w:rsidR="0061521D" w:rsidRPr="004F6310" w:rsidRDefault="0061521D" w:rsidP="00596785">
            <w:pPr>
              <w:spacing w:line="360" w:lineRule="auto"/>
              <w:rPr>
                <w:rFonts w:ascii="Arial" w:hAnsi="Arial" w:cs="Arial"/>
                <w:sz w:val="20"/>
                <w:szCs w:val="20"/>
              </w:rPr>
            </w:pPr>
          </w:p>
        </w:tc>
        <w:tc>
          <w:tcPr>
            <w:tcW w:w="742" w:type="dxa"/>
          </w:tcPr>
          <w:p w14:paraId="6E2EAF21" w14:textId="77777777" w:rsidR="0061521D" w:rsidRPr="004F6310" w:rsidRDefault="0061521D" w:rsidP="00596785">
            <w:pPr>
              <w:spacing w:line="360" w:lineRule="auto"/>
              <w:rPr>
                <w:rFonts w:ascii="Arial" w:hAnsi="Arial" w:cs="Arial"/>
                <w:sz w:val="20"/>
                <w:szCs w:val="20"/>
              </w:rPr>
            </w:pPr>
          </w:p>
        </w:tc>
      </w:tr>
      <w:tr w:rsidR="0061521D" w:rsidRPr="004F6310" w14:paraId="76B41842" w14:textId="77777777" w:rsidTr="00F57DAB">
        <w:trPr>
          <w:trHeight w:val="51"/>
          <w:jc w:val="center"/>
        </w:trPr>
        <w:tc>
          <w:tcPr>
            <w:tcW w:w="720" w:type="dxa"/>
          </w:tcPr>
          <w:p w14:paraId="25EC5423" w14:textId="77777777" w:rsidR="0061521D" w:rsidRPr="004F6310" w:rsidRDefault="0061521D" w:rsidP="00596785">
            <w:pPr>
              <w:numPr>
                <w:ilvl w:val="0"/>
                <w:numId w:val="5"/>
              </w:numPr>
              <w:rPr>
                <w:rFonts w:ascii="Arial" w:hAnsi="Arial" w:cs="Arial"/>
                <w:sz w:val="20"/>
                <w:szCs w:val="20"/>
              </w:rPr>
            </w:pPr>
          </w:p>
        </w:tc>
        <w:tc>
          <w:tcPr>
            <w:tcW w:w="5047" w:type="dxa"/>
          </w:tcPr>
          <w:p w14:paraId="766491FC" w14:textId="77777777" w:rsidR="0061521D" w:rsidRPr="004F6310" w:rsidRDefault="0061521D" w:rsidP="00596785">
            <w:pPr>
              <w:rPr>
                <w:rFonts w:ascii="Arial" w:hAnsi="Arial" w:cs="Arial"/>
                <w:sz w:val="20"/>
                <w:szCs w:val="20"/>
              </w:rPr>
            </w:pPr>
            <w:r w:rsidRPr="004F6310">
              <w:rPr>
                <w:rFonts w:ascii="Arial" w:hAnsi="Arial" w:cs="Arial"/>
                <w:sz w:val="20"/>
                <w:szCs w:val="20"/>
              </w:rPr>
              <w:t>A secondary school education is more important for a boy than for a girl.</w:t>
            </w:r>
          </w:p>
        </w:tc>
        <w:tc>
          <w:tcPr>
            <w:tcW w:w="813" w:type="dxa"/>
          </w:tcPr>
          <w:p w14:paraId="0B41777F" w14:textId="77777777" w:rsidR="0061521D" w:rsidRPr="004F6310" w:rsidRDefault="0061521D" w:rsidP="00596785">
            <w:pPr>
              <w:spacing w:line="360" w:lineRule="auto"/>
              <w:rPr>
                <w:rFonts w:ascii="Arial" w:hAnsi="Arial" w:cs="Arial"/>
                <w:sz w:val="20"/>
                <w:szCs w:val="20"/>
              </w:rPr>
            </w:pPr>
          </w:p>
        </w:tc>
        <w:tc>
          <w:tcPr>
            <w:tcW w:w="630" w:type="dxa"/>
          </w:tcPr>
          <w:p w14:paraId="6991FBDB" w14:textId="77777777" w:rsidR="0061521D" w:rsidRPr="004F6310" w:rsidRDefault="0061521D" w:rsidP="00596785">
            <w:pPr>
              <w:spacing w:line="360" w:lineRule="auto"/>
              <w:rPr>
                <w:rFonts w:ascii="Arial" w:hAnsi="Arial" w:cs="Arial"/>
                <w:sz w:val="20"/>
                <w:szCs w:val="20"/>
              </w:rPr>
            </w:pPr>
          </w:p>
        </w:tc>
        <w:tc>
          <w:tcPr>
            <w:tcW w:w="810" w:type="dxa"/>
          </w:tcPr>
          <w:p w14:paraId="2077EDA8" w14:textId="77777777" w:rsidR="0061521D" w:rsidRPr="004F6310" w:rsidRDefault="0061521D" w:rsidP="00596785">
            <w:pPr>
              <w:spacing w:line="360" w:lineRule="auto"/>
              <w:rPr>
                <w:rFonts w:ascii="Arial" w:hAnsi="Arial" w:cs="Arial"/>
                <w:sz w:val="20"/>
                <w:szCs w:val="20"/>
              </w:rPr>
            </w:pPr>
          </w:p>
        </w:tc>
        <w:tc>
          <w:tcPr>
            <w:tcW w:w="810" w:type="dxa"/>
          </w:tcPr>
          <w:p w14:paraId="33E50B7E" w14:textId="77777777" w:rsidR="0061521D" w:rsidRPr="004F6310" w:rsidRDefault="0061521D" w:rsidP="00596785">
            <w:pPr>
              <w:spacing w:line="360" w:lineRule="auto"/>
              <w:rPr>
                <w:rFonts w:ascii="Arial" w:hAnsi="Arial" w:cs="Arial"/>
                <w:sz w:val="20"/>
                <w:szCs w:val="20"/>
              </w:rPr>
            </w:pPr>
          </w:p>
        </w:tc>
        <w:tc>
          <w:tcPr>
            <w:tcW w:w="810" w:type="dxa"/>
          </w:tcPr>
          <w:p w14:paraId="74F6A2DB" w14:textId="77777777" w:rsidR="0061521D" w:rsidRPr="004F6310" w:rsidRDefault="0061521D" w:rsidP="00596785">
            <w:pPr>
              <w:spacing w:line="360" w:lineRule="auto"/>
              <w:rPr>
                <w:rFonts w:ascii="Arial" w:hAnsi="Arial" w:cs="Arial"/>
                <w:sz w:val="20"/>
                <w:szCs w:val="20"/>
              </w:rPr>
            </w:pPr>
          </w:p>
        </w:tc>
        <w:tc>
          <w:tcPr>
            <w:tcW w:w="720" w:type="dxa"/>
          </w:tcPr>
          <w:p w14:paraId="34D2B3B4" w14:textId="77777777" w:rsidR="0061521D" w:rsidRPr="004F6310" w:rsidRDefault="0061521D" w:rsidP="00596785">
            <w:pPr>
              <w:spacing w:line="360" w:lineRule="auto"/>
              <w:rPr>
                <w:rFonts w:ascii="Arial" w:hAnsi="Arial" w:cs="Arial"/>
                <w:sz w:val="20"/>
                <w:szCs w:val="20"/>
              </w:rPr>
            </w:pPr>
          </w:p>
        </w:tc>
        <w:tc>
          <w:tcPr>
            <w:tcW w:w="742" w:type="dxa"/>
          </w:tcPr>
          <w:p w14:paraId="1244DBE2" w14:textId="77777777" w:rsidR="0061521D" w:rsidRPr="004F6310" w:rsidRDefault="0061521D" w:rsidP="00596785">
            <w:pPr>
              <w:spacing w:line="360" w:lineRule="auto"/>
              <w:rPr>
                <w:rFonts w:ascii="Arial" w:hAnsi="Arial" w:cs="Arial"/>
                <w:sz w:val="20"/>
                <w:szCs w:val="20"/>
              </w:rPr>
            </w:pPr>
          </w:p>
        </w:tc>
      </w:tr>
      <w:tr w:rsidR="0061521D" w:rsidRPr="004F6310" w14:paraId="0F7FDE53" w14:textId="77777777" w:rsidTr="00F57DAB">
        <w:trPr>
          <w:trHeight w:val="51"/>
          <w:jc w:val="center"/>
        </w:trPr>
        <w:tc>
          <w:tcPr>
            <w:tcW w:w="720" w:type="dxa"/>
          </w:tcPr>
          <w:p w14:paraId="76138DCA" w14:textId="77777777" w:rsidR="0061521D" w:rsidRPr="004F6310" w:rsidRDefault="0061521D" w:rsidP="00596785">
            <w:pPr>
              <w:numPr>
                <w:ilvl w:val="0"/>
                <w:numId w:val="5"/>
              </w:numPr>
              <w:rPr>
                <w:rFonts w:ascii="Arial" w:hAnsi="Arial" w:cs="Arial"/>
                <w:sz w:val="20"/>
                <w:szCs w:val="20"/>
              </w:rPr>
            </w:pPr>
          </w:p>
        </w:tc>
        <w:tc>
          <w:tcPr>
            <w:tcW w:w="5047" w:type="dxa"/>
          </w:tcPr>
          <w:p w14:paraId="67337B49" w14:textId="77777777" w:rsidR="0061521D" w:rsidRPr="004F6310" w:rsidRDefault="0061521D" w:rsidP="00596785">
            <w:pPr>
              <w:rPr>
                <w:rFonts w:ascii="Arial" w:hAnsi="Arial" w:cs="Arial"/>
                <w:sz w:val="20"/>
                <w:szCs w:val="20"/>
              </w:rPr>
            </w:pPr>
            <w:r w:rsidRPr="004F6310">
              <w:rPr>
                <w:rFonts w:ascii="Arial" w:hAnsi="Arial" w:cs="Arial"/>
                <w:sz w:val="20"/>
                <w:szCs w:val="20"/>
              </w:rPr>
              <w:t>Polygamy should remain allowed by the government.</w:t>
            </w:r>
          </w:p>
        </w:tc>
        <w:tc>
          <w:tcPr>
            <w:tcW w:w="813" w:type="dxa"/>
          </w:tcPr>
          <w:p w14:paraId="3D0D97EE" w14:textId="77777777" w:rsidR="0061521D" w:rsidRPr="004F6310" w:rsidRDefault="0061521D" w:rsidP="00596785">
            <w:pPr>
              <w:spacing w:line="360" w:lineRule="auto"/>
              <w:rPr>
                <w:rFonts w:ascii="Arial" w:hAnsi="Arial" w:cs="Arial"/>
                <w:sz w:val="20"/>
                <w:szCs w:val="20"/>
              </w:rPr>
            </w:pPr>
          </w:p>
        </w:tc>
        <w:tc>
          <w:tcPr>
            <w:tcW w:w="630" w:type="dxa"/>
          </w:tcPr>
          <w:p w14:paraId="4D8A5B54" w14:textId="77777777" w:rsidR="0061521D" w:rsidRPr="004F6310" w:rsidRDefault="0061521D" w:rsidP="00596785">
            <w:pPr>
              <w:spacing w:line="360" w:lineRule="auto"/>
              <w:rPr>
                <w:rFonts w:ascii="Arial" w:hAnsi="Arial" w:cs="Arial"/>
                <w:sz w:val="20"/>
                <w:szCs w:val="20"/>
              </w:rPr>
            </w:pPr>
          </w:p>
        </w:tc>
        <w:tc>
          <w:tcPr>
            <w:tcW w:w="810" w:type="dxa"/>
          </w:tcPr>
          <w:p w14:paraId="4FDE8580" w14:textId="77777777" w:rsidR="0061521D" w:rsidRPr="004F6310" w:rsidRDefault="0061521D" w:rsidP="00596785">
            <w:pPr>
              <w:spacing w:line="360" w:lineRule="auto"/>
              <w:rPr>
                <w:rFonts w:ascii="Arial" w:hAnsi="Arial" w:cs="Arial"/>
                <w:sz w:val="20"/>
                <w:szCs w:val="20"/>
              </w:rPr>
            </w:pPr>
          </w:p>
        </w:tc>
        <w:tc>
          <w:tcPr>
            <w:tcW w:w="810" w:type="dxa"/>
          </w:tcPr>
          <w:p w14:paraId="26B44D21" w14:textId="77777777" w:rsidR="0061521D" w:rsidRPr="004F6310" w:rsidRDefault="0061521D" w:rsidP="00596785">
            <w:pPr>
              <w:spacing w:line="360" w:lineRule="auto"/>
              <w:rPr>
                <w:rFonts w:ascii="Arial" w:hAnsi="Arial" w:cs="Arial"/>
                <w:sz w:val="20"/>
                <w:szCs w:val="20"/>
              </w:rPr>
            </w:pPr>
          </w:p>
        </w:tc>
        <w:tc>
          <w:tcPr>
            <w:tcW w:w="810" w:type="dxa"/>
          </w:tcPr>
          <w:p w14:paraId="6DFFA55B" w14:textId="77777777" w:rsidR="0061521D" w:rsidRPr="004F6310" w:rsidRDefault="0061521D" w:rsidP="00596785">
            <w:pPr>
              <w:spacing w:line="360" w:lineRule="auto"/>
              <w:rPr>
                <w:rFonts w:ascii="Arial" w:hAnsi="Arial" w:cs="Arial"/>
                <w:sz w:val="20"/>
                <w:szCs w:val="20"/>
              </w:rPr>
            </w:pPr>
          </w:p>
        </w:tc>
        <w:tc>
          <w:tcPr>
            <w:tcW w:w="720" w:type="dxa"/>
          </w:tcPr>
          <w:p w14:paraId="03778102" w14:textId="77777777" w:rsidR="0061521D" w:rsidRPr="004F6310" w:rsidRDefault="0061521D" w:rsidP="00596785">
            <w:pPr>
              <w:spacing w:line="360" w:lineRule="auto"/>
              <w:rPr>
                <w:rFonts w:ascii="Arial" w:hAnsi="Arial" w:cs="Arial"/>
                <w:sz w:val="20"/>
                <w:szCs w:val="20"/>
              </w:rPr>
            </w:pPr>
          </w:p>
        </w:tc>
        <w:tc>
          <w:tcPr>
            <w:tcW w:w="742" w:type="dxa"/>
          </w:tcPr>
          <w:p w14:paraId="1A9CE167" w14:textId="77777777" w:rsidR="0061521D" w:rsidRPr="004F6310" w:rsidRDefault="0061521D" w:rsidP="00596785">
            <w:pPr>
              <w:spacing w:line="360" w:lineRule="auto"/>
              <w:rPr>
                <w:rFonts w:ascii="Arial" w:hAnsi="Arial" w:cs="Arial"/>
                <w:sz w:val="20"/>
                <w:szCs w:val="20"/>
              </w:rPr>
            </w:pPr>
          </w:p>
        </w:tc>
      </w:tr>
      <w:tr w:rsidR="0061521D" w:rsidRPr="004F6310" w14:paraId="6D737AE7" w14:textId="77777777" w:rsidTr="00F57DAB">
        <w:trPr>
          <w:trHeight w:val="51"/>
          <w:jc w:val="center"/>
        </w:trPr>
        <w:tc>
          <w:tcPr>
            <w:tcW w:w="720" w:type="dxa"/>
          </w:tcPr>
          <w:p w14:paraId="3780C894" w14:textId="77777777" w:rsidR="0061521D" w:rsidRPr="004F6310" w:rsidRDefault="0061521D" w:rsidP="00596785">
            <w:pPr>
              <w:numPr>
                <w:ilvl w:val="0"/>
                <w:numId w:val="5"/>
              </w:numPr>
              <w:rPr>
                <w:rFonts w:ascii="Arial" w:hAnsi="Arial" w:cs="Arial"/>
                <w:sz w:val="20"/>
                <w:szCs w:val="20"/>
              </w:rPr>
            </w:pPr>
          </w:p>
        </w:tc>
        <w:tc>
          <w:tcPr>
            <w:tcW w:w="5047" w:type="dxa"/>
          </w:tcPr>
          <w:p w14:paraId="629BB8F8" w14:textId="77777777" w:rsidR="0061521D" w:rsidRPr="004F6310" w:rsidRDefault="0061521D" w:rsidP="00596785">
            <w:pPr>
              <w:rPr>
                <w:rFonts w:ascii="Arial" w:hAnsi="Arial" w:cs="Arial"/>
                <w:sz w:val="20"/>
                <w:szCs w:val="20"/>
              </w:rPr>
            </w:pPr>
            <w:r w:rsidRPr="004F6310">
              <w:rPr>
                <w:rFonts w:ascii="Arial" w:hAnsi="Arial" w:cs="Arial"/>
                <w:sz w:val="20"/>
                <w:szCs w:val="20"/>
              </w:rPr>
              <w:t>A man who marries should pay a dowry to the family of the bride.</w:t>
            </w:r>
          </w:p>
        </w:tc>
        <w:tc>
          <w:tcPr>
            <w:tcW w:w="813" w:type="dxa"/>
            <w:vAlign w:val="center"/>
          </w:tcPr>
          <w:p w14:paraId="0B13EED1" w14:textId="77777777" w:rsidR="0061521D" w:rsidRPr="004F6310" w:rsidRDefault="0061521D" w:rsidP="00596785">
            <w:pPr>
              <w:spacing w:line="360" w:lineRule="auto"/>
              <w:rPr>
                <w:rFonts w:ascii="Arial" w:hAnsi="Arial" w:cs="Arial"/>
                <w:sz w:val="20"/>
                <w:szCs w:val="20"/>
              </w:rPr>
            </w:pPr>
          </w:p>
        </w:tc>
        <w:tc>
          <w:tcPr>
            <w:tcW w:w="630" w:type="dxa"/>
            <w:vAlign w:val="center"/>
          </w:tcPr>
          <w:p w14:paraId="16BD90E9" w14:textId="77777777" w:rsidR="0061521D" w:rsidRPr="004F6310" w:rsidRDefault="0061521D" w:rsidP="00596785">
            <w:pPr>
              <w:spacing w:line="360" w:lineRule="auto"/>
              <w:rPr>
                <w:rFonts w:ascii="Arial" w:hAnsi="Arial" w:cs="Arial"/>
                <w:sz w:val="20"/>
                <w:szCs w:val="20"/>
              </w:rPr>
            </w:pPr>
          </w:p>
        </w:tc>
        <w:tc>
          <w:tcPr>
            <w:tcW w:w="810" w:type="dxa"/>
            <w:vAlign w:val="center"/>
          </w:tcPr>
          <w:p w14:paraId="016CEAFA" w14:textId="77777777" w:rsidR="0061521D" w:rsidRPr="004F6310" w:rsidRDefault="0061521D" w:rsidP="00596785">
            <w:pPr>
              <w:spacing w:line="360" w:lineRule="auto"/>
              <w:rPr>
                <w:rFonts w:ascii="Arial" w:hAnsi="Arial" w:cs="Arial"/>
                <w:sz w:val="20"/>
                <w:szCs w:val="20"/>
              </w:rPr>
            </w:pPr>
          </w:p>
        </w:tc>
        <w:tc>
          <w:tcPr>
            <w:tcW w:w="810" w:type="dxa"/>
            <w:vAlign w:val="center"/>
          </w:tcPr>
          <w:p w14:paraId="4A7F325D" w14:textId="77777777" w:rsidR="0061521D" w:rsidRPr="004F6310" w:rsidRDefault="0061521D" w:rsidP="00596785">
            <w:pPr>
              <w:spacing w:line="360" w:lineRule="auto"/>
              <w:rPr>
                <w:rFonts w:ascii="Arial" w:hAnsi="Arial" w:cs="Arial"/>
                <w:sz w:val="20"/>
                <w:szCs w:val="20"/>
              </w:rPr>
            </w:pPr>
          </w:p>
        </w:tc>
        <w:tc>
          <w:tcPr>
            <w:tcW w:w="810" w:type="dxa"/>
          </w:tcPr>
          <w:p w14:paraId="0CBC06CF" w14:textId="77777777" w:rsidR="0061521D" w:rsidRPr="004F6310" w:rsidRDefault="0061521D" w:rsidP="00596785">
            <w:pPr>
              <w:spacing w:line="360" w:lineRule="auto"/>
              <w:rPr>
                <w:rFonts w:ascii="Arial" w:hAnsi="Arial" w:cs="Arial"/>
                <w:sz w:val="20"/>
                <w:szCs w:val="20"/>
              </w:rPr>
            </w:pPr>
          </w:p>
        </w:tc>
        <w:tc>
          <w:tcPr>
            <w:tcW w:w="720" w:type="dxa"/>
          </w:tcPr>
          <w:p w14:paraId="245DFD28" w14:textId="77777777" w:rsidR="0061521D" w:rsidRPr="004F6310" w:rsidRDefault="0061521D" w:rsidP="00596785">
            <w:pPr>
              <w:spacing w:line="360" w:lineRule="auto"/>
              <w:rPr>
                <w:rFonts w:ascii="Arial" w:hAnsi="Arial" w:cs="Arial"/>
                <w:sz w:val="20"/>
                <w:szCs w:val="20"/>
              </w:rPr>
            </w:pPr>
          </w:p>
        </w:tc>
        <w:tc>
          <w:tcPr>
            <w:tcW w:w="742" w:type="dxa"/>
            <w:vAlign w:val="center"/>
          </w:tcPr>
          <w:p w14:paraId="44C5A5B9" w14:textId="77777777" w:rsidR="0061521D" w:rsidRPr="004F6310" w:rsidRDefault="0061521D" w:rsidP="00596785">
            <w:pPr>
              <w:spacing w:line="360" w:lineRule="auto"/>
              <w:rPr>
                <w:rFonts w:ascii="Arial" w:hAnsi="Arial" w:cs="Arial"/>
                <w:sz w:val="20"/>
                <w:szCs w:val="20"/>
              </w:rPr>
            </w:pPr>
          </w:p>
        </w:tc>
      </w:tr>
    </w:tbl>
    <w:p w14:paraId="023EE1D0" w14:textId="77777777" w:rsidR="0065665C" w:rsidRPr="004F6310" w:rsidRDefault="0065665C" w:rsidP="00816176">
      <w:pPr>
        <w:rPr>
          <w:rFonts w:ascii="Arial" w:hAnsi="Arial" w:cs="Arial"/>
          <w:i/>
        </w:rPr>
      </w:pPr>
    </w:p>
    <w:p w14:paraId="41699FA3" w14:textId="77777777" w:rsidR="0065665C" w:rsidRPr="004F6310" w:rsidRDefault="00E266C1" w:rsidP="00816176">
      <w:pPr>
        <w:rPr>
          <w:rFonts w:ascii="Arial" w:hAnsi="Arial" w:cs="Arial"/>
          <w:i/>
          <w:sz w:val="22"/>
          <w:szCs w:val="22"/>
        </w:rPr>
      </w:pPr>
      <w:r w:rsidRPr="004F6310">
        <w:rPr>
          <w:rFonts w:ascii="Arial" w:hAnsi="Arial" w:cs="Arial"/>
          <w:i/>
        </w:rPr>
        <w:br w:type="page"/>
      </w:r>
      <w:r w:rsidR="0065665C" w:rsidRPr="004F6310">
        <w:rPr>
          <w:rFonts w:ascii="Arial" w:hAnsi="Arial" w:cs="Arial"/>
          <w:i/>
          <w:sz w:val="22"/>
          <w:szCs w:val="22"/>
        </w:rPr>
        <w:lastRenderedPageBreak/>
        <w:t>FO</w:t>
      </w:r>
      <w:r w:rsidR="00993884" w:rsidRPr="004F6310">
        <w:rPr>
          <w:rFonts w:ascii="Arial" w:hAnsi="Arial" w:cs="Arial"/>
          <w:i/>
          <w:sz w:val="22"/>
          <w:szCs w:val="22"/>
        </w:rPr>
        <w:t>, say</w:t>
      </w:r>
      <w:r w:rsidR="0065665C" w:rsidRPr="004F6310">
        <w:rPr>
          <w:rFonts w:ascii="Arial" w:hAnsi="Arial" w:cs="Arial"/>
          <w:i/>
          <w:sz w:val="22"/>
          <w:szCs w:val="22"/>
        </w:rPr>
        <w:t xml:space="preserve">: </w:t>
      </w:r>
      <w:r w:rsidR="00993884" w:rsidRPr="004F6310">
        <w:rPr>
          <w:rFonts w:ascii="Arial" w:hAnsi="Arial" w:cs="Arial"/>
          <w:i/>
          <w:sz w:val="22"/>
          <w:szCs w:val="22"/>
        </w:rPr>
        <w:t xml:space="preserve">Now </w:t>
      </w:r>
      <w:r w:rsidR="0065665C" w:rsidRPr="004F6310">
        <w:rPr>
          <w:rFonts w:ascii="Arial" w:hAnsi="Arial" w:cs="Arial"/>
          <w:i/>
          <w:sz w:val="22"/>
          <w:szCs w:val="22"/>
        </w:rPr>
        <w:t xml:space="preserve">I would like to ask you some general questions about marriage. Please indicate if you think the following characteristics are very important, important, not very important, or not important at all when choosing a spouse. If you do not know, that is fine as well. </w:t>
      </w:r>
    </w:p>
    <w:tbl>
      <w:tblPr>
        <w:tblW w:w="10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720"/>
        <w:gridCol w:w="5047"/>
        <w:gridCol w:w="855"/>
        <w:gridCol w:w="855"/>
        <w:gridCol w:w="856"/>
        <w:gridCol w:w="855"/>
        <w:gridCol w:w="856"/>
        <w:gridCol w:w="856"/>
      </w:tblGrid>
      <w:tr w:rsidR="0065665C" w:rsidRPr="004F6310" w14:paraId="22B0CBF6" w14:textId="77777777">
        <w:trPr>
          <w:trHeight w:val="667"/>
        </w:trPr>
        <w:tc>
          <w:tcPr>
            <w:tcW w:w="5767" w:type="dxa"/>
            <w:gridSpan w:val="2"/>
            <w:shd w:val="clear" w:color="auto" w:fill="D9D9D9"/>
          </w:tcPr>
          <w:p w14:paraId="0C1DF71A" w14:textId="77777777" w:rsidR="0065665C" w:rsidRPr="004F6310" w:rsidRDefault="0065665C" w:rsidP="00596785">
            <w:pPr>
              <w:jc w:val="center"/>
              <w:rPr>
                <w:rFonts w:ascii="Arial" w:hAnsi="Arial" w:cs="Arial"/>
                <w:b/>
                <w:bCs/>
              </w:rPr>
            </w:pPr>
            <w:r w:rsidRPr="004F6310">
              <w:rPr>
                <w:rFonts w:ascii="Arial" w:hAnsi="Arial" w:cs="Arial"/>
                <w:b/>
                <w:bCs/>
              </w:rPr>
              <w:t>Which of the following characteristics were/are important to you in choosing a spouse?</w:t>
            </w:r>
          </w:p>
          <w:p w14:paraId="749D647A" w14:textId="77777777" w:rsidR="0065665C" w:rsidRPr="004F6310" w:rsidRDefault="0065665C" w:rsidP="00596785">
            <w:pPr>
              <w:jc w:val="center"/>
              <w:rPr>
                <w:rFonts w:ascii="Arial" w:hAnsi="Arial" w:cs="Arial"/>
                <w:bCs/>
                <w:i/>
                <w:sz w:val="20"/>
                <w:szCs w:val="20"/>
              </w:rPr>
            </w:pPr>
            <w:r w:rsidRPr="004F6310">
              <w:rPr>
                <w:rFonts w:ascii="Arial" w:hAnsi="Arial" w:cs="Arial"/>
                <w:bCs/>
                <w:i/>
                <w:sz w:val="20"/>
                <w:szCs w:val="20"/>
              </w:rPr>
              <w:t xml:space="preserve">FO: put tick in correct column, </w:t>
            </w:r>
          </w:p>
          <w:p w14:paraId="552499D3" w14:textId="77777777" w:rsidR="0065665C" w:rsidRPr="004F6310" w:rsidRDefault="0065665C" w:rsidP="00596785">
            <w:pPr>
              <w:jc w:val="center"/>
              <w:rPr>
                <w:rFonts w:ascii="Arial" w:hAnsi="Arial" w:cs="Arial"/>
                <w:sz w:val="20"/>
                <w:szCs w:val="20"/>
              </w:rPr>
            </w:pPr>
            <w:r w:rsidRPr="004F6310">
              <w:rPr>
                <w:rFonts w:ascii="Arial" w:hAnsi="Arial" w:cs="Arial"/>
                <w:bCs/>
                <w:i/>
                <w:sz w:val="20"/>
                <w:szCs w:val="20"/>
              </w:rPr>
              <w:t>then enter code on the right</w:t>
            </w:r>
          </w:p>
        </w:tc>
        <w:tc>
          <w:tcPr>
            <w:tcW w:w="855" w:type="dxa"/>
            <w:shd w:val="clear" w:color="auto" w:fill="D9D9D9"/>
          </w:tcPr>
          <w:p w14:paraId="782E1714"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1</w:t>
            </w:r>
          </w:p>
          <w:p w14:paraId="1B385BE5"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Very Important</w:t>
            </w:r>
          </w:p>
        </w:tc>
        <w:tc>
          <w:tcPr>
            <w:tcW w:w="855" w:type="dxa"/>
            <w:shd w:val="clear" w:color="auto" w:fill="D9D9D9"/>
          </w:tcPr>
          <w:p w14:paraId="5C2A1CF5"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2</w:t>
            </w:r>
          </w:p>
          <w:p w14:paraId="56A5C8C1"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Important</w:t>
            </w:r>
          </w:p>
        </w:tc>
        <w:tc>
          <w:tcPr>
            <w:tcW w:w="856" w:type="dxa"/>
            <w:shd w:val="clear" w:color="auto" w:fill="D9D9D9"/>
          </w:tcPr>
          <w:p w14:paraId="31138794"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3</w:t>
            </w:r>
          </w:p>
          <w:p w14:paraId="55450F15"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Not very Important</w:t>
            </w:r>
          </w:p>
        </w:tc>
        <w:tc>
          <w:tcPr>
            <w:tcW w:w="855" w:type="dxa"/>
            <w:shd w:val="clear" w:color="auto" w:fill="D9D9D9"/>
          </w:tcPr>
          <w:p w14:paraId="55607C0F"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4</w:t>
            </w:r>
          </w:p>
          <w:p w14:paraId="718426B6"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Not important at all</w:t>
            </w:r>
          </w:p>
        </w:tc>
        <w:tc>
          <w:tcPr>
            <w:tcW w:w="856" w:type="dxa"/>
            <w:shd w:val="clear" w:color="auto" w:fill="D9D9D9"/>
          </w:tcPr>
          <w:p w14:paraId="75CDF718"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5</w:t>
            </w:r>
          </w:p>
          <w:p w14:paraId="798D51F8"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Don’t know</w:t>
            </w:r>
          </w:p>
        </w:tc>
        <w:tc>
          <w:tcPr>
            <w:tcW w:w="856" w:type="dxa"/>
            <w:shd w:val="clear" w:color="auto" w:fill="D9D9D9"/>
          </w:tcPr>
          <w:p w14:paraId="3D8E99D8" w14:textId="77777777" w:rsidR="0065665C" w:rsidRPr="004F6310" w:rsidRDefault="0065665C" w:rsidP="00596785">
            <w:pPr>
              <w:jc w:val="center"/>
              <w:rPr>
                <w:rFonts w:ascii="Arial" w:hAnsi="Arial" w:cs="Arial"/>
                <w:b/>
                <w:bCs/>
                <w:sz w:val="13"/>
                <w:szCs w:val="13"/>
              </w:rPr>
            </w:pPr>
            <w:r w:rsidRPr="004F6310">
              <w:rPr>
                <w:rFonts w:ascii="Arial" w:hAnsi="Arial" w:cs="Arial"/>
                <w:b/>
                <w:bCs/>
                <w:sz w:val="13"/>
                <w:szCs w:val="13"/>
              </w:rPr>
              <w:t>ENTER CODE</w:t>
            </w:r>
          </w:p>
        </w:tc>
      </w:tr>
      <w:tr w:rsidR="0065665C" w:rsidRPr="004F6310" w14:paraId="729EDBD8" w14:textId="77777777">
        <w:trPr>
          <w:trHeight w:val="51"/>
        </w:trPr>
        <w:tc>
          <w:tcPr>
            <w:tcW w:w="720" w:type="dxa"/>
          </w:tcPr>
          <w:p w14:paraId="738D63B2" w14:textId="77777777" w:rsidR="0065665C" w:rsidRPr="004F6310" w:rsidRDefault="0065665C" w:rsidP="00596785">
            <w:pPr>
              <w:numPr>
                <w:ilvl w:val="0"/>
                <w:numId w:val="5"/>
              </w:numPr>
              <w:rPr>
                <w:rFonts w:ascii="Arial" w:hAnsi="Arial" w:cs="Arial"/>
                <w:sz w:val="20"/>
                <w:szCs w:val="20"/>
              </w:rPr>
            </w:pPr>
          </w:p>
        </w:tc>
        <w:tc>
          <w:tcPr>
            <w:tcW w:w="5047" w:type="dxa"/>
          </w:tcPr>
          <w:p w14:paraId="1236A0DF" w14:textId="77777777" w:rsidR="0065665C" w:rsidRPr="004F6310" w:rsidRDefault="0065665C" w:rsidP="00596785">
            <w:pPr>
              <w:rPr>
                <w:rFonts w:ascii="Arial" w:hAnsi="Arial" w:cs="Arial"/>
                <w:sz w:val="20"/>
                <w:szCs w:val="20"/>
              </w:rPr>
            </w:pPr>
            <w:r w:rsidRPr="004F6310">
              <w:rPr>
                <w:rFonts w:ascii="Arial" w:hAnsi="Arial" w:cs="Arial"/>
                <w:sz w:val="20"/>
                <w:szCs w:val="20"/>
              </w:rPr>
              <w:t>Tribe</w:t>
            </w:r>
          </w:p>
        </w:tc>
        <w:tc>
          <w:tcPr>
            <w:tcW w:w="855" w:type="dxa"/>
          </w:tcPr>
          <w:p w14:paraId="54C65291" w14:textId="77777777" w:rsidR="0065665C" w:rsidRPr="004F6310" w:rsidRDefault="0065665C" w:rsidP="00596785">
            <w:pPr>
              <w:spacing w:line="360" w:lineRule="auto"/>
              <w:rPr>
                <w:rFonts w:ascii="Arial" w:hAnsi="Arial" w:cs="Arial"/>
                <w:sz w:val="20"/>
                <w:szCs w:val="20"/>
              </w:rPr>
            </w:pPr>
          </w:p>
        </w:tc>
        <w:tc>
          <w:tcPr>
            <w:tcW w:w="855" w:type="dxa"/>
          </w:tcPr>
          <w:p w14:paraId="575A706C" w14:textId="77777777" w:rsidR="0065665C" w:rsidRPr="004F6310" w:rsidRDefault="0065665C" w:rsidP="00596785">
            <w:pPr>
              <w:spacing w:line="360" w:lineRule="auto"/>
              <w:rPr>
                <w:rFonts w:ascii="Arial" w:hAnsi="Arial" w:cs="Arial"/>
                <w:sz w:val="20"/>
                <w:szCs w:val="20"/>
              </w:rPr>
            </w:pPr>
          </w:p>
        </w:tc>
        <w:tc>
          <w:tcPr>
            <w:tcW w:w="856" w:type="dxa"/>
          </w:tcPr>
          <w:p w14:paraId="4397C0B7" w14:textId="77777777" w:rsidR="0065665C" w:rsidRPr="004F6310" w:rsidRDefault="0065665C" w:rsidP="00596785">
            <w:pPr>
              <w:spacing w:line="360" w:lineRule="auto"/>
              <w:rPr>
                <w:rFonts w:ascii="Arial" w:hAnsi="Arial" w:cs="Arial"/>
                <w:sz w:val="20"/>
                <w:szCs w:val="20"/>
              </w:rPr>
            </w:pPr>
          </w:p>
        </w:tc>
        <w:tc>
          <w:tcPr>
            <w:tcW w:w="855" w:type="dxa"/>
          </w:tcPr>
          <w:p w14:paraId="2FC91262" w14:textId="77777777" w:rsidR="0065665C" w:rsidRPr="004F6310" w:rsidRDefault="0065665C" w:rsidP="00596785">
            <w:pPr>
              <w:spacing w:line="360" w:lineRule="auto"/>
              <w:rPr>
                <w:rFonts w:ascii="Arial" w:hAnsi="Arial" w:cs="Arial"/>
                <w:sz w:val="20"/>
                <w:szCs w:val="20"/>
              </w:rPr>
            </w:pPr>
          </w:p>
        </w:tc>
        <w:tc>
          <w:tcPr>
            <w:tcW w:w="856" w:type="dxa"/>
          </w:tcPr>
          <w:p w14:paraId="4FD314A4" w14:textId="77777777" w:rsidR="0065665C" w:rsidRPr="004F6310" w:rsidRDefault="0065665C" w:rsidP="00596785">
            <w:pPr>
              <w:spacing w:line="360" w:lineRule="auto"/>
              <w:rPr>
                <w:rFonts w:ascii="Arial" w:hAnsi="Arial" w:cs="Arial"/>
                <w:sz w:val="20"/>
                <w:szCs w:val="20"/>
              </w:rPr>
            </w:pPr>
          </w:p>
        </w:tc>
        <w:tc>
          <w:tcPr>
            <w:tcW w:w="856" w:type="dxa"/>
          </w:tcPr>
          <w:p w14:paraId="6FCBA5A7" w14:textId="77777777" w:rsidR="0065665C" w:rsidRPr="004F6310" w:rsidRDefault="0065665C" w:rsidP="00596785">
            <w:pPr>
              <w:spacing w:line="360" w:lineRule="auto"/>
              <w:rPr>
                <w:rFonts w:ascii="Arial" w:hAnsi="Arial" w:cs="Arial"/>
                <w:sz w:val="20"/>
                <w:szCs w:val="20"/>
              </w:rPr>
            </w:pPr>
          </w:p>
        </w:tc>
      </w:tr>
      <w:tr w:rsidR="0065665C" w:rsidRPr="004F6310" w14:paraId="3E0EABD9" w14:textId="77777777">
        <w:trPr>
          <w:trHeight w:val="51"/>
        </w:trPr>
        <w:tc>
          <w:tcPr>
            <w:tcW w:w="720" w:type="dxa"/>
          </w:tcPr>
          <w:p w14:paraId="5364E820" w14:textId="77777777" w:rsidR="0065665C" w:rsidRPr="004F6310" w:rsidRDefault="0065665C" w:rsidP="00596785">
            <w:pPr>
              <w:numPr>
                <w:ilvl w:val="0"/>
                <w:numId w:val="5"/>
              </w:numPr>
              <w:rPr>
                <w:rFonts w:ascii="Arial" w:hAnsi="Arial" w:cs="Arial"/>
                <w:sz w:val="20"/>
                <w:szCs w:val="20"/>
              </w:rPr>
            </w:pPr>
          </w:p>
        </w:tc>
        <w:tc>
          <w:tcPr>
            <w:tcW w:w="5047" w:type="dxa"/>
          </w:tcPr>
          <w:p w14:paraId="6129FACD" w14:textId="77777777" w:rsidR="0065665C" w:rsidRPr="004F6310" w:rsidRDefault="0079515F" w:rsidP="00596785">
            <w:pPr>
              <w:rPr>
                <w:rFonts w:ascii="Arial" w:hAnsi="Arial" w:cs="Arial"/>
                <w:sz w:val="20"/>
                <w:szCs w:val="20"/>
              </w:rPr>
            </w:pPr>
            <w:r w:rsidRPr="004F6310">
              <w:rPr>
                <w:rFonts w:ascii="Arial" w:hAnsi="Arial" w:cs="Arial"/>
                <w:sz w:val="20"/>
                <w:szCs w:val="20"/>
              </w:rPr>
              <w:t>Religion (</w:t>
            </w:r>
            <w:proofErr w:type="spellStart"/>
            <w:r w:rsidRPr="004F6310">
              <w:rPr>
                <w:rFonts w:ascii="Arial" w:hAnsi="Arial" w:cs="Arial"/>
                <w:sz w:val="20"/>
                <w:szCs w:val="20"/>
              </w:rPr>
              <w:t>e.g.</w:t>
            </w:r>
            <w:r w:rsidR="0065665C" w:rsidRPr="004F6310">
              <w:rPr>
                <w:rFonts w:ascii="Arial" w:hAnsi="Arial" w:cs="Arial"/>
                <w:sz w:val="20"/>
                <w:szCs w:val="20"/>
              </w:rPr>
              <w:t>Christian</w:t>
            </w:r>
            <w:proofErr w:type="spellEnd"/>
            <w:r w:rsidR="0065665C" w:rsidRPr="004F6310">
              <w:rPr>
                <w:rFonts w:ascii="Arial" w:hAnsi="Arial" w:cs="Arial"/>
                <w:sz w:val="20"/>
                <w:szCs w:val="20"/>
              </w:rPr>
              <w:t>, Muslim, Hindu)</w:t>
            </w:r>
          </w:p>
        </w:tc>
        <w:tc>
          <w:tcPr>
            <w:tcW w:w="855" w:type="dxa"/>
          </w:tcPr>
          <w:p w14:paraId="228768E2" w14:textId="77777777" w:rsidR="0065665C" w:rsidRPr="004F6310" w:rsidRDefault="0065665C" w:rsidP="00596785">
            <w:pPr>
              <w:spacing w:line="360" w:lineRule="auto"/>
              <w:rPr>
                <w:rFonts w:ascii="Arial" w:hAnsi="Arial" w:cs="Arial"/>
                <w:sz w:val="20"/>
                <w:szCs w:val="20"/>
              </w:rPr>
            </w:pPr>
          </w:p>
        </w:tc>
        <w:tc>
          <w:tcPr>
            <w:tcW w:w="855" w:type="dxa"/>
          </w:tcPr>
          <w:p w14:paraId="3FCF7AD9" w14:textId="77777777" w:rsidR="0065665C" w:rsidRPr="004F6310" w:rsidRDefault="0065665C" w:rsidP="00596785">
            <w:pPr>
              <w:spacing w:line="360" w:lineRule="auto"/>
              <w:rPr>
                <w:rFonts w:ascii="Arial" w:hAnsi="Arial" w:cs="Arial"/>
                <w:sz w:val="20"/>
                <w:szCs w:val="20"/>
              </w:rPr>
            </w:pPr>
          </w:p>
        </w:tc>
        <w:tc>
          <w:tcPr>
            <w:tcW w:w="856" w:type="dxa"/>
          </w:tcPr>
          <w:p w14:paraId="15A89B05" w14:textId="77777777" w:rsidR="0065665C" w:rsidRPr="004F6310" w:rsidRDefault="0065665C" w:rsidP="00596785">
            <w:pPr>
              <w:spacing w:line="360" w:lineRule="auto"/>
              <w:rPr>
                <w:rFonts w:ascii="Arial" w:hAnsi="Arial" w:cs="Arial"/>
                <w:sz w:val="20"/>
                <w:szCs w:val="20"/>
              </w:rPr>
            </w:pPr>
          </w:p>
        </w:tc>
        <w:tc>
          <w:tcPr>
            <w:tcW w:w="855" w:type="dxa"/>
          </w:tcPr>
          <w:p w14:paraId="004FCD89" w14:textId="77777777" w:rsidR="0065665C" w:rsidRPr="004F6310" w:rsidRDefault="0065665C" w:rsidP="00596785">
            <w:pPr>
              <w:spacing w:line="360" w:lineRule="auto"/>
              <w:rPr>
                <w:rFonts w:ascii="Arial" w:hAnsi="Arial" w:cs="Arial"/>
                <w:sz w:val="20"/>
                <w:szCs w:val="20"/>
              </w:rPr>
            </w:pPr>
          </w:p>
        </w:tc>
        <w:tc>
          <w:tcPr>
            <w:tcW w:w="856" w:type="dxa"/>
          </w:tcPr>
          <w:p w14:paraId="108CB586" w14:textId="77777777" w:rsidR="0065665C" w:rsidRPr="004F6310" w:rsidRDefault="0065665C" w:rsidP="00596785">
            <w:pPr>
              <w:spacing w:line="360" w:lineRule="auto"/>
              <w:rPr>
                <w:rFonts w:ascii="Arial" w:hAnsi="Arial" w:cs="Arial"/>
                <w:sz w:val="20"/>
                <w:szCs w:val="20"/>
              </w:rPr>
            </w:pPr>
          </w:p>
        </w:tc>
        <w:tc>
          <w:tcPr>
            <w:tcW w:w="856" w:type="dxa"/>
          </w:tcPr>
          <w:p w14:paraId="011C845E" w14:textId="77777777" w:rsidR="0065665C" w:rsidRPr="004F6310" w:rsidRDefault="0065665C" w:rsidP="00596785">
            <w:pPr>
              <w:spacing w:line="360" w:lineRule="auto"/>
              <w:rPr>
                <w:rFonts w:ascii="Arial" w:hAnsi="Arial" w:cs="Arial"/>
                <w:sz w:val="20"/>
                <w:szCs w:val="20"/>
              </w:rPr>
            </w:pPr>
          </w:p>
        </w:tc>
      </w:tr>
      <w:tr w:rsidR="0065665C" w:rsidRPr="004F6310" w14:paraId="6D76F079" w14:textId="77777777">
        <w:trPr>
          <w:trHeight w:val="289"/>
        </w:trPr>
        <w:tc>
          <w:tcPr>
            <w:tcW w:w="720" w:type="dxa"/>
          </w:tcPr>
          <w:p w14:paraId="53E37B7B" w14:textId="77777777" w:rsidR="0065665C" w:rsidRPr="004F6310" w:rsidRDefault="0065665C" w:rsidP="00596785">
            <w:pPr>
              <w:numPr>
                <w:ilvl w:val="0"/>
                <w:numId w:val="5"/>
              </w:numPr>
              <w:rPr>
                <w:rFonts w:ascii="Arial" w:hAnsi="Arial" w:cs="Arial"/>
                <w:sz w:val="20"/>
                <w:szCs w:val="20"/>
              </w:rPr>
            </w:pPr>
          </w:p>
        </w:tc>
        <w:tc>
          <w:tcPr>
            <w:tcW w:w="5047" w:type="dxa"/>
          </w:tcPr>
          <w:p w14:paraId="5904F86C" w14:textId="77777777" w:rsidR="0065665C" w:rsidRPr="004F6310" w:rsidRDefault="0065665C" w:rsidP="0079515F">
            <w:pPr>
              <w:rPr>
                <w:rFonts w:ascii="Arial" w:hAnsi="Arial" w:cs="Arial"/>
                <w:sz w:val="20"/>
                <w:szCs w:val="20"/>
              </w:rPr>
            </w:pPr>
            <w:r w:rsidRPr="004F6310">
              <w:rPr>
                <w:rFonts w:ascii="Arial" w:hAnsi="Arial" w:cs="Arial"/>
                <w:sz w:val="20"/>
                <w:szCs w:val="20"/>
              </w:rPr>
              <w:t>Denomination</w:t>
            </w:r>
            <w:r w:rsidR="0079515F" w:rsidRPr="004F6310">
              <w:rPr>
                <w:rFonts w:ascii="Arial" w:hAnsi="Arial" w:cs="Arial"/>
                <w:sz w:val="20"/>
                <w:szCs w:val="20"/>
              </w:rPr>
              <w:t xml:space="preserve">  (e.g. </w:t>
            </w:r>
            <w:r w:rsidRPr="004F6310">
              <w:rPr>
                <w:rFonts w:ascii="Arial" w:hAnsi="Arial" w:cs="Arial"/>
                <w:sz w:val="20"/>
                <w:szCs w:val="20"/>
              </w:rPr>
              <w:t>Anglican, Catholic, Baptist)</w:t>
            </w:r>
          </w:p>
        </w:tc>
        <w:tc>
          <w:tcPr>
            <w:tcW w:w="855" w:type="dxa"/>
          </w:tcPr>
          <w:p w14:paraId="2EBB1FCD" w14:textId="77777777" w:rsidR="0065665C" w:rsidRPr="004F6310" w:rsidRDefault="0065665C" w:rsidP="00596785">
            <w:pPr>
              <w:spacing w:line="360" w:lineRule="auto"/>
              <w:rPr>
                <w:rFonts w:ascii="Arial" w:hAnsi="Arial" w:cs="Arial"/>
                <w:sz w:val="20"/>
                <w:szCs w:val="20"/>
              </w:rPr>
            </w:pPr>
          </w:p>
        </w:tc>
        <w:tc>
          <w:tcPr>
            <w:tcW w:w="855" w:type="dxa"/>
          </w:tcPr>
          <w:p w14:paraId="5BBFC9C5" w14:textId="77777777" w:rsidR="0065665C" w:rsidRPr="004F6310" w:rsidRDefault="0065665C" w:rsidP="00596785">
            <w:pPr>
              <w:spacing w:line="360" w:lineRule="auto"/>
              <w:rPr>
                <w:rFonts w:ascii="Arial" w:hAnsi="Arial" w:cs="Arial"/>
                <w:sz w:val="20"/>
                <w:szCs w:val="20"/>
              </w:rPr>
            </w:pPr>
          </w:p>
        </w:tc>
        <w:tc>
          <w:tcPr>
            <w:tcW w:w="856" w:type="dxa"/>
          </w:tcPr>
          <w:p w14:paraId="67AC83A6" w14:textId="77777777" w:rsidR="0065665C" w:rsidRPr="004F6310" w:rsidRDefault="0065665C" w:rsidP="00596785">
            <w:pPr>
              <w:spacing w:line="360" w:lineRule="auto"/>
              <w:rPr>
                <w:rFonts w:ascii="Arial" w:hAnsi="Arial" w:cs="Arial"/>
                <w:sz w:val="20"/>
                <w:szCs w:val="20"/>
              </w:rPr>
            </w:pPr>
          </w:p>
        </w:tc>
        <w:tc>
          <w:tcPr>
            <w:tcW w:w="855" w:type="dxa"/>
          </w:tcPr>
          <w:p w14:paraId="60436586" w14:textId="77777777" w:rsidR="0065665C" w:rsidRPr="004F6310" w:rsidRDefault="0065665C" w:rsidP="00596785">
            <w:pPr>
              <w:spacing w:line="360" w:lineRule="auto"/>
              <w:rPr>
                <w:rFonts w:ascii="Arial" w:hAnsi="Arial" w:cs="Arial"/>
                <w:sz w:val="20"/>
                <w:szCs w:val="20"/>
              </w:rPr>
            </w:pPr>
          </w:p>
        </w:tc>
        <w:tc>
          <w:tcPr>
            <w:tcW w:w="856" w:type="dxa"/>
          </w:tcPr>
          <w:p w14:paraId="149AA6F1" w14:textId="77777777" w:rsidR="0065665C" w:rsidRPr="004F6310" w:rsidRDefault="0065665C" w:rsidP="00596785">
            <w:pPr>
              <w:spacing w:line="360" w:lineRule="auto"/>
              <w:rPr>
                <w:rFonts w:ascii="Arial" w:hAnsi="Arial" w:cs="Arial"/>
                <w:sz w:val="20"/>
                <w:szCs w:val="20"/>
              </w:rPr>
            </w:pPr>
          </w:p>
        </w:tc>
        <w:tc>
          <w:tcPr>
            <w:tcW w:w="856" w:type="dxa"/>
          </w:tcPr>
          <w:p w14:paraId="0C031630" w14:textId="77777777" w:rsidR="0065665C" w:rsidRPr="004F6310" w:rsidRDefault="0065665C" w:rsidP="00596785">
            <w:pPr>
              <w:spacing w:line="360" w:lineRule="auto"/>
              <w:rPr>
                <w:rFonts w:ascii="Arial" w:hAnsi="Arial" w:cs="Arial"/>
                <w:sz w:val="20"/>
                <w:szCs w:val="20"/>
              </w:rPr>
            </w:pPr>
          </w:p>
        </w:tc>
      </w:tr>
      <w:tr w:rsidR="0065665C" w:rsidRPr="004F6310" w14:paraId="66EB4FE7" w14:textId="77777777">
        <w:trPr>
          <w:trHeight w:val="51"/>
        </w:trPr>
        <w:tc>
          <w:tcPr>
            <w:tcW w:w="720" w:type="dxa"/>
          </w:tcPr>
          <w:p w14:paraId="06F44547" w14:textId="77777777" w:rsidR="0065665C" w:rsidRPr="004F6310" w:rsidRDefault="0065665C" w:rsidP="00596785">
            <w:pPr>
              <w:numPr>
                <w:ilvl w:val="0"/>
                <w:numId w:val="5"/>
              </w:numPr>
              <w:rPr>
                <w:rFonts w:ascii="Arial" w:hAnsi="Arial" w:cs="Arial"/>
                <w:sz w:val="20"/>
                <w:szCs w:val="20"/>
              </w:rPr>
            </w:pPr>
          </w:p>
        </w:tc>
        <w:tc>
          <w:tcPr>
            <w:tcW w:w="5047" w:type="dxa"/>
          </w:tcPr>
          <w:p w14:paraId="641256E2" w14:textId="77777777" w:rsidR="0065665C" w:rsidRPr="004F6310" w:rsidRDefault="0065665C" w:rsidP="00596785">
            <w:pPr>
              <w:rPr>
                <w:rFonts w:ascii="Arial" w:hAnsi="Arial" w:cs="Arial"/>
                <w:sz w:val="20"/>
                <w:szCs w:val="20"/>
              </w:rPr>
            </w:pPr>
            <w:r w:rsidRPr="004F6310">
              <w:rPr>
                <w:rFonts w:ascii="Arial" w:hAnsi="Arial" w:cs="Arial"/>
                <w:sz w:val="20"/>
                <w:szCs w:val="20"/>
              </w:rPr>
              <w:t>Handsome/Beautiful</w:t>
            </w:r>
          </w:p>
        </w:tc>
        <w:tc>
          <w:tcPr>
            <w:tcW w:w="855" w:type="dxa"/>
          </w:tcPr>
          <w:p w14:paraId="2E9C0EBE" w14:textId="77777777" w:rsidR="0065665C" w:rsidRPr="004F6310" w:rsidRDefault="0065665C" w:rsidP="00596785">
            <w:pPr>
              <w:spacing w:line="360" w:lineRule="auto"/>
              <w:rPr>
                <w:rFonts w:ascii="Arial" w:hAnsi="Arial" w:cs="Arial"/>
                <w:sz w:val="20"/>
                <w:szCs w:val="20"/>
              </w:rPr>
            </w:pPr>
          </w:p>
        </w:tc>
        <w:tc>
          <w:tcPr>
            <w:tcW w:w="855" w:type="dxa"/>
          </w:tcPr>
          <w:p w14:paraId="33EE656B" w14:textId="77777777" w:rsidR="0065665C" w:rsidRPr="004F6310" w:rsidRDefault="0065665C" w:rsidP="00596785">
            <w:pPr>
              <w:spacing w:line="360" w:lineRule="auto"/>
              <w:rPr>
                <w:rFonts w:ascii="Arial" w:hAnsi="Arial" w:cs="Arial"/>
                <w:sz w:val="20"/>
                <w:szCs w:val="20"/>
              </w:rPr>
            </w:pPr>
          </w:p>
        </w:tc>
        <w:tc>
          <w:tcPr>
            <w:tcW w:w="856" w:type="dxa"/>
          </w:tcPr>
          <w:p w14:paraId="5BB57DE8" w14:textId="77777777" w:rsidR="0065665C" w:rsidRPr="004F6310" w:rsidRDefault="0065665C" w:rsidP="00596785">
            <w:pPr>
              <w:spacing w:line="360" w:lineRule="auto"/>
              <w:rPr>
                <w:rFonts w:ascii="Arial" w:hAnsi="Arial" w:cs="Arial"/>
                <w:sz w:val="20"/>
                <w:szCs w:val="20"/>
              </w:rPr>
            </w:pPr>
          </w:p>
        </w:tc>
        <w:tc>
          <w:tcPr>
            <w:tcW w:w="855" w:type="dxa"/>
          </w:tcPr>
          <w:p w14:paraId="5CAC046C" w14:textId="77777777" w:rsidR="0065665C" w:rsidRPr="004F6310" w:rsidRDefault="0065665C" w:rsidP="00596785">
            <w:pPr>
              <w:spacing w:line="360" w:lineRule="auto"/>
              <w:rPr>
                <w:rFonts w:ascii="Arial" w:hAnsi="Arial" w:cs="Arial"/>
                <w:sz w:val="20"/>
                <w:szCs w:val="20"/>
              </w:rPr>
            </w:pPr>
          </w:p>
        </w:tc>
        <w:tc>
          <w:tcPr>
            <w:tcW w:w="856" w:type="dxa"/>
          </w:tcPr>
          <w:p w14:paraId="4E328697" w14:textId="77777777" w:rsidR="0065665C" w:rsidRPr="004F6310" w:rsidRDefault="0065665C" w:rsidP="00596785">
            <w:pPr>
              <w:spacing w:line="360" w:lineRule="auto"/>
              <w:rPr>
                <w:rFonts w:ascii="Arial" w:hAnsi="Arial" w:cs="Arial"/>
                <w:sz w:val="20"/>
                <w:szCs w:val="20"/>
              </w:rPr>
            </w:pPr>
          </w:p>
        </w:tc>
        <w:tc>
          <w:tcPr>
            <w:tcW w:w="856" w:type="dxa"/>
          </w:tcPr>
          <w:p w14:paraId="03622327" w14:textId="77777777" w:rsidR="0065665C" w:rsidRPr="004F6310" w:rsidRDefault="0065665C" w:rsidP="00596785">
            <w:pPr>
              <w:spacing w:line="360" w:lineRule="auto"/>
              <w:rPr>
                <w:rFonts w:ascii="Arial" w:hAnsi="Arial" w:cs="Arial"/>
                <w:sz w:val="20"/>
                <w:szCs w:val="20"/>
              </w:rPr>
            </w:pPr>
          </w:p>
        </w:tc>
      </w:tr>
      <w:tr w:rsidR="0065665C" w:rsidRPr="004F6310" w14:paraId="263142E2" w14:textId="77777777">
        <w:trPr>
          <w:trHeight w:val="51"/>
        </w:trPr>
        <w:tc>
          <w:tcPr>
            <w:tcW w:w="720" w:type="dxa"/>
          </w:tcPr>
          <w:p w14:paraId="6C654EB8" w14:textId="77777777" w:rsidR="0065665C" w:rsidRPr="004F6310" w:rsidRDefault="0065665C" w:rsidP="00596785">
            <w:pPr>
              <w:numPr>
                <w:ilvl w:val="0"/>
                <w:numId w:val="5"/>
              </w:numPr>
              <w:rPr>
                <w:rFonts w:ascii="Arial" w:hAnsi="Arial" w:cs="Arial"/>
                <w:sz w:val="20"/>
                <w:szCs w:val="20"/>
              </w:rPr>
            </w:pPr>
          </w:p>
        </w:tc>
        <w:tc>
          <w:tcPr>
            <w:tcW w:w="5047" w:type="dxa"/>
          </w:tcPr>
          <w:p w14:paraId="0589E813" w14:textId="77777777" w:rsidR="0065665C" w:rsidRPr="004F6310" w:rsidRDefault="0065665C" w:rsidP="00596785">
            <w:pPr>
              <w:rPr>
                <w:rFonts w:ascii="Arial" w:hAnsi="Arial" w:cs="Arial"/>
                <w:sz w:val="20"/>
                <w:szCs w:val="20"/>
              </w:rPr>
            </w:pPr>
            <w:r w:rsidRPr="004F6310">
              <w:rPr>
                <w:rFonts w:ascii="Arial" w:hAnsi="Arial" w:cs="Arial"/>
                <w:sz w:val="20"/>
                <w:szCs w:val="20"/>
              </w:rPr>
              <w:t>Good employment or business</w:t>
            </w:r>
          </w:p>
        </w:tc>
        <w:tc>
          <w:tcPr>
            <w:tcW w:w="855" w:type="dxa"/>
          </w:tcPr>
          <w:p w14:paraId="1698E4DD" w14:textId="77777777" w:rsidR="0065665C" w:rsidRPr="004F6310" w:rsidRDefault="0065665C" w:rsidP="00596785">
            <w:pPr>
              <w:spacing w:line="360" w:lineRule="auto"/>
              <w:rPr>
                <w:rFonts w:ascii="Arial" w:hAnsi="Arial" w:cs="Arial"/>
                <w:sz w:val="20"/>
                <w:szCs w:val="20"/>
              </w:rPr>
            </w:pPr>
          </w:p>
        </w:tc>
        <w:tc>
          <w:tcPr>
            <w:tcW w:w="855" w:type="dxa"/>
          </w:tcPr>
          <w:p w14:paraId="0290C276" w14:textId="77777777" w:rsidR="0065665C" w:rsidRPr="004F6310" w:rsidRDefault="0065665C" w:rsidP="00596785">
            <w:pPr>
              <w:spacing w:line="360" w:lineRule="auto"/>
              <w:rPr>
                <w:rFonts w:ascii="Arial" w:hAnsi="Arial" w:cs="Arial"/>
                <w:sz w:val="20"/>
                <w:szCs w:val="20"/>
              </w:rPr>
            </w:pPr>
          </w:p>
        </w:tc>
        <w:tc>
          <w:tcPr>
            <w:tcW w:w="856" w:type="dxa"/>
          </w:tcPr>
          <w:p w14:paraId="0680E9FC" w14:textId="77777777" w:rsidR="0065665C" w:rsidRPr="004F6310" w:rsidRDefault="0065665C" w:rsidP="00596785">
            <w:pPr>
              <w:spacing w:line="360" w:lineRule="auto"/>
              <w:rPr>
                <w:rFonts w:ascii="Arial" w:hAnsi="Arial" w:cs="Arial"/>
                <w:sz w:val="20"/>
                <w:szCs w:val="20"/>
              </w:rPr>
            </w:pPr>
          </w:p>
        </w:tc>
        <w:tc>
          <w:tcPr>
            <w:tcW w:w="855" w:type="dxa"/>
          </w:tcPr>
          <w:p w14:paraId="1A9D161C" w14:textId="77777777" w:rsidR="0065665C" w:rsidRPr="004F6310" w:rsidRDefault="0065665C" w:rsidP="00596785">
            <w:pPr>
              <w:spacing w:line="360" w:lineRule="auto"/>
              <w:rPr>
                <w:rFonts w:ascii="Arial" w:hAnsi="Arial" w:cs="Arial"/>
                <w:sz w:val="20"/>
                <w:szCs w:val="20"/>
              </w:rPr>
            </w:pPr>
          </w:p>
        </w:tc>
        <w:tc>
          <w:tcPr>
            <w:tcW w:w="856" w:type="dxa"/>
          </w:tcPr>
          <w:p w14:paraId="1765E511" w14:textId="77777777" w:rsidR="0065665C" w:rsidRPr="004F6310" w:rsidRDefault="0065665C" w:rsidP="00596785">
            <w:pPr>
              <w:spacing w:line="360" w:lineRule="auto"/>
              <w:rPr>
                <w:rFonts w:ascii="Arial" w:hAnsi="Arial" w:cs="Arial"/>
                <w:sz w:val="20"/>
                <w:szCs w:val="20"/>
              </w:rPr>
            </w:pPr>
          </w:p>
        </w:tc>
        <w:tc>
          <w:tcPr>
            <w:tcW w:w="856" w:type="dxa"/>
          </w:tcPr>
          <w:p w14:paraId="3B116A8C" w14:textId="77777777" w:rsidR="0065665C" w:rsidRPr="004F6310" w:rsidRDefault="0065665C" w:rsidP="00596785">
            <w:pPr>
              <w:spacing w:line="360" w:lineRule="auto"/>
              <w:rPr>
                <w:rFonts w:ascii="Arial" w:hAnsi="Arial" w:cs="Arial"/>
                <w:sz w:val="20"/>
                <w:szCs w:val="20"/>
              </w:rPr>
            </w:pPr>
          </w:p>
        </w:tc>
      </w:tr>
      <w:tr w:rsidR="0065665C" w:rsidRPr="004F6310" w14:paraId="0B033E0D" w14:textId="77777777">
        <w:trPr>
          <w:trHeight w:val="51"/>
        </w:trPr>
        <w:tc>
          <w:tcPr>
            <w:tcW w:w="720" w:type="dxa"/>
          </w:tcPr>
          <w:p w14:paraId="4ADF94F1" w14:textId="77777777" w:rsidR="0065665C" w:rsidRPr="004F6310" w:rsidRDefault="0065665C" w:rsidP="00596785">
            <w:pPr>
              <w:numPr>
                <w:ilvl w:val="0"/>
                <w:numId w:val="5"/>
              </w:numPr>
              <w:rPr>
                <w:rFonts w:ascii="Arial" w:hAnsi="Arial" w:cs="Arial"/>
                <w:sz w:val="20"/>
                <w:szCs w:val="20"/>
              </w:rPr>
            </w:pPr>
          </w:p>
        </w:tc>
        <w:tc>
          <w:tcPr>
            <w:tcW w:w="5047" w:type="dxa"/>
          </w:tcPr>
          <w:p w14:paraId="7E61CE45" w14:textId="77777777" w:rsidR="0065665C" w:rsidRPr="004F6310" w:rsidRDefault="0065665C" w:rsidP="00596785">
            <w:pPr>
              <w:rPr>
                <w:rFonts w:ascii="Arial" w:hAnsi="Arial" w:cs="Arial"/>
                <w:sz w:val="20"/>
                <w:szCs w:val="20"/>
              </w:rPr>
            </w:pPr>
            <w:r w:rsidRPr="004F6310">
              <w:rPr>
                <w:rFonts w:ascii="Arial" w:hAnsi="Arial" w:cs="Arial"/>
                <w:sz w:val="20"/>
                <w:szCs w:val="20"/>
              </w:rPr>
              <w:t>Wealthy family</w:t>
            </w:r>
          </w:p>
        </w:tc>
        <w:tc>
          <w:tcPr>
            <w:tcW w:w="855" w:type="dxa"/>
            <w:vAlign w:val="center"/>
          </w:tcPr>
          <w:p w14:paraId="09331C6A" w14:textId="77777777" w:rsidR="0065665C" w:rsidRPr="004F6310" w:rsidRDefault="0065665C" w:rsidP="00596785">
            <w:pPr>
              <w:spacing w:line="360" w:lineRule="auto"/>
              <w:rPr>
                <w:rFonts w:ascii="Arial" w:hAnsi="Arial" w:cs="Arial"/>
                <w:sz w:val="20"/>
                <w:szCs w:val="20"/>
              </w:rPr>
            </w:pPr>
          </w:p>
        </w:tc>
        <w:tc>
          <w:tcPr>
            <w:tcW w:w="855" w:type="dxa"/>
            <w:vAlign w:val="center"/>
          </w:tcPr>
          <w:p w14:paraId="08D5BEFD" w14:textId="77777777" w:rsidR="0065665C" w:rsidRPr="004F6310" w:rsidRDefault="0065665C" w:rsidP="00596785">
            <w:pPr>
              <w:spacing w:line="360" w:lineRule="auto"/>
              <w:rPr>
                <w:rFonts w:ascii="Arial" w:hAnsi="Arial" w:cs="Arial"/>
                <w:sz w:val="20"/>
                <w:szCs w:val="20"/>
              </w:rPr>
            </w:pPr>
          </w:p>
        </w:tc>
        <w:tc>
          <w:tcPr>
            <w:tcW w:w="856" w:type="dxa"/>
            <w:vAlign w:val="center"/>
          </w:tcPr>
          <w:p w14:paraId="0B0CB765" w14:textId="77777777" w:rsidR="0065665C" w:rsidRPr="004F6310" w:rsidRDefault="0065665C" w:rsidP="00596785">
            <w:pPr>
              <w:spacing w:line="360" w:lineRule="auto"/>
              <w:rPr>
                <w:rFonts w:ascii="Arial" w:hAnsi="Arial" w:cs="Arial"/>
                <w:sz w:val="20"/>
                <w:szCs w:val="20"/>
              </w:rPr>
            </w:pPr>
          </w:p>
        </w:tc>
        <w:tc>
          <w:tcPr>
            <w:tcW w:w="855" w:type="dxa"/>
            <w:vAlign w:val="center"/>
          </w:tcPr>
          <w:p w14:paraId="01E45C1C" w14:textId="77777777" w:rsidR="0065665C" w:rsidRPr="004F6310" w:rsidRDefault="0065665C" w:rsidP="00596785">
            <w:pPr>
              <w:spacing w:line="360" w:lineRule="auto"/>
              <w:rPr>
                <w:rFonts w:ascii="Arial" w:hAnsi="Arial" w:cs="Arial"/>
                <w:sz w:val="20"/>
                <w:szCs w:val="20"/>
              </w:rPr>
            </w:pPr>
          </w:p>
        </w:tc>
        <w:tc>
          <w:tcPr>
            <w:tcW w:w="856" w:type="dxa"/>
            <w:vAlign w:val="center"/>
          </w:tcPr>
          <w:p w14:paraId="30AE5D6A" w14:textId="77777777" w:rsidR="0065665C" w:rsidRPr="004F6310" w:rsidRDefault="0065665C" w:rsidP="00596785">
            <w:pPr>
              <w:spacing w:line="360" w:lineRule="auto"/>
              <w:rPr>
                <w:rFonts w:ascii="Arial" w:hAnsi="Arial" w:cs="Arial"/>
                <w:sz w:val="20"/>
                <w:szCs w:val="20"/>
              </w:rPr>
            </w:pPr>
          </w:p>
        </w:tc>
        <w:tc>
          <w:tcPr>
            <w:tcW w:w="856" w:type="dxa"/>
            <w:vAlign w:val="center"/>
          </w:tcPr>
          <w:p w14:paraId="2C426AAD" w14:textId="77777777" w:rsidR="0065665C" w:rsidRPr="004F6310" w:rsidRDefault="0065665C" w:rsidP="00596785">
            <w:pPr>
              <w:spacing w:line="360" w:lineRule="auto"/>
              <w:rPr>
                <w:rFonts w:ascii="Arial" w:hAnsi="Arial" w:cs="Arial"/>
                <w:sz w:val="20"/>
                <w:szCs w:val="20"/>
              </w:rPr>
            </w:pPr>
          </w:p>
        </w:tc>
      </w:tr>
    </w:tbl>
    <w:p w14:paraId="16702BFA" w14:textId="77777777" w:rsidR="0065665C" w:rsidRPr="004F6310" w:rsidRDefault="0065665C" w:rsidP="00816176">
      <w:pPr>
        <w:rPr>
          <w:rFonts w:ascii="Arial" w:hAnsi="Arial" w:cs="Arial"/>
          <w:b/>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16"/>
        <w:gridCol w:w="5012"/>
        <w:gridCol w:w="4280"/>
      </w:tblGrid>
      <w:tr w:rsidR="0065665C" w:rsidRPr="004F6310" w14:paraId="67AE634D" w14:textId="77777777">
        <w:trPr>
          <w:trHeight w:val="51"/>
        </w:trPr>
        <w:tc>
          <w:tcPr>
            <w:tcW w:w="716" w:type="dxa"/>
          </w:tcPr>
          <w:p w14:paraId="6853D296" w14:textId="77777777" w:rsidR="0065665C" w:rsidRPr="004F6310" w:rsidRDefault="0065665C" w:rsidP="00596785">
            <w:pPr>
              <w:numPr>
                <w:ilvl w:val="0"/>
                <w:numId w:val="5"/>
              </w:numPr>
              <w:rPr>
                <w:rFonts w:ascii="Arial" w:hAnsi="Arial" w:cs="Arial"/>
                <w:sz w:val="20"/>
                <w:szCs w:val="20"/>
              </w:rPr>
            </w:pPr>
          </w:p>
        </w:tc>
        <w:tc>
          <w:tcPr>
            <w:tcW w:w="5012" w:type="dxa"/>
          </w:tcPr>
          <w:p w14:paraId="72C2AA3E" w14:textId="77777777" w:rsidR="0065665C" w:rsidRPr="004F6310" w:rsidRDefault="00437342" w:rsidP="00437342">
            <w:pPr>
              <w:rPr>
                <w:rFonts w:ascii="Arial" w:hAnsi="Arial" w:cs="Arial"/>
                <w:sz w:val="20"/>
                <w:szCs w:val="20"/>
              </w:rPr>
            </w:pPr>
            <w:r w:rsidRPr="004F6310">
              <w:t>What is the ideal number of children</w:t>
            </w:r>
            <w:r w:rsidRPr="004F6310">
              <w:br/>
              <w:t>that you would like to have by the time you are 50?</w:t>
            </w:r>
            <w:r w:rsidRPr="004F6310" w:rsidDel="00437342">
              <w:rPr>
                <w:rFonts w:ascii="Arial" w:hAnsi="Arial" w:cs="Arial"/>
                <w:sz w:val="20"/>
                <w:szCs w:val="20"/>
              </w:rPr>
              <w:t xml:space="preserve"> </w:t>
            </w:r>
            <w:r w:rsidR="00F31688" w:rsidRPr="004F6310">
              <w:rPr>
                <w:rFonts w:ascii="Arial" w:hAnsi="Arial" w:cs="Arial"/>
                <w:sz w:val="20"/>
                <w:szCs w:val="20"/>
              </w:rPr>
              <w:br/>
              <w:t xml:space="preserve">Write 99 for don’t know. </w:t>
            </w:r>
          </w:p>
        </w:tc>
        <w:tc>
          <w:tcPr>
            <w:tcW w:w="4280" w:type="dxa"/>
          </w:tcPr>
          <w:p w14:paraId="3109FFFD"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|__|__|</w:t>
            </w:r>
          </w:p>
        </w:tc>
      </w:tr>
      <w:tr w:rsidR="0065665C" w:rsidRPr="004F6310" w14:paraId="435C89E4" w14:textId="77777777">
        <w:trPr>
          <w:trHeight w:val="51"/>
        </w:trPr>
        <w:tc>
          <w:tcPr>
            <w:tcW w:w="716" w:type="dxa"/>
          </w:tcPr>
          <w:p w14:paraId="28246B5F" w14:textId="77777777" w:rsidR="0065665C" w:rsidRPr="004F6310" w:rsidRDefault="0065665C" w:rsidP="00596785">
            <w:pPr>
              <w:numPr>
                <w:ilvl w:val="0"/>
                <w:numId w:val="5"/>
              </w:numPr>
              <w:rPr>
                <w:rFonts w:ascii="Arial" w:hAnsi="Arial" w:cs="Arial"/>
                <w:sz w:val="20"/>
                <w:szCs w:val="20"/>
              </w:rPr>
            </w:pPr>
          </w:p>
        </w:tc>
        <w:tc>
          <w:tcPr>
            <w:tcW w:w="5012" w:type="dxa"/>
          </w:tcPr>
          <w:p w14:paraId="1837F2A8" w14:textId="77777777" w:rsidR="001059AD" w:rsidRPr="004F6310" w:rsidRDefault="00CF79C5" w:rsidP="00596785">
            <w:pPr>
              <w:rPr>
                <w:rFonts w:ascii="Arial" w:hAnsi="Arial" w:cs="Arial"/>
                <w:iCs/>
                <w:sz w:val="20"/>
                <w:szCs w:val="20"/>
              </w:rPr>
            </w:pPr>
            <w:r w:rsidRPr="004F6310">
              <w:t>According to you, in a couple, how should the number of children be decided? Should it be</w:t>
            </w:r>
            <w:r w:rsidRPr="004F6310">
              <w:br/>
              <w:t>primarily the husband's decision, the wife's decision, or a joint decision?</w:t>
            </w:r>
            <w:r w:rsidRPr="004F6310" w:rsidDel="00CF79C5">
              <w:rPr>
                <w:rFonts w:ascii="Arial" w:hAnsi="Arial" w:cs="Arial"/>
                <w:iCs/>
                <w:sz w:val="20"/>
                <w:szCs w:val="20"/>
              </w:rPr>
              <w:t xml:space="preserve"> </w:t>
            </w:r>
          </w:p>
        </w:tc>
        <w:tc>
          <w:tcPr>
            <w:tcW w:w="4280" w:type="dxa"/>
          </w:tcPr>
          <w:p w14:paraId="3564D40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The wife              </w:t>
            </w:r>
          </w:p>
          <w:p w14:paraId="7826BE79" w14:textId="77777777" w:rsidR="0065665C" w:rsidRPr="004F6310" w:rsidRDefault="0065665C" w:rsidP="00596785">
            <w:pPr>
              <w:rPr>
                <w:rFonts w:ascii="Arial" w:hAnsi="Arial" w:cs="Arial"/>
                <w:sz w:val="20"/>
                <w:szCs w:val="20"/>
              </w:rPr>
            </w:pPr>
            <w:r w:rsidRPr="004F6310">
              <w:rPr>
                <w:rFonts w:ascii="Arial" w:hAnsi="Arial" w:cs="Arial"/>
                <w:sz w:val="20"/>
                <w:szCs w:val="20"/>
              </w:rPr>
              <w:t>2. [   ]  The husband</w:t>
            </w:r>
          </w:p>
          <w:p w14:paraId="01660F10" w14:textId="77777777" w:rsidR="0065665C" w:rsidRPr="004F6310" w:rsidRDefault="0065665C" w:rsidP="00596785">
            <w:pPr>
              <w:rPr>
                <w:rFonts w:ascii="Arial" w:hAnsi="Arial" w:cs="Arial"/>
                <w:sz w:val="20"/>
                <w:szCs w:val="20"/>
              </w:rPr>
            </w:pPr>
            <w:r w:rsidRPr="004F6310">
              <w:rPr>
                <w:rFonts w:ascii="Arial" w:hAnsi="Arial" w:cs="Arial"/>
                <w:sz w:val="20"/>
                <w:szCs w:val="20"/>
              </w:rPr>
              <w:t>3. [   ]  Both should have an equal say</w:t>
            </w:r>
          </w:p>
        </w:tc>
      </w:tr>
      <w:tr w:rsidR="0065665C" w:rsidRPr="004F6310" w14:paraId="412FBF88" w14:textId="77777777">
        <w:trPr>
          <w:trHeight w:val="51"/>
        </w:trPr>
        <w:tc>
          <w:tcPr>
            <w:tcW w:w="716" w:type="dxa"/>
          </w:tcPr>
          <w:p w14:paraId="5022C8B2" w14:textId="77777777" w:rsidR="0065665C" w:rsidRPr="004F6310" w:rsidRDefault="0065665C" w:rsidP="00596785">
            <w:pPr>
              <w:numPr>
                <w:ilvl w:val="0"/>
                <w:numId w:val="5"/>
              </w:numPr>
              <w:rPr>
                <w:rFonts w:ascii="Arial" w:hAnsi="Arial" w:cs="Arial"/>
                <w:sz w:val="20"/>
                <w:szCs w:val="20"/>
              </w:rPr>
            </w:pPr>
          </w:p>
        </w:tc>
        <w:tc>
          <w:tcPr>
            <w:tcW w:w="5012" w:type="dxa"/>
          </w:tcPr>
          <w:p w14:paraId="617A23F0" w14:textId="77777777" w:rsidR="0065665C" w:rsidRPr="004F6310" w:rsidRDefault="0065665C" w:rsidP="00596785">
            <w:pPr>
              <w:rPr>
                <w:rFonts w:ascii="Arial" w:hAnsi="Arial" w:cs="Arial"/>
                <w:iCs/>
                <w:sz w:val="20"/>
                <w:szCs w:val="20"/>
              </w:rPr>
            </w:pPr>
            <w:r w:rsidRPr="004F6310">
              <w:rPr>
                <w:rFonts w:ascii="Arial" w:hAnsi="Arial" w:cs="Arial"/>
                <w:sz w:val="22"/>
                <w:szCs w:val="22"/>
              </w:rPr>
              <w:t>What age do you think is a good age for a man to have his first child?</w:t>
            </w:r>
          </w:p>
        </w:tc>
        <w:tc>
          <w:tcPr>
            <w:tcW w:w="4280" w:type="dxa"/>
          </w:tcPr>
          <w:p w14:paraId="25C18EC6" w14:textId="77777777" w:rsidR="0065665C" w:rsidRPr="004F6310" w:rsidRDefault="00EC73DC" w:rsidP="00596785">
            <w:pPr>
              <w:autoSpaceDE w:val="0"/>
              <w:autoSpaceDN w:val="0"/>
              <w:adjustRightInd w:val="0"/>
              <w:rPr>
                <w:rFonts w:ascii="Arial" w:hAnsi="Arial" w:cs="Arial"/>
                <w:sz w:val="22"/>
              </w:rPr>
            </w:pPr>
            <w:r w:rsidRPr="004F6310">
              <w:rPr>
                <w:rFonts w:ascii="Arial" w:hAnsi="Arial" w:cs="Arial"/>
                <w:sz w:val="22"/>
                <w:szCs w:val="22"/>
              </w:rPr>
              <w:t>|__|__</w:t>
            </w:r>
            <w:r w:rsidR="0065665C" w:rsidRPr="004F6310">
              <w:rPr>
                <w:rFonts w:ascii="Arial" w:hAnsi="Arial" w:cs="Arial"/>
                <w:sz w:val="22"/>
                <w:szCs w:val="22"/>
              </w:rPr>
              <w:t>|  years old</w:t>
            </w:r>
          </w:p>
          <w:p w14:paraId="0D8EFA94" w14:textId="77777777" w:rsidR="0065665C" w:rsidRPr="004F6310" w:rsidRDefault="00EC73DC" w:rsidP="00596785">
            <w:pPr>
              <w:autoSpaceDE w:val="0"/>
              <w:autoSpaceDN w:val="0"/>
              <w:adjustRightInd w:val="0"/>
              <w:rPr>
                <w:rFonts w:ascii="Arial" w:hAnsi="Arial" w:cs="Arial"/>
                <w:i/>
                <w:sz w:val="22"/>
              </w:rPr>
            </w:pPr>
            <w:r w:rsidRPr="004F6310">
              <w:rPr>
                <w:rFonts w:ascii="Arial" w:hAnsi="Arial" w:cs="Arial"/>
                <w:i/>
                <w:sz w:val="20"/>
                <w:szCs w:val="20"/>
              </w:rPr>
              <w:t>Probe respondent for a number</w:t>
            </w:r>
            <w:r w:rsidR="00F54A59" w:rsidRPr="004F6310">
              <w:rPr>
                <w:rFonts w:ascii="Arial" w:hAnsi="Arial" w:cs="Arial"/>
                <w:i/>
                <w:sz w:val="20"/>
                <w:szCs w:val="20"/>
              </w:rPr>
              <w:t xml:space="preserve">. </w:t>
            </w:r>
            <w:r w:rsidR="00F54A59" w:rsidRPr="004F6310">
              <w:rPr>
                <w:rFonts w:ascii="Arial" w:hAnsi="Arial" w:cs="Arial"/>
                <w:i/>
                <w:sz w:val="22"/>
                <w:szCs w:val="22"/>
              </w:rPr>
              <w:t>W</w:t>
            </w:r>
            <w:r w:rsidR="0065665C" w:rsidRPr="004F6310">
              <w:rPr>
                <w:rFonts w:ascii="Arial" w:hAnsi="Arial" w:cs="Arial"/>
                <w:i/>
                <w:sz w:val="22"/>
                <w:szCs w:val="22"/>
              </w:rPr>
              <w:t>rite 99 for “don’t know”</w:t>
            </w:r>
            <w:r w:rsidR="000223DB" w:rsidRPr="004F6310">
              <w:rPr>
                <w:rFonts w:ascii="Arial" w:hAnsi="Arial" w:cs="Arial"/>
                <w:i/>
                <w:sz w:val="22"/>
                <w:szCs w:val="22"/>
              </w:rPr>
              <w:t>.</w:t>
            </w:r>
          </w:p>
        </w:tc>
      </w:tr>
      <w:tr w:rsidR="0065665C" w:rsidRPr="004F6310" w14:paraId="3C0CAE46" w14:textId="77777777">
        <w:trPr>
          <w:trHeight w:val="51"/>
        </w:trPr>
        <w:tc>
          <w:tcPr>
            <w:tcW w:w="716" w:type="dxa"/>
          </w:tcPr>
          <w:p w14:paraId="5FD38DFC" w14:textId="77777777" w:rsidR="0065665C" w:rsidRPr="004F6310" w:rsidRDefault="0065665C" w:rsidP="00596785">
            <w:pPr>
              <w:numPr>
                <w:ilvl w:val="0"/>
                <w:numId w:val="5"/>
              </w:numPr>
              <w:rPr>
                <w:rFonts w:ascii="Arial" w:hAnsi="Arial" w:cs="Arial"/>
                <w:sz w:val="20"/>
                <w:szCs w:val="20"/>
              </w:rPr>
            </w:pPr>
          </w:p>
        </w:tc>
        <w:tc>
          <w:tcPr>
            <w:tcW w:w="5012" w:type="dxa"/>
          </w:tcPr>
          <w:p w14:paraId="51FAE49F" w14:textId="77777777" w:rsidR="0065665C" w:rsidRPr="004F6310" w:rsidRDefault="0065665C" w:rsidP="00596785">
            <w:pPr>
              <w:rPr>
                <w:rFonts w:ascii="Arial" w:hAnsi="Arial" w:cs="Arial"/>
                <w:sz w:val="20"/>
                <w:szCs w:val="20"/>
              </w:rPr>
            </w:pPr>
            <w:r w:rsidRPr="004F6310">
              <w:rPr>
                <w:rFonts w:ascii="Arial" w:hAnsi="Arial" w:cs="Arial"/>
                <w:sz w:val="22"/>
                <w:szCs w:val="22"/>
              </w:rPr>
              <w:t xml:space="preserve">If someday you have </w:t>
            </w:r>
            <w:r w:rsidRPr="004F6310">
              <w:rPr>
                <w:rFonts w:ascii="Arial" w:hAnsi="Arial" w:cs="Arial"/>
                <w:b/>
                <w:sz w:val="22"/>
                <w:szCs w:val="22"/>
              </w:rPr>
              <w:t>a son</w:t>
            </w:r>
            <w:r w:rsidRPr="004F6310">
              <w:rPr>
                <w:rFonts w:ascii="Arial" w:hAnsi="Arial" w:cs="Arial"/>
                <w:sz w:val="22"/>
                <w:szCs w:val="22"/>
              </w:rPr>
              <w:t xml:space="preserve">, what is the </w:t>
            </w:r>
            <w:r w:rsidRPr="004F6310">
              <w:rPr>
                <w:rFonts w:ascii="Arial" w:hAnsi="Arial" w:cs="Arial"/>
                <w:b/>
                <w:sz w:val="22"/>
                <w:szCs w:val="22"/>
              </w:rPr>
              <w:t>minimum</w:t>
            </w:r>
            <w:r w:rsidRPr="004F6310">
              <w:rPr>
                <w:rFonts w:ascii="Arial" w:hAnsi="Arial" w:cs="Arial"/>
                <w:sz w:val="22"/>
                <w:szCs w:val="22"/>
              </w:rPr>
              <w:t xml:space="preserve"> level of education would you like him to have?</w:t>
            </w:r>
          </w:p>
        </w:tc>
        <w:tc>
          <w:tcPr>
            <w:tcW w:w="4280" w:type="dxa"/>
          </w:tcPr>
          <w:p w14:paraId="21218D1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None             </w:t>
            </w:r>
          </w:p>
          <w:p w14:paraId="1F2D8ED5" w14:textId="77777777" w:rsidR="0065665C" w:rsidRPr="004F6310" w:rsidRDefault="0065665C" w:rsidP="00596785">
            <w:pPr>
              <w:rPr>
                <w:rFonts w:ascii="Arial" w:hAnsi="Arial" w:cs="Arial"/>
                <w:sz w:val="20"/>
                <w:szCs w:val="20"/>
              </w:rPr>
            </w:pPr>
            <w:r w:rsidRPr="004F6310">
              <w:rPr>
                <w:rFonts w:ascii="Arial" w:hAnsi="Arial" w:cs="Arial"/>
                <w:sz w:val="20"/>
                <w:szCs w:val="20"/>
              </w:rPr>
              <w:t>2. [   ]  Primary</w:t>
            </w:r>
          </w:p>
          <w:p w14:paraId="31CD4A0F" w14:textId="77777777" w:rsidR="0065665C" w:rsidRPr="004F6310" w:rsidRDefault="0065665C" w:rsidP="00596785">
            <w:pPr>
              <w:rPr>
                <w:rFonts w:ascii="Arial" w:hAnsi="Arial" w:cs="Arial"/>
                <w:sz w:val="20"/>
                <w:szCs w:val="20"/>
              </w:rPr>
            </w:pPr>
            <w:r w:rsidRPr="004F6310">
              <w:rPr>
                <w:rFonts w:ascii="Arial" w:hAnsi="Arial" w:cs="Arial"/>
                <w:sz w:val="20"/>
                <w:szCs w:val="20"/>
              </w:rPr>
              <w:t>3. [   ]  Secondary</w:t>
            </w:r>
          </w:p>
          <w:p w14:paraId="2B9F02A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4. [   ]  Polytechnic          </w:t>
            </w:r>
          </w:p>
          <w:p w14:paraId="0E34CAE2" w14:textId="77777777" w:rsidR="0065665C" w:rsidRPr="004F6310" w:rsidRDefault="0065665C" w:rsidP="00596785">
            <w:pPr>
              <w:rPr>
                <w:rFonts w:ascii="Arial" w:hAnsi="Arial" w:cs="Arial"/>
                <w:sz w:val="20"/>
                <w:szCs w:val="20"/>
              </w:rPr>
            </w:pPr>
            <w:r w:rsidRPr="004F6310">
              <w:rPr>
                <w:rFonts w:ascii="Arial" w:hAnsi="Arial" w:cs="Arial"/>
                <w:sz w:val="20"/>
                <w:szCs w:val="20"/>
              </w:rPr>
              <w:t>5. [   ]  College (non-University)</w:t>
            </w:r>
          </w:p>
          <w:p w14:paraId="1A580543" w14:textId="77777777" w:rsidR="0065665C" w:rsidRPr="004F6310" w:rsidRDefault="0065665C" w:rsidP="00596785">
            <w:pPr>
              <w:rPr>
                <w:rFonts w:ascii="Arial" w:hAnsi="Arial" w:cs="Arial"/>
                <w:sz w:val="20"/>
                <w:szCs w:val="20"/>
              </w:rPr>
            </w:pPr>
            <w:r w:rsidRPr="004F6310">
              <w:rPr>
                <w:rFonts w:ascii="Arial" w:hAnsi="Arial" w:cs="Arial"/>
                <w:sz w:val="20"/>
                <w:szCs w:val="20"/>
              </w:rPr>
              <w:t>6. [   ]  University</w:t>
            </w:r>
          </w:p>
          <w:p w14:paraId="3DCEA7EB" w14:textId="77777777" w:rsidR="0065665C" w:rsidRPr="004F6310" w:rsidRDefault="0065665C" w:rsidP="00596785">
            <w:pPr>
              <w:rPr>
                <w:rFonts w:ascii="Arial" w:hAnsi="Arial" w:cs="Arial"/>
                <w:sz w:val="20"/>
                <w:szCs w:val="20"/>
              </w:rPr>
            </w:pPr>
            <w:r w:rsidRPr="004F6310">
              <w:rPr>
                <w:rFonts w:ascii="Arial" w:hAnsi="Arial" w:cs="Arial"/>
                <w:sz w:val="20"/>
                <w:szCs w:val="20"/>
              </w:rPr>
              <w:t>7. [   ]  Graduate School (Masters, PHD, Medicine)</w:t>
            </w:r>
          </w:p>
        </w:tc>
      </w:tr>
    </w:tbl>
    <w:p w14:paraId="4D868D58" w14:textId="77777777" w:rsidR="00AD606C" w:rsidRPr="004F6310" w:rsidRDefault="004875AE" w:rsidP="00816176">
      <w:pPr>
        <w:rPr>
          <w:rFonts w:ascii="Arial" w:hAnsi="Arial" w:cs="Arial"/>
          <w:b/>
        </w:rPr>
      </w:pPr>
      <w:r w:rsidRPr="004F6310">
        <w:rPr>
          <w:rFonts w:ascii="Arial" w:hAnsi="Arial" w:cs="Arial"/>
          <w:b/>
        </w:rPr>
        <w:br/>
      </w:r>
      <w:r w:rsidRPr="004F6310">
        <w:rPr>
          <w:rFonts w:ascii="Arial" w:hAnsi="Arial" w:cs="Arial"/>
          <w:b/>
        </w:rPr>
        <w:br/>
      </w:r>
      <w:r w:rsidR="00AD606C" w:rsidRPr="004F6310">
        <w:rPr>
          <w:rFonts w:ascii="Arial" w:hAnsi="Arial" w:cs="Arial"/>
          <w:b/>
        </w:rPr>
        <w:br/>
      </w:r>
      <w:r w:rsidRPr="004F6310">
        <w:rPr>
          <w:rFonts w:ascii="Arial" w:hAnsi="Arial" w:cs="Arial"/>
          <w:b/>
        </w:rPr>
        <w:br/>
      </w:r>
      <w:r w:rsidRPr="004F6310">
        <w:rPr>
          <w:rFonts w:ascii="Arial" w:hAnsi="Arial" w:cs="Arial"/>
          <w:b/>
        </w:rPr>
        <w:br/>
      </w:r>
      <w:r w:rsidRPr="004F6310">
        <w:rPr>
          <w:rFonts w:ascii="Arial" w:hAnsi="Arial" w:cs="Arial"/>
          <w:b/>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780"/>
        <w:gridCol w:w="90"/>
        <w:gridCol w:w="1170"/>
        <w:gridCol w:w="4284"/>
      </w:tblGrid>
      <w:tr w:rsidR="008868A1" w:rsidRPr="004F6310" w14:paraId="5A945118" w14:textId="77777777" w:rsidTr="00366545">
        <w:tc>
          <w:tcPr>
            <w:tcW w:w="720" w:type="dxa"/>
          </w:tcPr>
          <w:p w14:paraId="3DE9419C" w14:textId="77777777" w:rsidR="008868A1" w:rsidRPr="004F6310" w:rsidRDefault="008868A1" w:rsidP="00366545">
            <w:pPr>
              <w:numPr>
                <w:ilvl w:val="0"/>
                <w:numId w:val="5"/>
              </w:numPr>
              <w:rPr>
                <w:rFonts w:ascii="Arial" w:hAnsi="Arial" w:cs="Arial"/>
                <w:sz w:val="20"/>
                <w:szCs w:val="20"/>
              </w:rPr>
            </w:pPr>
          </w:p>
        </w:tc>
        <w:tc>
          <w:tcPr>
            <w:tcW w:w="3780" w:type="dxa"/>
          </w:tcPr>
          <w:p w14:paraId="3886D2F1"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What job would you like your </w:t>
            </w:r>
            <w:r w:rsidRPr="004F6310">
              <w:rPr>
                <w:rFonts w:ascii="Arial" w:hAnsi="Arial" w:cs="Arial"/>
                <w:b/>
                <w:sz w:val="20"/>
                <w:szCs w:val="20"/>
              </w:rPr>
              <w:t>son</w:t>
            </w:r>
            <w:r w:rsidRPr="004F6310">
              <w:rPr>
                <w:rFonts w:ascii="Arial" w:hAnsi="Arial" w:cs="Arial"/>
                <w:sz w:val="20"/>
                <w:szCs w:val="20"/>
              </w:rPr>
              <w:t xml:space="preserve"> to have?</w:t>
            </w:r>
            <w:r w:rsidRPr="004F6310">
              <w:rPr>
                <w:rFonts w:ascii="Arial" w:hAnsi="Arial" w:cs="Arial"/>
                <w:sz w:val="20"/>
                <w:szCs w:val="20"/>
              </w:rPr>
              <w:br/>
              <w:t>Tick ONE only</w:t>
            </w:r>
          </w:p>
        </w:tc>
        <w:tc>
          <w:tcPr>
            <w:tcW w:w="5544" w:type="dxa"/>
            <w:gridSpan w:val="3"/>
          </w:tcPr>
          <w:p w14:paraId="27573627"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 [   ]  Teacher/lecturer              </w:t>
            </w:r>
          </w:p>
          <w:p w14:paraId="57C53E66" w14:textId="77777777" w:rsidR="008868A1" w:rsidRPr="004F6310" w:rsidRDefault="008868A1" w:rsidP="008868A1">
            <w:pPr>
              <w:rPr>
                <w:rFonts w:ascii="Arial" w:hAnsi="Arial" w:cs="Arial"/>
                <w:sz w:val="20"/>
                <w:szCs w:val="20"/>
              </w:rPr>
            </w:pPr>
            <w:r w:rsidRPr="004F6310">
              <w:rPr>
                <w:rFonts w:ascii="Arial" w:hAnsi="Arial" w:cs="Arial"/>
                <w:sz w:val="20"/>
                <w:szCs w:val="20"/>
              </w:rPr>
              <w:t>2. [   ]  Farmer</w:t>
            </w:r>
          </w:p>
          <w:p w14:paraId="44F7ACCA" w14:textId="77777777" w:rsidR="008868A1" w:rsidRPr="004F6310" w:rsidRDefault="008868A1" w:rsidP="008868A1">
            <w:pPr>
              <w:rPr>
                <w:rFonts w:ascii="Arial" w:hAnsi="Arial" w:cs="Arial"/>
                <w:sz w:val="20"/>
                <w:szCs w:val="20"/>
              </w:rPr>
            </w:pPr>
            <w:r w:rsidRPr="004F6310">
              <w:rPr>
                <w:rFonts w:ascii="Arial" w:hAnsi="Arial" w:cs="Arial"/>
                <w:sz w:val="20"/>
                <w:szCs w:val="20"/>
              </w:rPr>
              <w:t>3. [   ]  Business man</w:t>
            </w:r>
          </w:p>
          <w:p w14:paraId="6CACA423" w14:textId="77777777" w:rsidR="008868A1" w:rsidRPr="004F6310" w:rsidRDefault="008868A1" w:rsidP="008868A1">
            <w:pPr>
              <w:rPr>
                <w:rFonts w:ascii="Arial" w:hAnsi="Arial" w:cs="Arial"/>
                <w:sz w:val="20"/>
                <w:szCs w:val="20"/>
              </w:rPr>
            </w:pPr>
            <w:r w:rsidRPr="004F6310">
              <w:rPr>
                <w:rFonts w:ascii="Arial" w:hAnsi="Arial" w:cs="Arial"/>
                <w:sz w:val="20"/>
                <w:szCs w:val="20"/>
              </w:rPr>
              <w:t>4. [   ]  Supervisor/manager</w:t>
            </w:r>
          </w:p>
          <w:p w14:paraId="3621BBFD"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5. [   ]  Office/store clerk, cashier, or secretary </w:t>
            </w:r>
          </w:p>
          <w:p w14:paraId="4735BAB1"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6. [   ]  Other government worker              </w:t>
            </w:r>
          </w:p>
          <w:p w14:paraId="7347F3B6" w14:textId="77777777" w:rsidR="008868A1" w:rsidRPr="004F6310" w:rsidRDefault="008868A1" w:rsidP="008868A1">
            <w:pPr>
              <w:rPr>
                <w:rFonts w:ascii="Arial" w:hAnsi="Arial" w:cs="Arial"/>
                <w:sz w:val="20"/>
                <w:szCs w:val="20"/>
              </w:rPr>
            </w:pPr>
            <w:r w:rsidRPr="004F6310">
              <w:rPr>
                <w:rFonts w:ascii="Arial" w:hAnsi="Arial" w:cs="Arial"/>
                <w:sz w:val="20"/>
                <w:szCs w:val="20"/>
              </w:rPr>
              <w:t>7. [   ]  Politician</w:t>
            </w:r>
          </w:p>
          <w:p w14:paraId="2A5D7E09"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8. [ </w:t>
            </w:r>
            <w:proofErr w:type="gramStart"/>
            <w:r w:rsidRPr="004F6310">
              <w:rPr>
                <w:rFonts w:ascii="Arial" w:hAnsi="Arial" w:cs="Arial"/>
                <w:sz w:val="20"/>
                <w:szCs w:val="20"/>
              </w:rPr>
              <w:t xml:space="preserve">  ]</w:t>
            </w:r>
            <w:proofErr w:type="gramEnd"/>
            <w:r w:rsidRPr="004F6310">
              <w:rPr>
                <w:rFonts w:ascii="Arial" w:hAnsi="Arial" w:cs="Arial"/>
                <w:sz w:val="20"/>
                <w:szCs w:val="20"/>
              </w:rPr>
              <w:t xml:space="preserve">  Doctor</w:t>
            </w:r>
            <w:r w:rsidRPr="004F6310">
              <w:rPr>
                <w:rFonts w:ascii="Arial" w:hAnsi="Arial" w:cs="Arial"/>
                <w:sz w:val="20"/>
                <w:szCs w:val="20"/>
              </w:rPr>
              <w:br/>
              <w:t>9. [   ]  Lawyer</w:t>
            </w:r>
          </w:p>
          <w:p w14:paraId="5FB8EEEB"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10. [   ]  Pastor/priest/sister             </w:t>
            </w:r>
          </w:p>
          <w:p w14:paraId="54B28A6E" w14:textId="77777777" w:rsidR="008868A1" w:rsidRPr="004F6310" w:rsidRDefault="008868A1" w:rsidP="008868A1">
            <w:pPr>
              <w:rPr>
                <w:rFonts w:ascii="Arial" w:hAnsi="Arial" w:cs="Arial"/>
                <w:sz w:val="20"/>
                <w:szCs w:val="20"/>
              </w:rPr>
            </w:pPr>
            <w:r w:rsidRPr="004F6310">
              <w:rPr>
                <w:rFonts w:ascii="Arial" w:hAnsi="Arial" w:cs="Arial"/>
                <w:sz w:val="20"/>
                <w:szCs w:val="20"/>
              </w:rPr>
              <w:t>11. [   ]  Policeman/Soldier</w:t>
            </w:r>
          </w:p>
          <w:p w14:paraId="60758EBA" w14:textId="77777777" w:rsidR="008868A1" w:rsidRPr="004F6310" w:rsidRDefault="008868A1" w:rsidP="008868A1">
            <w:pPr>
              <w:rPr>
                <w:rFonts w:ascii="Arial" w:hAnsi="Arial" w:cs="Arial"/>
                <w:sz w:val="20"/>
                <w:szCs w:val="20"/>
              </w:rPr>
            </w:pPr>
            <w:r w:rsidRPr="004F6310">
              <w:rPr>
                <w:rFonts w:ascii="Arial" w:hAnsi="Arial" w:cs="Arial"/>
                <w:sz w:val="20"/>
                <w:szCs w:val="20"/>
              </w:rPr>
              <w:t>12. [   ]  Taxi driver</w:t>
            </w:r>
          </w:p>
          <w:p w14:paraId="18F15D93"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13. [   ]  NGO worker    </w:t>
            </w:r>
          </w:p>
          <w:p w14:paraId="7E9F885F"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14. [   ]  Nurse/Health care worker  </w:t>
            </w:r>
          </w:p>
          <w:p w14:paraId="493F98A6" w14:textId="77777777" w:rsidR="008868A1" w:rsidRDefault="008868A1" w:rsidP="008868A1">
            <w:pPr>
              <w:rPr>
                <w:ins w:id="97" w:author="Lenovo User" w:date="2011-03-09T16:27:00Z"/>
                <w:rFonts w:ascii="Arial" w:hAnsi="Arial" w:cs="Arial"/>
                <w:sz w:val="20"/>
                <w:szCs w:val="20"/>
              </w:rPr>
            </w:pPr>
            <w:r w:rsidRPr="004F6310">
              <w:rPr>
                <w:rFonts w:ascii="Arial" w:hAnsi="Arial" w:cs="Arial"/>
                <w:sz w:val="20"/>
                <w:szCs w:val="20"/>
              </w:rPr>
              <w:t xml:space="preserve">15. [   ]  Engineer        </w:t>
            </w:r>
          </w:p>
          <w:p w14:paraId="27D00720" w14:textId="77777777" w:rsidR="00A0083D" w:rsidRPr="004F6310" w:rsidRDefault="00A0083D" w:rsidP="008868A1">
            <w:pPr>
              <w:rPr>
                <w:rFonts w:ascii="Arial" w:hAnsi="Arial" w:cs="Arial"/>
                <w:sz w:val="20"/>
                <w:szCs w:val="20"/>
              </w:rPr>
            </w:pPr>
            <w:ins w:id="98" w:author="Lenovo User" w:date="2011-03-09T16:27:00Z">
              <w:r>
                <w:rPr>
                  <w:rFonts w:ascii="Arial" w:hAnsi="Arial" w:cs="Arial"/>
                  <w:sz w:val="20"/>
                  <w:szCs w:val="20"/>
                </w:rPr>
                <w:t>16. [   ]  Pilot</w:t>
              </w:r>
            </w:ins>
          </w:p>
          <w:p w14:paraId="72AE22E6" w14:textId="77777777" w:rsidR="008868A1" w:rsidRPr="004F6310" w:rsidRDefault="008868A1" w:rsidP="008868A1">
            <w:pPr>
              <w:rPr>
                <w:rFonts w:ascii="Arial" w:hAnsi="Arial" w:cs="Arial"/>
                <w:sz w:val="20"/>
                <w:szCs w:val="20"/>
              </w:rPr>
            </w:pPr>
            <w:r w:rsidRPr="004F6310">
              <w:rPr>
                <w:rFonts w:ascii="Arial" w:hAnsi="Arial" w:cs="Arial"/>
                <w:sz w:val="20"/>
                <w:szCs w:val="20"/>
              </w:rPr>
              <w:t>1</w:t>
            </w:r>
            <w:ins w:id="99" w:author="Lenovo User" w:date="2011-03-09T16:28:00Z">
              <w:r w:rsidR="00A0083D">
                <w:rPr>
                  <w:rFonts w:ascii="Arial" w:hAnsi="Arial" w:cs="Arial"/>
                  <w:sz w:val="20"/>
                  <w:szCs w:val="20"/>
                </w:rPr>
                <w:t>7</w:t>
              </w:r>
            </w:ins>
            <w:del w:id="100" w:author="Lenovo User" w:date="2011-03-09T16:27:00Z">
              <w:r w:rsidRPr="004F6310" w:rsidDel="00A0083D">
                <w:rPr>
                  <w:rFonts w:ascii="Arial" w:hAnsi="Arial" w:cs="Arial"/>
                  <w:sz w:val="20"/>
                  <w:szCs w:val="20"/>
                </w:rPr>
                <w:delText>5</w:delText>
              </w:r>
            </w:del>
            <w:r w:rsidRPr="004F6310">
              <w:rPr>
                <w:rFonts w:ascii="Arial" w:hAnsi="Arial" w:cs="Arial"/>
                <w:sz w:val="20"/>
                <w:szCs w:val="20"/>
              </w:rPr>
              <w:t>. [   ]  Whatever he wants/is good at</w:t>
            </w:r>
          </w:p>
          <w:p w14:paraId="1D7DCE50" w14:textId="77777777" w:rsidR="008868A1" w:rsidRPr="004F6310" w:rsidRDefault="008868A1" w:rsidP="008868A1">
            <w:pPr>
              <w:rPr>
                <w:rFonts w:ascii="Arial" w:hAnsi="Arial" w:cs="Arial"/>
                <w:sz w:val="20"/>
                <w:szCs w:val="20"/>
              </w:rPr>
            </w:pPr>
            <w:r w:rsidRPr="004F6310">
              <w:rPr>
                <w:rFonts w:ascii="Arial" w:hAnsi="Arial" w:cs="Arial"/>
                <w:sz w:val="20"/>
                <w:szCs w:val="20"/>
              </w:rPr>
              <w:t>1</w:t>
            </w:r>
            <w:ins w:id="101" w:author="Lenovo User" w:date="2011-03-09T16:28:00Z">
              <w:r w:rsidR="00A0083D">
                <w:rPr>
                  <w:rFonts w:ascii="Arial" w:hAnsi="Arial" w:cs="Arial"/>
                  <w:sz w:val="20"/>
                  <w:szCs w:val="20"/>
                </w:rPr>
                <w:t>8</w:t>
              </w:r>
            </w:ins>
            <w:del w:id="102" w:author="Lenovo User" w:date="2011-03-09T16:28:00Z">
              <w:r w:rsidRPr="004F6310" w:rsidDel="00A0083D">
                <w:rPr>
                  <w:rFonts w:ascii="Arial" w:hAnsi="Arial" w:cs="Arial"/>
                  <w:sz w:val="20"/>
                  <w:szCs w:val="20"/>
                </w:rPr>
                <w:delText>7</w:delText>
              </w:r>
            </w:del>
            <w:r w:rsidRPr="004F6310">
              <w:rPr>
                <w:rFonts w:ascii="Arial" w:hAnsi="Arial" w:cs="Arial"/>
                <w:sz w:val="20"/>
                <w:szCs w:val="20"/>
              </w:rPr>
              <w:t xml:space="preserve">. [   ]  </w:t>
            </w:r>
            <w:commentRangeStart w:id="103"/>
            <w:r w:rsidRPr="004F6310">
              <w:rPr>
                <w:rFonts w:ascii="Arial" w:hAnsi="Arial" w:cs="Arial"/>
                <w:sz w:val="20"/>
                <w:szCs w:val="20"/>
              </w:rPr>
              <w:t xml:space="preserve">Other (specify) </w:t>
            </w:r>
            <w:commentRangeEnd w:id="103"/>
            <w:r w:rsidR="00541F81">
              <w:rPr>
                <w:rStyle w:val="af"/>
              </w:rPr>
              <w:commentReference w:id="103"/>
            </w:r>
            <w:r w:rsidRPr="004F6310">
              <w:rPr>
                <w:rFonts w:ascii="Arial" w:hAnsi="Arial" w:cs="Arial"/>
                <w:sz w:val="20"/>
                <w:szCs w:val="20"/>
              </w:rPr>
              <w:t>___________________________</w:t>
            </w:r>
          </w:p>
          <w:p w14:paraId="7E60972B" w14:textId="77777777" w:rsidR="008868A1" w:rsidRPr="004F6310" w:rsidRDefault="008868A1" w:rsidP="00366545">
            <w:pPr>
              <w:autoSpaceDE w:val="0"/>
              <w:autoSpaceDN w:val="0"/>
              <w:adjustRightInd w:val="0"/>
              <w:rPr>
                <w:rFonts w:ascii="Arial" w:hAnsi="Arial" w:cs="Arial"/>
                <w:sz w:val="22"/>
                <w:szCs w:val="22"/>
              </w:rPr>
            </w:pPr>
            <w:r w:rsidRPr="004F6310">
              <w:rPr>
                <w:rFonts w:ascii="Arial" w:hAnsi="Arial" w:cs="Arial"/>
                <w:sz w:val="20"/>
                <w:szCs w:val="20"/>
              </w:rPr>
              <w:t>___________________________</w:t>
            </w:r>
          </w:p>
        </w:tc>
      </w:tr>
      <w:tr w:rsidR="008868A1" w:rsidRPr="004F6310" w14:paraId="0A43CDE3" w14:textId="77777777" w:rsidTr="00366545">
        <w:tc>
          <w:tcPr>
            <w:tcW w:w="720" w:type="dxa"/>
          </w:tcPr>
          <w:p w14:paraId="06F7E4F5" w14:textId="77777777" w:rsidR="008868A1" w:rsidRPr="004F6310" w:rsidRDefault="008868A1" w:rsidP="00366545">
            <w:pPr>
              <w:numPr>
                <w:ilvl w:val="0"/>
                <w:numId w:val="5"/>
              </w:numPr>
              <w:rPr>
                <w:rFonts w:ascii="Arial" w:hAnsi="Arial" w:cs="Arial"/>
                <w:b/>
              </w:rPr>
            </w:pPr>
          </w:p>
        </w:tc>
        <w:tc>
          <w:tcPr>
            <w:tcW w:w="5040" w:type="dxa"/>
            <w:gridSpan w:val="3"/>
          </w:tcPr>
          <w:p w14:paraId="6F17394F" w14:textId="77777777" w:rsidR="008868A1" w:rsidRPr="004F6310" w:rsidRDefault="008868A1" w:rsidP="00366545">
            <w:pPr>
              <w:autoSpaceDE w:val="0"/>
              <w:autoSpaceDN w:val="0"/>
              <w:adjustRightInd w:val="0"/>
              <w:rPr>
                <w:rFonts w:ascii="Arial" w:hAnsi="Arial" w:cs="Arial"/>
                <w:sz w:val="22"/>
              </w:rPr>
            </w:pPr>
            <w:r w:rsidRPr="004F6310">
              <w:rPr>
                <w:rFonts w:ascii="Arial" w:hAnsi="Arial" w:cs="Arial"/>
                <w:sz w:val="22"/>
                <w:szCs w:val="22"/>
              </w:rPr>
              <w:t>What age do you think is a good age for a woman to have her first child?</w:t>
            </w:r>
          </w:p>
        </w:tc>
        <w:tc>
          <w:tcPr>
            <w:tcW w:w="4284" w:type="dxa"/>
          </w:tcPr>
          <w:p w14:paraId="68FE6F47" w14:textId="77777777" w:rsidR="008868A1" w:rsidRPr="004F6310" w:rsidRDefault="008868A1" w:rsidP="00366545">
            <w:pPr>
              <w:autoSpaceDE w:val="0"/>
              <w:autoSpaceDN w:val="0"/>
              <w:adjustRightInd w:val="0"/>
              <w:rPr>
                <w:rFonts w:ascii="Arial" w:hAnsi="Arial" w:cs="Arial"/>
                <w:sz w:val="22"/>
              </w:rPr>
            </w:pPr>
            <w:r w:rsidRPr="004F6310">
              <w:rPr>
                <w:rFonts w:ascii="Arial" w:hAnsi="Arial" w:cs="Arial"/>
                <w:sz w:val="22"/>
                <w:szCs w:val="22"/>
              </w:rPr>
              <w:t>|__|__|  years old</w:t>
            </w:r>
          </w:p>
          <w:p w14:paraId="03FFE012" w14:textId="77777777" w:rsidR="008868A1" w:rsidRPr="004F6310" w:rsidRDefault="008868A1" w:rsidP="00366545">
            <w:pPr>
              <w:rPr>
                <w:rFonts w:ascii="Arial" w:hAnsi="Arial" w:cs="Arial"/>
                <w:sz w:val="20"/>
                <w:szCs w:val="20"/>
              </w:rPr>
            </w:pPr>
            <w:r w:rsidRPr="004F6310">
              <w:rPr>
                <w:rFonts w:ascii="Arial" w:hAnsi="Arial" w:cs="Arial"/>
                <w:i/>
                <w:sz w:val="22"/>
                <w:szCs w:val="22"/>
              </w:rPr>
              <w:t>(</w:t>
            </w:r>
            <w:r w:rsidRPr="004F6310">
              <w:rPr>
                <w:rFonts w:ascii="Arial" w:hAnsi="Arial" w:cs="Arial"/>
                <w:i/>
                <w:sz w:val="20"/>
                <w:szCs w:val="20"/>
              </w:rPr>
              <w:t>Probe respondent for a number.</w:t>
            </w:r>
            <w:r w:rsidRPr="004F6310">
              <w:rPr>
                <w:rFonts w:ascii="Arial" w:hAnsi="Arial" w:cs="Arial"/>
                <w:i/>
                <w:sz w:val="22"/>
                <w:szCs w:val="22"/>
              </w:rPr>
              <w:t xml:space="preserve"> Write 99 for “don’t know”)</w:t>
            </w:r>
          </w:p>
        </w:tc>
      </w:tr>
      <w:tr w:rsidR="008868A1" w:rsidRPr="004F6310" w14:paraId="6835E07A" w14:textId="77777777" w:rsidTr="00366545">
        <w:tc>
          <w:tcPr>
            <w:tcW w:w="720" w:type="dxa"/>
          </w:tcPr>
          <w:p w14:paraId="663E2B8B" w14:textId="77777777" w:rsidR="008868A1" w:rsidRPr="004F6310" w:rsidRDefault="008868A1" w:rsidP="00366545">
            <w:pPr>
              <w:numPr>
                <w:ilvl w:val="0"/>
                <w:numId w:val="5"/>
              </w:numPr>
              <w:rPr>
                <w:rFonts w:ascii="Arial" w:hAnsi="Arial" w:cs="Arial"/>
                <w:b/>
              </w:rPr>
            </w:pPr>
          </w:p>
        </w:tc>
        <w:tc>
          <w:tcPr>
            <w:tcW w:w="5040" w:type="dxa"/>
            <w:gridSpan w:val="3"/>
          </w:tcPr>
          <w:p w14:paraId="7A196888" w14:textId="77777777" w:rsidR="008868A1" w:rsidRPr="004F6310" w:rsidRDefault="008868A1" w:rsidP="00366545">
            <w:pPr>
              <w:rPr>
                <w:rFonts w:ascii="Arial" w:hAnsi="Arial" w:cs="Arial"/>
                <w:sz w:val="20"/>
                <w:szCs w:val="20"/>
              </w:rPr>
            </w:pPr>
            <w:r w:rsidRPr="004F6310">
              <w:rPr>
                <w:rFonts w:ascii="Arial" w:hAnsi="Arial" w:cs="Arial"/>
                <w:sz w:val="22"/>
                <w:szCs w:val="22"/>
              </w:rPr>
              <w:t xml:space="preserve">If someday you have </w:t>
            </w:r>
            <w:r w:rsidRPr="004F6310">
              <w:rPr>
                <w:rFonts w:ascii="Arial" w:hAnsi="Arial" w:cs="Arial"/>
                <w:b/>
                <w:sz w:val="22"/>
                <w:szCs w:val="22"/>
              </w:rPr>
              <w:t>a daughter</w:t>
            </w:r>
            <w:r w:rsidRPr="004F6310">
              <w:rPr>
                <w:rFonts w:ascii="Arial" w:hAnsi="Arial" w:cs="Arial"/>
                <w:sz w:val="22"/>
                <w:szCs w:val="22"/>
              </w:rPr>
              <w:t xml:space="preserve">, what is the </w:t>
            </w:r>
            <w:r w:rsidRPr="004F6310">
              <w:rPr>
                <w:rFonts w:ascii="Arial" w:hAnsi="Arial" w:cs="Arial"/>
                <w:b/>
                <w:sz w:val="22"/>
                <w:szCs w:val="22"/>
              </w:rPr>
              <w:t>minimum</w:t>
            </w:r>
            <w:r w:rsidRPr="004F6310">
              <w:rPr>
                <w:rFonts w:ascii="Arial" w:hAnsi="Arial" w:cs="Arial"/>
                <w:sz w:val="22"/>
                <w:szCs w:val="22"/>
              </w:rPr>
              <w:t xml:space="preserve"> level of education would you like her to have?</w:t>
            </w:r>
          </w:p>
        </w:tc>
        <w:tc>
          <w:tcPr>
            <w:tcW w:w="4284" w:type="dxa"/>
          </w:tcPr>
          <w:p w14:paraId="3BCC1EF8" w14:textId="77777777" w:rsidR="008868A1" w:rsidRPr="004F6310" w:rsidRDefault="008868A1" w:rsidP="00366545">
            <w:pPr>
              <w:rPr>
                <w:rFonts w:ascii="Arial" w:hAnsi="Arial" w:cs="Arial"/>
                <w:sz w:val="20"/>
                <w:szCs w:val="20"/>
              </w:rPr>
            </w:pPr>
            <w:r w:rsidRPr="004F6310">
              <w:rPr>
                <w:rFonts w:ascii="Arial" w:hAnsi="Arial" w:cs="Arial"/>
                <w:sz w:val="20"/>
                <w:szCs w:val="20"/>
              </w:rPr>
              <w:t xml:space="preserve">1. [   ]  None             </w:t>
            </w:r>
          </w:p>
          <w:p w14:paraId="20CCE9C9" w14:textId="77777777" w:rsidR="008868A1" w:rsidRPr="004F6310" w:rsidRDefault="008868A1" w:rsidP="00366545">
            <w:pPr>
              <w:rPr>
                <w:rFonts w:ascii="Arial" w:hAnsi="Arial" w:cs="Arial"/>
                <w:sz w:val="20"/>
                <w:szCs w:val="20"/>
              </w:rPr>
            </w:pPr>
            <w:r w:rsidRPr="004F6310">
              <w:rPr>
                <w:rFonts w:ascii="Arial" w:hAnsi="Arial" w:cs="Arial"/>
                <w:sz w:val="20"/>
                <w:szCs w:val="20"/>
              </w:rPr>
              <w:t>2. [   ]  Primary</w:t>
            </w:r>
          </w:p>
          <w:p w14:paraId="703187C1" w14:textId="77777777" w:rsidR="008868A1" w:rsidRPr="004F6310" w:rsidRDefault="008868A1" w:rsidP="00366545">
            <w:pPr>
              <w:rPr>
                <w:rFonts w:ascii="Arial" w:hAnsi="Arial" w:cs="Arial"/>
                <w:sz w:val="20"/>
                <w:szCs w:val="20"/>
              </w:rPr>
            </w:pPr>
            <w:r w:rsidRPr="004F6310">
              <w:rPr>
                <w:rFonts w:ascii="Arial" w:hAnsi="Arial" w:cs="Arial"/>
                <w:sz w:val="20"/>
                <w:szCs w:val="20"/>
              </w:rPr>
              <w:t>3. [   ]  Secondary</w:t>
            </w:r>
          </w:p>
          <w:p w14:paraId="3731D8BF" w14:textId="77777777" w:rsidR="008868A1" w:rsidRPr="004F6310" w:rsidRDefault="008868A1" w:rsidP="00366545">
            <w:pPr>
              <w:rPr>
                <w:rFonts w:ascii="Arial" w:hAnsi="Arial" w:cs="Arial"/>
                <w:sz w:val="20"/>
                <w:szCs w:val="20"/>
              </w:rPr>
            </w:pPr>
            <w:r w:rsidRPr="004F6310">
              <w:rPr>
                <w:rFonts w:ascii="Arial" w:hAnsi="Arial" w:cs="Arial"/>
                <w:sz w:val="20"/>
                <w:szCs w:val="20"/>
              </w:rPr>
              <w:t xml:space="preserve">4. [   ]  Polytechnic          </w:t>
            </w:r>
          </w:p>
          <w:p w14:paraId="0E54E4F1" w14:textId="77777777" w:rsidR="008868A1" w:rsidRPr="004F6310" w:rsidRDefault="008868A1" w:rsidP="00366545">
            <w:pPr>
              <w:rPr>
                <w:rFonts w:ascii="Arial" w:hAnsi="Arial" w:cs="Arial"/>
                <w:sz w:val="20"/>
                <w:szCs w:val="20"/>
              </w:rPr>
            </w:pPr>
            <w:r w:rsidRPr="004F6310">
              <w:rPr>
                <w:rFonts w:ascii="Arial" w:hAnsi="Arial" w:cs="Arial"/>
                <w:sz w:val="20"/>
                <w:szCs w:val="20"/>
              </w:rPr>
              <w:t>5. [   ]  College (non-University)</w:t>
            </w:r>
          </w:p>
          <w:p w14:paraId="69DFA4F3" w14:textId="77777777" w:rsidR="008868A1" w:rsidRPr="004F6310" w:rsidRDefault="008868A1" w:rsidP="00366545">
            <w:pPr>
              <w:rPr>
                <w:rFonts w:ascii="Arial" w:hAnsi="Arial" w:cs="Arial"/>
                <w:sz w:val="20"/>
                <w:szCs w:val="20"/>
              </w:rPr>
            </w:pPr>
            <w:r w:rsidRPr="004F6310">
              <w:rPr>
                <w:rFonts w:ascii="Arial" w:hAnsi="Arial" w:cs="Arial"/>
                <w:sz w:val="20"/>
                <w:szCs w:val="20"/>
              </w:rPr>
              <w:t>6. [   ]  University</w:t>
            </w:r>
          </w:p>
          <w:p w14:paraId="43C7EF58" w14:textId="77777777" w:rsidR="008868A1" w:rsidRPr="004F6310" w:rsidRDefault="008868A1" w:rsidP="00366545">
            <w:pPr>
              <w:rPr>
                <w:rFonts w:ascii="Arial" w:hAnsi="Arial" w:cs="Arial"/>
                <w:sz w:val="20"/>
                <w:szCs w:val="20"/>
              </w:rPr>
            </w:pPr>
            <w:r w:rsidRPr="004F6310">
              <w:rPr>
                <w:rFonts w:ascii="Arial" w:hAnsi="Arial" w:cs="Arial"/>
                <w:sz w:val="20"/>
                <w:szCs w:val="20"/>
              </w:rPr>
              <w:t>7. [   ]  Graduate School (Masters, PHD, Medicine)</w:t>
            </w:r>
          </w:p>
        </w:tc>
      </w:tr>
      <w:tr w:rsidR="008868A1" w:rsidRPr="004F6310" w14:paraId="34E4D77A" w14:textId="77777777" w:rsidTr="00366545">
        <w:tc>
          <w:tcPr>
            <w:tcW w:w="720" w:type="dxa"/>
          </w:tcPr>
          <w:p w14:paraId="75F19C88" w14:textId="77777777" w:rsidR="008868A1" w:rsidRPr="004F6310" w:rsidRDefault="008868A1" w:rsidP="00366545">
            <w:pPr>
              <w:numPr>
                <w:ilvl w:val="0"/>
                <w:numId w:val="5"/>
              </w:numPr>
              <w:rPr>
                <w:rFonts w:ascii="Arial" w:hAnsi="Arial" w:cs="Arial"/>
                <w:b/>
              </w:rPr>
            </w:pPr>
          </w:p>
        </w:tc>
        <w:tc>
          <w:tcPr>
            <w:tcW w:w="3870" w:type="dxa"/>
            <w:gridSpan w:val="2"/>
          </w:tcPr>
          <w:p w14:paraId="510F030B"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What job would you like your </w:t>
            </w:r>
            <w:r w:rsidRPr="004F6310">
              <w:rPr>
                <w:rFonts w:ascii="Arial" w:hAnsi="Arial" w:cs="Arial"/>
                <w:b/>
                <w:sz w:val="20"/>
                <w:szCs w:val="20"/>
              </w:rPr>
              <w:t xml:space="preserve">daughter </w:t>
            </w:r>
            <w:r w:rsidRPr="004F6310">
              <w:rPr>
                <w:rFonts w:ascii="Arial" w:hAnsi="Arial" w:cs="Arial"/>
                <w:sz w:val="20"/>
                <w:szCs w:val="20"/>
              </w:rPr>
              <w:t>to have?</w:t>
            </w:r>
          </w:p>
          <w:p w14:paraId="47F49DBA" w14:textId="77777777" w:rsidR="008868A1" w:rsidRPr="004F6310" w:rsidRDefault="008868A1" w:rsidP="008868A1">
            <w:pPr>
              <w:rPr>
                <w:rFonts w:ascii="Arial" w:hAnsi="Arial" w:cs="Arial"/>
                <w:b/>
              </w:rPr>
            </w:pPr>
            <w:r w:rsidRPr="004F6310">
              <w:rPr>
                <w:rFonts w:ascii="Arial" w:hAnsi="Arial" w:cs="Arial"/>
                <w:sz w:val="20"/>
                <w:szCs w:val="20"/>
              </w:rPr>
              <w:t>Tick ONE only</w:t>
            </w:r>
          </w:p>
        </w:tc>
        <w:tc>
          <w:tcPr>
            <w:tcW w:w="5454" w:type="dxa"/>
            <w:gridSpan w:val="2"/>
          </w:tcPr>
          <w:p w14:paraId="0E53D585"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 [   ]  Teacher/lecturer              </w:t>
            </w:r>
          </w:p>
          <w:p w14:paraId="413306D7" w14:textId="77777777" w:rsidR="008868A1" w:rsidRPr="004F6310" w:rsidRDefault="008868A1" w:rsidP="008868A1">
            <w:pPr>
              <w:rPr>
                <w:rFonts w:ascii="Arial" w:hAnsi="Arial" w:cs="Arial"/>
                <w:sz w:val="20"/>
                <w:szCs w:val="20"/>
              </w:rPr>
            </w:pPr>
            <w:r w:rsidRPr="004F6310">
              <w:rPr>
                <w:rFonts w:ascii="Arial" w:hAnsi="Arial" w:cs="Arial"/>
                <w:sz w:val="20"/>
                <w:szCs w:val="20"/>
              </w:rPr>
              <w:t>2. [   ]  Farmer</w:t>
            </w:r>
          </w:p>
          <w:p w14:paraId="5D9A306F" w14:textId="77777777" w:rsidR="008868A1" w:rsidRPr="004F6310" w:rsidRDefault="008868A1" w:rsidP="008868A1">
            <w:pPr>
              <w:rPr>
                <w:rFonts w:ascii="Arial" w:hAnsi="Arial" w:cs="Arial"/>
                <w:sz w:val="20"/>
                <w:szCs w:val="20"/>
              </w:rPr>
            </w:pPr>
            <w:r w:rsidRPr="004F6310">
              <w:rPr>
                <w:rFonts w:ascii="Arial" w:hAnsi="Arial" w:cs="Arial"/>
                <w:sz w:val="20"/>
                <w:szCs w:val="20"/>
              </w:rPr>
              <w:t>3. [   ]  Business woman</w:t>
            </w:r>
          </w:p>
          <w:p w14:paraId="7F40F35A" w14:textId="77777777" w:rsidR="008868A1" w:rsidRPr="004F6310" w:rsidRDefault="008868A1" w:rsidP="008868A1">
            <w:pPr>
              <w:rPr>
                <w:rFonts w:ascii="Arial" w:hAnsi="Arial" w:cs="Arial"/>
                <w:sz w:val="20"/>
                <w:szCs w:val="20"/>
              </w:rPr>
            </w:pPr>
            <w:r w:rsidRPr="004F6310">
              <w:rPr>
                <w:rFonts w:ascii="Arial" w:hAnsi="Arial" w:cs="Arial"/>
                <w:sz w:val="20"/>
                <w:szCs w:val="20"/>
              </w:rPr>
              <w:t>4. [   ]  Supervisor/manager</w:t>
            </w:r>
          </w:p>
          <w:p w14:paraId="79C4CC83" w14:textId="77777777" w:rsidR="008868A1" w:rsidRPr="004F6310" w:rsidRDefault="008868A1" w:rsidP="008868A1">
            <w:pPr>
              <w:rPr>
                <w:rFonts w:ascii="Arial" w:hAnsi="Arial" w:cs="Arial"/>
                <w:sz w:val="20"/>
                <w:szCs w:val="20"/>
              </w:rPr>
            </w:pPr>
            <w:r w:rsidRPr="004F6310">
              <w:rPr>
                <w:rFonts w:ascii="Arial" w:hAnsi="Arial" w:cs="Arial"/>
                <w:sz w:val="20"/>
                <w:szCs w:val="20"/>
              </w:rPr>
              <w:t>5. [   ]  Office/store clerk, cashier, or secretary</w:t>
            </w:r>
          </w:p>
          <w:p w14:paraId="0DE6B182"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6. [   ]  Other government worker              </w:t>
            </w:r>
          </w:p>
          <w:p w14:paraId="66347BB3" w14:textId="77777777" w:rsidR="008868A1" w:rsidRPr="004F6310" w:rsidRDefault="008868A1" w:rsidP="008868A1">
            <w:pPr>
              <w:rPr>
                <w:rFonts w:ascii="Arial" w:hAnsi="Arial" w:cs="Arial"/>
                <w:sz w:val="20"/>
                <w:szCs w:val="20"/>
              </w:rPr>
            </w:pPr>
            <w:r w:rsidRPr="004F6310">
              <w:rPr>
                <w:rFonts w:ascii="Arial" w:hAnsi="Arial" w:cs="Arial"/>
                <w:sz w:val="20"/>
                <w:szCs w:val="20"/>
              </w:rPr>
              <w:t>7. [   ]  Politician</w:t>
            </w:r>
          </w:p>
          <w:p w14:paraId="067A7A11" w14:textId="77777777" w:rsidR="008868A1" w:rsidRPr="004F6310" w:rsidRDefault="008868A1" w:rsidP="008868A1">
            <w:pPr>
              <w:rPr>
                <w:rFonts w:ascii="Arial" w:hAnsi="Arial" w:cs="Arial"/>
                <w:sz w:val="20"/>
                <w:szCs w:val="20"/>
              </w:rPr>
            </w:pPr>
            <w:r w:rsidRPr="004F6310">
              <w:rPr>
                <w:rFonts w:ascii="Arial" w:hAnsi="Arial" w:cs="Arial"/>
                <w:sz w:val="20"/>
                <w:szCs w:val="20"/>
              </w:rPr>
              <w:t>8. [   ]  Doctor</w:t>
            </w:r>
          </w:p>
          <w:p w14:paraId="23A99134"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9.  [   ] Lawyer </w:t>
            </w:r>
          </w:p>
          <w:p w14:paraId="3B34461E"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10. [   ]  Pastor Priest/ Sister              </w:t>
            </w:r>
          </w:p>
          <w:p w14:paraId="5F72B8A6" w14:textId="77777777" w:rsidR="008868A1" w:rsidRPr="004F6310" w:rsidRDefault="008868A1" w:rsidP="008868A1">
            <w:pPr>
              <w:rPr>
                <w:rFonts w:ascii="Arial" w:hAnsi="Arial" w:cs="Arial"/>
                <w:sz w:val="20"/>
                <w:szCs w:val="20"/>
              </w:rPr>
            </w:pPr>
            <w:r w:rsidRPr="004F6310">
              <w:rPr>
                <w:rFonts w:ascii="Arial" w:hAnsi="Arial" w:cs="Arial"/>
                <w:sz w:val="20"/>
                <w:szCs w:val="20"/>
              </w:rPr>
              <w:t>11. [   ]  Policeman/Soldier</w:t>
            </w:r>
          </w:p>
          <w:p w14:paraId="4F22AAA5" w14:textId="77777777" w:rsidR="008868A1" w:rsidRPr="004F6310" w:rsidRDefault="008868A1" w:rsidP="008868A1">
            <w:pPr>
              <w:rPr>
                <w:rFonts w:ascii="Arial" w:hAnsi="Arial" w:cs="Arial"/>
                <w:sz w:val="20"/>
                <w:szCs w:val="20"/>
              </w:rPr>
            </w:pPr>
            <w:r w:rsidRPr="004F6310">
              <w:rPr>
                <w:rFonts w:ascii="Arial" w:hAnsi="Arial" w:cs="Arial"/>
                <w:sz w:val="20"/>
                <w:szCs w:val="20"/>
              </w:rPr>
              <w:t>12. [   ]  Taxi driver</w:t>
            </w:r>
          </w:p>
          <w:p w14:paraId="7FF95CD2"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13. [   ]  NGO worker   </w:t>
            </w:r>
          </w:p>
          <w:p w14:paraId="1C6ADF2D" w14:textId="77777777" w:rsidR="008868A1" w:rsidRPr="004F6310" w:rsidRDefault="008868A1" w:rsidP="008868A1">
            <w:pPr>
              <w:rPr>
                <w:rFonts w:ascii="Arial" w:hAnsi="Arial" w:cs="Arial"/>
                <w:sz w:val="20"/>
                <w:szCs w:val="20"/>
              </w:rPr>
            </w:pPr>
            <w:r w:rsidRPr="004F6310">
              <w:rPr>
                <w:rFonts w:ascii="Arial" w:hAnsi="Arial" w:cs="Arial"/>
                <w:sz w:val="20"/>
                <w:szCs w:val="20"/>
              </w:rPr>
              <w:t xml:space="preserve">14. [   ]  Nurse/Health care worker      </w:t>
            </w:r>
          </w:p>
          <w:p w14:paraId="4B0070A1" w14:textId="77777777" w:rsidR="00A0083D" w:rsidRDefault="008868A1" w:rsidP="008868A1">
            <w:pPr>
              <w:rPr>
                <w:ins w:id="104" w:author="Lenovo User" w:date="2011-03-09T16:28:00Z"/>
                <w:rFonts w:ascii="Arial" w:hAnsi="Arial" w:cs="Arial"/>
                <w:sz w:val="20"/>
                <w:szCs w:val="20"/>
              </w:rPr>
            </w:pPr>
            <w:r w:rsidRPr="004F6310">
              <w:rPr>
                <w:rFonts w:ascii="Arial" w:hAnsi="Arial" w:cs="Arial"/>
                <w:sz w:val="20"/>
                <w:szCs w:val="20"/>
              </w:rPr>
              <w:t xml:space="preserve">15. [   ]  Engineer        </w:t>
            </w:r>
          </w:p>
          <w:p w14:paraId="6AED9B90" w14:textId="77777777" w:rsidR="008868A1" w:rsidRPr="004F6310" w:rsidRDefault="00A0083D" w:rsidP="008868A1">
            <w:pPr>
              <w:rPr>
                <w:rFonts w:ascii="Arial" w:hAnsi="Arial" w:cs="Arial"/>
                <w:sz w:val="20"/>
                <w:szCs w:val="20"/>
              </w:rPr>
            </w:pPr>
            <w:ins w:id="105" w:author="Lenovo User" w:date="2011-03-09T16:28:00Z">
              <w:r>
                <w:rPr>
                  <w:rFonts w:ascii="Arial" w:hAnsi="Arial" w:cs="Arial"/>
                  <w:sz w:val="20"/>
                  <w:szCs w:val="20"/>
                </w:rPr>
                <w:t>16.  [   [  Pilot</w:t>
              </w:r>
            </w:ins>
            <w:r w:rsidR="008868A1" w:rsidRPr="004F6310">
              <w:rPr>
                <w:rFonts w:ascii="Arial" w:hAnsi="Arial" w:cs="Arial"/>
                <w:sz w:val="20"/>
                <w:szCs w:val="20"/>
              </w:rPr>
              <w:t xml:space="preserve">       </w:t>
            </w:r>
          </w:p>
          <w:p w14:paraId="3875E3AA" w14:textId="77777777" w:rsidR="008868A1" w:rsidRPr="004F6310" w:rsidRDefault="008B0750" w:rsidP="008868A1">
            <w:pPr>
              <w:rPr>
                <w:rFonts w:ascii="Arial" w:hAnsi="Arial" w:cs="Arial"/>
                <w:sz w:val="20"/>
                <w:szCs w:val="20"/>
              </w:rPr>
            </w:pPr>
            <w:r w:rsidRPr="004F6310">
              <w:rPr>
                <w:rFonts w:ascii="Arial" w:hAnsi="Arial" w:cs="Arial"/>
                <w:sz w:val="20"/>
                <w:szCs w:val="20"/>
              </w:rPr>
              <w:t>16</w:t>
            </w:r>
            <w:r w:rsidR="008868A1" w:rsidRPr="004F6310">
              <w:rPr>
                <w:rFonts w:ascii="Arial" w:hAnsi="Arial" w:cs="Arial"/>
                <w:sz w:val="20"/>
                <w:szCs w:val="20"/>
              </w:rPr>
              <w:t>. [   ]  Whatever she wants/is good at</w:t>
            </w:r>
          </w:p>
          <w:p w14:paraId="1DABD072" w14:textId="77777777" w:rsidR="008868A1" w:rsidRPr="004F6310" w:rsidRDefault="008B0750" w:rsidP="008868A1">
            <w:pPr>
              <w:rPr>
                <w:rFonts w:ascii="Arial" w:hAnsi="Arial" w:cs="Arial"/>
                <w:sz w:val="20"/>
                <w:szCs w:val="20"/>
              </w:rPr>
            </w:pPr>
            <w:r w:rsidRPr="004F6310">
              <w:rPr>
                <w:rFonts w:ascii="Arial" w:hAnsi="Arial" w:cs="Arial"/>
                <w:sz w:val="20"/>
                <w:szCs w:val="20"/>
              </w:rPr>
              <w:t>17</w:t>
            </w:r>
            <w:r w:rsidR="008868A1" w:rsidRPr="004F6310">
              <w:rPr>
                <w:rFonts w:ascii="Arial" w:hAnsi="Arial" w:cs="Arial"/>
                <w:sz w:val="20"/>
                <w:szCs w:val="20"/>
              </w:rPr>
              <w:t xml:space="preserve">. [   ]  </w:t>
            </w:r>
            <w:commentRangeStart w:id="106"/>
            <w:r w:rsidR="008868A1" w:rsidRPr="004F6310">
              <w:rPr>
                <w:rFonts w:ascii="Arial" w:hAnsi="Arial" w:cs="Arial"/>
                <w:sz w:val="20"/>
                <w:szCs w:val="20"/>
              </w:rPr>
              <w:t xml:space="preserve">Other (specify) </w:t>
            </w:r>
            <w:commentRangeEnd w:id="106"/>
            <w:r w:rsidR="00541F81">
              <w:rPr>
                <w:rStyle w:val="af"/>
              </w:rPr>
              <w:commentReference w:id="106"/>
            </w:r>
            <w:r w:rsidR="008868A1" w:rsidRPr="004F6310">
              <w:rPr>
                <w:rFonts w:ascii="Arial" w:hAnsi="Arial" w:cs="Arial"/>
                <w:sz w:val="20"/>
                <w:szCs w:val="20"/>
              </w:rPr>
              <w:t>__________________________</w:t>
            </w:r>
          </w:p>
          <w:p w14:paraId="6368572A" w14:textId="77777777" w:rsidR="008868A1" w:rsidRPr="004F6310" w:rsidRDefault="008868A1" w:rsidP="00816176">
            <w:pPr>
              <w:rPr>
                <w:rFonts w:ascii="Arial" w:hAnsi="Arial" w:cs="Arial"/>
                <w:sz w:val="20"/>
                <w:szCs w:val="20"/>
              </w:rPr>
            </w:pPr>
            <w:r w:rsidRPr="004F6310">
              <w:rPr>
                <w:rFonts w:ascii="Arial" w:hAnsi="Arial" w:cs="Arial"/>
                <w:sz w:val="20"/>
                <w:szCs w:val="20"/>
              </w:rPr>
              <w:t>__________________________</w:t>
            </w:r>
          </w:p>
        </w:tc>
      </w:tr>
    </w:tbl>
    <w:p w14:paraId="4A2B2867" w14:textId="77777777" w:rsidR="0065665C" w:rsidRPr="004F6310" w:rsidRDefault="00AD606C" w:rsidP="00816176">
      <w:pPr>
        <w:rPr>
          <w:rFonts w:ascii="Arial" w:hAnsi="Arial" w:cs="Arial"/>
          <w:b/>
        </w:rPr>
      </w:pPr>
      <w:r w:rsidRPr="004F6310">
        <w:rPr>
          <w:rFonts w:ascii="Arial" w:hAnsi="Arial" w:cs="Arial"/>
          <w:b/>
        </w:rPr>
        <w:br/>
      </w:r>
    </w:p>
    <w:p w14:paraId="74B9E363" w14:textId="77777777" w:rsidR="0065665C" w:rsidRPr="004F6310" w:rsidRDefault="00B35FA5" w:rsidP="00816176">
      <w:pPr>
        <w:rPr>
          <w:rFonts w:ascii="Arial" w:hAnsi="Arial" w:cs="Arial"/>
          <w:b/>
          <w:i/>
        </w:rPr>
      </w:pPr>
      <w:r w:rsidRPr="004F6310">
        <w:rPr>
          <w:rFonts w:ascii="Arial" w:hAnsi="Arial" w:cs="Arial"/>
          <w:i/>
          <w:sz w:val="22"/>
          <w:szCs w:val="22"/>
        </w:rPr>
        <w:br/>
      </w:r>
      <w:r w:rsidRPr="004F6310">
        <w:rPr>
          <w:rFonts w:ascii="Arial" w:hAnsi="Arial" w:cs="Arial"/>
          <w:i/>
          <w:sz w:val="22"/>
          <w:szCs w:val="22"/>
        </w:rPr>
        <w:br/>
      </w:r>
      <w:r w:rsidRPr="004F6310">
        <w:rPr>
          <w:rFonts w:ascii="Arial" w:hAnsi="Arial" w:cs="Arial"/>
          <w:i/>
          <w:sz w:val="22"/>
          <w:szCs w:val="22"/>
        </w:rPr>
        <w:br/>
      </w:r>
      <w:r w:rsidRPr="004F6310">
        <w:rPr>
          <w:rFonts w:ascii="Arial" w:hAnsi="Arial" w:cs="Arial"/>
          <w:i/>
          <w:sz w:val="22"/>
          <w:szCs w:val="22"/>
        </w:rPr>
        <w:br/>
      </w:r>
      <w:r w:rsidRPr="004F6310">
        <w:rPr>
          <w:rFonts w:ascii="Arial" w:hAnsi="Arial" w:cs="Arial"/>
          <w:i/>
          <w:sz w:val="22"/>
          <w:szCs w:val="22"/>
        </w:rPr>
        <w:br/>
      </w:r>
      <w:r w:rsidRPr="004F6310">
        <w:rPr>
          <w:rFonts w:ascii="Arial" w:hAnsi="Arial" w:cs="Arial"/>
          <w:i/>
          <w:sz w:val="22"/>
          <w:szCs w:val="22"/>
        </w:rPr>
        <w:br/>
      </w:r>
      <w:r w:rsidRPr="004F6310">
        <w:rPr>
          <w:rFonts w:ascii="Arial" w:hAnsi="Arial" w:cs="Arial"/>
          <w:i/>
          <w:sz w:val="22"/>
          <w:szCs w:val="22"/>
        </w:rPr>
        <w:lastRenderedPageBreak/>
        <w:br/>
      </w:r>
      <w:r w:rsidRPr="004F6310">
        <w:rPr>
          <w:rFonts w:ascii="Arial" w:hAnsi="Arial" w:cs="Arial"/>
          <w:i/>
          <w:sz w:val="22"/>
          <w:szCs w:val="22"/>
        </w:rPr>
        <w:br/>
      </w:r>
      <w:r w:rsidR="0065665C" w:rsidRPr="004F6310">
        <w:rPr>
          <w:rFonts w:ascii="Arial" w:hAnsi="Arial" w:cs="Arial"/>
          <w:i/>
          <w:sz w:val="22"/>
          <w:szCs w:val="22"/>
        </w:rPr>
        <w:t>FO</w:t>
      </w:r>
      <w:r w:rsidR="00993884" w:rsidRPr="004F6310">
        <w:rPr>
          <w:rFonts w:ascii="Arial" w:hAnsi="Arial" w:cs="Arial"/>
          <w:i/>
          <w:sz w:val="22"/>
          <w:szCs w:val="22"/>
        </w:rPr>
        <w:t>, say</w:t>
      </w:r>
      <w:r w:rsidR="0065665C" w:rsidRPr="004F6310">
        <w:rPr>
          <w:rFonts w:ascii="Arial" w:hAnsi="Arial" w:cs="Arial"/>
          <w:i/>
          <w:sz w:val="22"/>
          <w:szCs w:val="22"/>
        </w:rPr>
        <w:t xml:space="preserve">: </w:t>
      </w:r>
      <w:r w:rsidR="00993884" w:rsidRPr="004F6310">
        <w:rPr>
          <w:rFonts w:ascii="Arial" w:hAnsi="Arial" w:cs="Arial"/>
          <w:i/>
          <w:sz w:val="22"/>
          <w:szCs w:val="22"/>
        </w:rPr>
        <w:t xml:space="preserve">Now, </w:t>
      </w:r>
      <w:r w:rsidR="0065665C" w:rsidRPr="004F6310">
        <w:rPr>
          <w:rFonts w:ascii="Arial" w:hAnsi="Arial" w:cs="Arial"/>
          <w:i/>
          <w:sz w:val="22"/>
          <w:szCs w:val="22"/>
        </w:rPr>
        <w:t xml:space="preserve">I would like to talk to you about your opinions on how men and women compare to each other. Please tell me if you think men are better, women are better, or both are the same with respect to the following qualities. If you do not know, that is fine as well. </w:t>
      </w:r>
    </w:p>
    <w:tbl>
      <w:tblPr>
        <w:tblW w:w="11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720"/>
        <w:gridCol w:w="5047"/>
        <w:gridCol w:w="1069"/>
        <w:gridCol w:w="1069"/>
        <w:gridCol w:w="1069"/>
        <w:gridCol w:w="1070"/>
        <w:gridCol w:w="1070"/>
      </w:tblGrid>
      <w:tr w:rsidR="0065665C" w:rsidRPr="004F6310" w14:paraId="648DD09A" w14:textId="77777777" w:rsidTr="00B74E9D">
        <w:trPr>
          <w:trHeight w:val="667"/>
          <w:jc w:val="center"/>
        </w:trPr>
        <w:tc>
          <w:tcPr>
            <w:tcW w:w="5767" w:type="dxa"/>
            <w:gridSpan w:val="2"/>
            <w:shd w:val="clear" w:color="auto" w:fill="D9D9D9"/>
          </w:tcPr>
          <w:p w14:paraId="1A55435B" w14:textId="77777777" w:rsidR="0065665C" w:rsidRPr="004F6310" w:rsidRDefault="0065665C" w:rsidP="00596785">
            <w:pPr>
              <w:jc w:val="center"/>
              <w:rPr>
                <w:rFonts w:ascii="Arial" w:hAnsi="Arial" w:cs="Arial"/>
                <w:b/>
                <w:bCs/>
              </w:rPr>
            </w:pPr>
            <w:r w:rsidRPr="004F6310">
              <w:rPr>
                <w:rFonts w:ascii="Arial" w:hAnsi="Arial" w:cs="Arial"/>
                <w:b/>
                <w:bCs/>
              </w:rPr>
              <w:t>How do men and women compare to each other with respect to the following traits?</w:t>
            </w:r>
          </w:p>
          <w:p w14:paraId="5405AD3C" w14:textId="77777777" w:rsidR="0065665C" w:rsidRPr="004F6310" w:rsidRDefault="0065665C" w:rsidP="00596785">
            <w:pPr>
              <w:jc w:val="center"/>
              <w:rPr>
                <w:rFonts w:ascii="Arial" w:hAnsi="Arial" w:cs="Arial"/>
                <w:bCs/>
                <w:i/>
                <w:sz w:val="20"/>
                <w:szCs w:val="20"/>
              </w:rPr>
            </w:pPr>
            <w:r w:rsidRPr="004F6310">
              <w:rPr>
                <w:rFonts w:ascii="Arial" w:hAnsi="Arial" w:cs="Arial"/>
                <w:bCs/>
                <w:i/>
                <w:sz w:val="20"/>
                <w:szCs w:val="20"/>
              </w:rPr>
              <w:t xml:space="preserve">FO: put tick in correct column, </w:t>
            </w:r>
          </w:p>
          <w:p w14:paraId="78D3B2F5" w14:textId="77777777" w:rsidR="0065665C" w:rsidRPr="004F6310" w:rsidRDefault="0065665C" w:rsidP="00596785">
            <w:pPr>
              <w:jc w:val="center"/>
              <w:rPr>
                <w:rFonts w:ascii="Arial" w:hAnsi="Arial" w:cs="Arial"/>
                <w:sz w:val="20"/>
                <w:szCs w:val="20"/>
              </w:rPr>
            </w:pPr>
            <w:r w:rsidRPr="004F6310">
              <w:rPr>
                <w:rFonts w:ascii="Arial" w:hAnsi="Arial" w:cs="Arial"/>
                <w:bCs/>
                <w:i/>
                <w:sz w:val="20"/>
                <w:szCs w:val="20"/>
              </w:rPr>
              <w:t>then enter code on the right</w:t>
            </w:r>
          </w:p>
        </w:tc>
        <w:tc>
          <w:tcPr>
            <w:tcW w:w="1069" w:type="dxa"/>
            <w:shd w:val="clear" w:color="auto" w:fill="D9D9D9"/>
          </w:tcPr>
          <w:p w14:paraId="6C854AE0"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1</w:t>
            </w:r>
          </w:p>
          <w:p w14:paraId="5096668A"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Men are better</w:t>
            </w:r>
          </w:p>
        </w:tc>
        <w:tc>
          <w:tcPr>
            <w:tcW w:w="1069" w:type="dxa"/>
            <w:shd w:val="clear" w:color="auto" w:fill="D9D9D9"/>
          </w:tcPr>
          <w:p w14:paraId="34E89D04"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2</w:t>
            </w:r>
          </w:p>
          <w:p w14:paraId="5ADC76F9"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Women are better</w:t>
            </w:r>
          </w:p>
        </w:tc>
        <w:tc>
          <w:tcPr>
            <w:tcW w:w="1069" w:type="dxa"/>
            <w:shd w:val="clear" w:color="auto" w:fill="D9D9D9"/>
          </w:tcPr>
          <w:p w14:paraId="56CD0419"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3</w:t>
            </w:r>
          </w:p>
          <w:p w14:paraId="12232487"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Both are the same</w:t>
            </w:r>
          </w:p>
        </w:tc>
        <w:tc>
          <w:tcPr>
            <w:tcW w:w="1070" w:type="dxa"/>
            <w:shd w:val="clear" w:color="auto" w:fill="D9D9D9"/>
          </w:tcPr>
          <w:p w14:paraId="693D02AB"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4</w:t>
            </w:r>
          </w:p>
          <w:p w14:paraId="649C39BA"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Don’t Know</w:t>
            </w:r>
          </w:p>
        </w:tc>
        <w:tc>
          <w:tcPr>
            <w:tcW w:w="1070" w:type="dxa"/>
            <w:shd w:val="clear" w:color="auto" w:fill="D9D9D9"/>
          </w:tcPr>
          <w:p w14:paraId="585F8C14" w14:textId="77777777" w:rsidR="0065665C" w:rsidRPr="004F6310" w:rsidRDefault="0065665C" w:rsidP="00596785">
            <w:pPr>
              <w:jc w:val="center"/>
              <w:rPr>
                <w:rFonts w:ascii="Arial" w:hAnsi="Arial" w:cs="Arial"/>
                <w:b/>
                <w:bCs/>
                <w:sz w:val="20"/>
                <w:szCs w:val="20"/>
              </w:rPr>
            </w:pPr>
            <w:r w:rsidRPr="004F6310">
              <w:rPr>
                <w:rFonts w:ascii="Arial" w:hAnsi="Arial" w:cs="Arial"/>
                <w:b/>
                <w:bCs/>
                <w:sz w:val="20"/>
                <w:szCs w:val="20"/>
              </w:rPr>
              <w:t>ENTER CODE</w:t>
            </w:r>
          </w:p>
        </w:tc>
      </w:tr>
      <w:tr w:rsidR="0065665C" w:rsidRPr="004F6310" w14:paraId="52CF4C19" w14:textId="77777777" w:rsidTr="00B74E9D">
        <w:trPr>
          <w:trHeight w:val="51"/>
          <w:jc w:val="center"/>
        </w:trPr>
        <w:tc>
          <w:tcPr>
            <w:tcW w:w="720" w:type="dxa"/>
          </w:tcPr>
          <w:p w14:paraId="2F888F05" w14:textId="77777777" w:rsidR="0065665C" w:rsidRPr="004F6310" w:rsidRDefault="0065665C" w:rsidP="00596785">
            <w:pPr>
              <w:numPr>
                <w:ilvl w:val="0"/>
                <w:numId w:val="5"/>
              </w:numPr>
              <w:rPr>
                <w:rFonts w:ascii="Arial" w:hAnsi="Arial" w:cs="Arial"/>
                <w:sz w:val="20"/>
                <w:szCs w:val="20"/>
              </w:rPr>
            </w:pPr>
          </w:p>
        </w:tc>
        <w:tc>
          <w:tcPr>
            <w:tcW w:w="5047" w:type="dxa"/>
          </w:tcPr>
          <w:p w14:paraId="24E37BF3" w14:textId="77777777" w:rsidR="0065665C" w:rsidRPr="004F6310" w:rsidRDefault="0065665C" w:rsidP="00596785">
            <w:pPr>
              <w:rPr>
                <w:rFonts w:ascii="Arial" w:hAnsi="Arial" w:cs="Arial"/>
                <w:sz w:val="20"/>
                <w:szCs w:val="20"/>
              </w:rPr>
            </w:pPr>
            <w:r w:rsidRPr="004F6310">
              <w:rPr>
                <w:rFonts w:ascii="Arial" w:hAnsi="Arial" w:cs="Arial"/>
                <w:sz w:val="20"/>
                <w:szCs w:val="20"/>
              </w:rPr>
              <w:t>Intellectuality</w:t>
            </w:r>
          </w:p>
        </w:tc>
        <w:tc>
          <w:tcPr>
            <w:tcW w:w="1069" w:type="dxa"/>
          </w:tcPr>
          <w:p w14:paraId="4616D78B" w14:textId="77777777" w:rsidR="0065665C" w:rsidRPr="004F6310" w:rsidRDefault="0065665C" w:rsidP="00596785">
            <w:pPr>
              <w:spacing w:line="360" w:lineRule="auto"/>
              <w:rPr>
                <w:rFonts w:ascii="Arial" w:hAnsi="Arial" w:cs="Arial"/>
                <w:sz w:val="20"/>
                <w:szCs w:val="20"/>
              </w:rPr>
            </w:pPr>
          </w:p>
        </w:tc>
        <w:tc>
          <w:tcPr>
            <w:tcW w:w="1069" w:type="dxa"/>
          </w:tcPr>
          <w:p w14:paraId="7557C729" w14:textId="77777777" w:rsidR="0065665C" w:rsidRPr="004F6310" w:rsidRDefault="0065665C" w:rsidP="00596785">
            <w:pPr>
              <w:spacing w:line="360" w:lineRule="auto"/>
              <w:rPr>
                <w:rFonts w:ascii="Arial" w:hAnsi="Arial" w:cs="Arial"/>
                <w:sz w:val="20"/>
                <w:szCs w:val="20"/>
              </w:rPr>
            </w:pPr>
          </w:p>
        </w:tc>
        <w:tc>
          <w:tcPr>
            <w:tcW w:w="1069" w:type="dxa"/>
          </w:tcPr>
          <w:p w14:paraId="43805DAA" w14:textId="77777777" w:rsidR="0065665C" w:rsidRPr="004F6310" w:rsidRDefault="0065665C" w:rsidP="00596785">
            <w:pPr>
              <w:spacing w:line="360" w:lineRule="auto"/>
              <w:rPr>
                <w:rFonts w:ascii="Arial" w:hAnsi="Arial" w:cs="Arial"/>
                <w:sz w:val="20"/>
                <w:szCs w:val="20"/>
              </w:rPr>
            </w:pPr>
          </w:p>
        </w:tc>
        <w:tc>
          <w:tcPr>
            <w:tcW w:w="1070" w:type="dxa"/>
          </w:tcPr>
          <w:p w14:paraId="2E9620A5" w14:textId="77777777" w:rsidR="0065665C" w:rsidRPr="004F6310" w:rsidRDefault="0065665C" w:rsidP="00596785">
            <w:pPr>
              <w:spacing w:line="360" w:lineRule="auto"/>
              <w:rPr>
                <w:rFonts w:ascii="Arial" w:hAnsi="Arial" w:cs="Arial"/>
                <w:sz w:val="20"/>
                <w:szCs w:val="20"/>
              </w:rPr>
            </w:pPr>
          </w:p>
        </w:tc>
        <w:tc>
          <w:tcPr>
            <w:tcW w:w="1070" w:type="dxa"/>
          </w:tcPr>
          <w:p w14:paraId="506F2445" w14:textId="77777777" w:rsidR="0065665C" w:rsidRPr="004F6310" w:rsidRDefault="0065665C" w:rsidP="00596785">
            <w:pPr>
              <w:spacing w:line="360" w:lineRule="auto"/>
              <w:rPr>
                <w:rFonts w:ascii="Arial" w:hAnsi="Arial" w:cs="Arial"/>
                <w:sz w:val="20"/>
                <w:szCs w:val="20"/>
              </w:rPr>
            </w:pPr>
          </w:p>
        </w:tc>
      </w:tr>
      <w:tr w:rsidR="0065665C" w:rsidRPr="004F6310" w14:paraId="4AB3B3B8" w14:textId="77777777" w:rsidTr="00B74E9D">
        <w:trPr>
          <w:trHeight w:val="51"/>
          <w:jc w:val="center"/>
        </w:trPr>
        <w:tc>
          <w:tcPr>
            <w:tcW w:w="720" w:type="dxa"/>
          </w:tcPr>
          <w:p w14:paraId="75A73D89" w14:textId="77777777" w:rsidR="0065665C" w:rsidRPr="004F6310" w:rsidRDefault="0065665C" w:rsidP="00596785">
            <w:pPr>
              <w:numPr>
                <w:ilvl w:val="0"/>
                <w:numId w:val="5"/>
              </w:numPr>
              <w:rPr>
                <w:rFonts w:ascii="Arial" w:hAnsi="Arial" w:cs="Arial"/>
                <w:sz w:val="20"/>
                <w:szCs w:val="20"/>
              </w:rPr>
            </w:pPr>
          </w:p>
        </w:tc>
        <w:tc>
          <w:tcPr>
            <w:tcW w:w="5047" w:type="dxa"/>
          </w:tcPr>
          <w:p w14:paraId="2BF0A489" w14:textId="77777777" w:rsidR="0065665C" w:rsidRPr="004F6310" w:rsidRDefault="0065665C" w:rsidP="00596785">
            <w:pPr>
              <w:rPr>
                <w:rFonts w:ascii="Arial" w:hAnsi="Arial" w:cs="Arial"/>
                <w:sz w:val="20"/>
                <w:szCs w:val="20"/>
              </w:rPr>
            </w:pPr>
            <w:r w:rsidRPr="004F6310">
              <w:rPr>
                <w:rFonts w:ascii="Arial" w:hAnsi="Arial" w:cs="Arial"/>
                <w:sz w:val="20"/>
                <w:szCs w:val="20"/>
              </w:rPr>
              <w:t>Spirituality</w:t>
            </w:r>
            <w:ins w:id="107" w:author="Lenovo User" w:date="2011-03-09T16:28:00Z">
              <w:r w:rsidR="00A0083D">
                <w:rPr>
                  <w:rFonts w:ascii="Arial" w:hAnsi="Arial" w:cs="Arial"/>
                  <w:sz w:val="20"/>
                  <w:szCs w:val="20"/>
                </w:rPr>
                <w:t xml:space="preserve"> (Religion)</w:t>
              </w:r>
            </w:ins>
          </w:p>
        </w:tc>
        <w:tc>
          <w:tcPr>
            <w:tcW w:w="1069" w:type="dxa"/>
          </w:tcPr>
          <w:p w14:paraId="49E4E7AC" w14:textId="77777777" w:rsidR="0065665C" w:rsidRPr="004F6310" w:rsidRDefault="0065665C" w:rsidP="00596785">
            <w:pPr>
              <w:spacing w:line="360" w:lineRule="auto"/>
              <w:rPr>
                <w:rFonts w:ascii="Arial" w:hAnsi="Arial" w:cs="Arial"/>
                <w:sz w:val="20"/>
                <w:szCs w:val="20"/>
              </w:rPr>
            </w:pPr>
          </w:p>
        </w:tc>
        <w:tc>
          <w:tcPr>
            <w:tcW w:w="1069" w:type="dxa"/>
          </w:tcPr>
          <w:p w14:paraId="6D988B65" w14:textId="77777777" w:rsidR="0065665C" w:rsidRPr="004F6310" w:rsidRDefault="0065665C" w:rsidP="00596785">
            <w:pPr>
              <w:spacing w:line="360" w:lineRule="auto"/>
              <w:rPr>
                <w:rFonts w:ascii="Arial" w:hAnsi="Arial" w:cs="Arial"/>
                <w:sz w:val="20"/>
                <w:szCs w:val="20"/>
              </w:rPr>
            </w:pPr>
          </w:p>
        </w:tc>
        <w:tc>
          <w:tcPr>
            <w:tcW w:w="1069" w:type="dxa"/>
          </w:tcPr>
          <w:p w14:paraId="1028A0B3" w14:textId="77777777" w:rsidR="0065665C" w:rsidRPr="004F6310" w:rsidRDefault="0065665C" w:rsidP="00596785">
            <w:pPr>
              <w:spacing w:line="360" w:lineRule="auto"/>
              <w:rPr>
                <w:rFonts w:ascii="Arial" w:hAnsi="Arial" w:cs="Arial"/>
                <w:sz w:val="20"/>
                <w:szCs w:val="20"/>
              </w:rPr>
            </w:pPr>
          </w:p>
        </w:tc>
        <w:tc>
          <w:tcPr>
            <w:tcW w:w="1070" w:type="dxa"/>
          </w:tcPr>
          <w:p w14:paraId="01A9A203" w14:textId="77777777" w:rsidR="0065665C" w:rsidRPr="004F6310" w:rsidRDefault="0065665C" w:rsidP="00596785">
            <w:pPr>
              <w:spacing w:line="360" w:lineRule="auto"/>
              <w:rPr>
                <w:rFonts w:ascii="Arial" w:hAnsi="Arial" w:cs="Arial"/>
                <w:sz w:val="20"/>
                <w:szCs w:val="20"/>
              </w:rPr>
            </w:pPr>
          </w:p>
        </w:tc>
        <w:tc>
          <w:tcPr>
            <w:tcW w:w="1070" w:type="dxa"/>
          </w:tcPr>
          <w:p w14:paraId="63B8FC4B" w14:textId="77777777" w:rsidR="0065665C" w:rsidRPr="004F6310" w:rsidRDefault="0065665C" w:rsidP="00596785">
            <w:pPr>
              <w:spacing w:line="360" w:lineRule="auto"/>
              <w:rPr>
                <w:rFonts w:ascii="Arial" w:hAnsi="Arial" w:cs="Arial"/>
                <w:sz w:val="20"/>
                <w:szCs w:val="20"/>
              </w:rPr>
            </w:pPr>
          </w:p>
        </w:tc>
      </w:tr>
      <w:tr w:rsidR="0065665C" w:rsidRPr="004F6310" w14:paraId="5432859D" w14:textId="77777777" w:rsidTr="00B74E9D">
        <w:trPr>
          <w:trHeight w:val="51"/>
          <w:jc w:val="center"/>
        </w:trPr>
        <w:tc>
          <w:tcPr>
            <w:tcW w:w="720" w:type="dxa"/>
          </w:tcPr>
          <w:p w14:paraId="6B02836A" w14:textId="77777777" w:rsidR="0065665C" w:rsidRPr="004F6310" w:rsidRDefault="0065665C" w:rsidP="00596785">
            <w:pPr>
              <w:numPr>
                <w:ilvl w:val="0"/>
                <w:numId w:val="5"/>
              </w:numPr>
              <w:rPr>
                <w:rFonts w:ascii="Arial" w:hAnsi="Arial" w:cs="Arial"/>
                <w:sz w:val="20"/>
                <w:szCs w:val="20"/>
              </w:rPr>
            </w:pPr>
          </w:p>
        </w:tc>
        <w:tc>
          <w:tcPr>
            <w:tcW w:w="5047" w:type="dxa"/>
          </w:tcPr>
          <w:p w14:paraId="5A787716" w14:textId="77777777" w:rsidR="0065665C" w:rsidRPr="004F6310" w:rsidRDefault="0065665C" w:rsidP="00596785">
            <w:pPr>
              <w:rPr>
                <w:rFonts w:ascii="Arial" w:hAnsi="Arial" w:cs="Arial"/>
                <w:sz w:val="20"/>
                <w:szCs w:val="20"/>
              </w:rPr>
            </w:pPr>
            <w:r w:rsidRPr="004F6310">
              <w:rPr>
                <w:rFonts w:ascii="Arial" w:hAnsi="Arial" w:cs="Arial"/>
                <w:sz w:val="20"/>
                <w:szCs w:val="20"/>
              </w:rPr>
              <w:t>Morality and ethics</w:t>
            </w:r>
          </w:p>
        </w:tc>
        <w:tc>
          <w:tcPr>
            <w:tcW w:w="1069" w:type="dxa"/>
          </w:tcPr>
          <w:p w14:paraId="5A7D7150" w14:textId="77777777" w:rsidR="0065665C" w:rsidRPr="004F6310" w:rsidRDefault="0065665C" w:rsidP="00596785">
            <w:pPr>
              <w:spacing w:line="360" w:lineRule="auto"/>
              <w:rPr>
                <w:rFonts w:ascii="Arial" w:hAnsi="Arial" w:cs="Arial"/>
                <w:sz w:val="20"/>
                <w:szCs w:val="20"/>
              </w:rPr>
            </w:pPr>
          </w:p>
        </w:tc>
        <w:tc>
          <w:tcPr>
            <w:tcW w:w="1069" w:type="dxa"/>
          </w:tcPr>
          <w:p w14:paraId="1971009A" w14:textId="77777777" w:rsidR="0065665C" w:rsidRPr="004F6310" w:rsidRDefault="0065665C" w:rsidP="00596785">
            <w:pPr>
              <w:spacing w:line="360" w:lineRule="auto"/>
              <w:rPr>
                <w:rFonts w:ascii="Arial" w:hAnsi="Arial" w:cs="Arial"/>
                <w:sz w:val="20"/>
                <w:szCs w:val="20"/>
              </w:rPr>
            </w:pPr>
          </w:p>
        </w:tc>
        <w:tc>
          <w:tcPr>
            <w:tcW w:w="1069" w:type="dxa"/>
          </w:tcPr>
          <w:p w14:paraId="1F30D50F" w14:textId="77777777" w:rsidR="0065665C" w:rsidRPr="004F6310" w:rsidRDefault="0065665C" w:rsidP="00596785">
            <w:pPr>
              <w:spacing w:line="360" w:lineRule="auto"/>
              <w:rPr>
                <w:rFonts w:ascii="Arial" w:hAnsi="Arial" w:cs="Arial"/>
                <w:sz w:val="20"/>
                <w:szCs w:val="20"/>
              </w:rPr>
            </w:pPr>
          </w:p>
        </w:tc>
        <w:tc>
          <w:tcPr>
            <w:tcW w:w="1070" w:type="dxa"/>
          </w:tcPr>
          <w:p w14:paraId="2F6A745F" w14:textId="77777777" w:rsidR="0065665C" w:rsidRPr="004F6310" w:rsidRDefault="0065665C" w:rsidP="00596785">
            <w:pPr>
              <w:spacing w:line="360" w:lineRule="auto"/>
              <w:rPr>
                <w:rFonts w:ascii="Arial" w:hAnsi="Arial" w:cs="Arial"/>
                <w:sz w:val="20"/>
                <w:szCs w:val="20"/>
              </w:rPr>
            </w:pPr>
          </w:p>
        </w:tc>
        <w:tc>
          <w:tcPr>
            <w:tcW w:w="1070" w:type="dxa"/>
          </w:tcPr>
          <w:p w14:paraId="21FF24C6" w14:textId="77777777" w:rsidR="0065665C" w:rsidRPr="004F6310" w:rsidRDefault="0065665C" w:rsidP="00596785">
            <w:pPr>
              <w:spacing w:line="360" w:lineRule="auto"/>
              <w:rPr>
                <w:rFonts w:ascii="Arial" w:hAnsi="Arial" w:cs="Arial"/>
                <w:sz w:val="20"/>
                <w:szCs w:val="20"/>
              </w:rPr>
            </w:pPr>
          </w:p>
        </w:tc>
      </w:tr>
      <w:tr w:rsidR="0065665C" w:rsidRPr="004F6310" w14:paraId="2800980F" w14:textId="77777777" w:rsidTr="00B74E9D">
        <w:trPr>
          <w:trHeight w:val="51"/>
          <w:jc w:val="center"/>
        </w:trPr>
        <w:tc>
          <w:tcPr>
            <w:tcW w:w="720" w:type="dxa"/>
          </w:tcPr>
          <w:p w14:paraId="313CAF07" w14:textId="77777777" w:rsidR="0065665C" w:rsidRPr="004F6310" w:rsidRDefault="0065665C" w:rsidP="00596785">
            <w:pPr>
              <w:numPr>
                <w:ilvl w:val="0"/>
                <w:numId w:val="5"/>
              </w:numPr>
              <w:rPr>
                <w:rFonts w:ascii="Arial" w:hAnsi="Arial" w:cs="Arial"/>
                <w:sz w:val="20"/>
                <w:szCs w:val="20"/>
              </w:rPr>
            </w:pPr>
          </w:p>
        </w:tc>
        <w:tc>
          <w:tcPr>
            <w:tcW w:w="5047" w:type="dxa"/>
          </w:tcPr>
          <w:p w14:paraId="001374F7" w14:textId="77777777" w:rsidR="0065665C" w:rsidRPr="004F6310" w:rsidRDefault="0065665C" w:rsidP="00596785">
            <w:pPr>
              <w:rPr>
                <w:rFonts w:ascii="Arial" w:hAnsi="Arial" w:cs="Arial"/>
                <w:sz w:val="20"/>
                <w:szCs w:val="20"/>
              </w:rPr>
            </w:pPr>
            <w:r w:rsidRPr="004F6310">
              <w:rPr>
                <w:rFonts w:ascii="Arial" w:hAnsi="Arial" w:cs="Arial"/>
                <w:sz w:val="20"/>
                <w:szCs w:val="20"/>
              </w:rPr>
              <w:t>Management of daily affairs</w:t>
            </w:r>
          </w:p>
        </w:tc>
        <w:tc>
          <w:tcPr>
            <w:tcW w:w="1069" w:type="dxa"/>
          </w:tcPr>
          <w:p w14:paraId="057ADDE8" w14:textId="77777777" w:rsidR="0065665C" w:rsidRPr="004F6310" w:rsidRDefault="0065665C" w:rsidP="00596785">
            <w:pPr>
              <w:spacing w:line="360" w:lineRule="auto"/>
              <w:rPr>
                <w:rFonts w:ascii="Arial" w:hAnsi="Arial" w:cs="Arial"/>
                <w:sz w:val="20"/>
                <w:szCs w:val="20"/>
              </w:rPr>
            </w:pPr>
          </w:p>
        </w:tc>
        <w:tc>
          <w:tcPr>
            <w:tcW w:w="1069" w:type="dxa"/>
          </w:tcPr>
          <w:p w14:paraId="559FCD45" w14:textId="77777777" w:rsidR="0065665C" w:rsidRPr="004F6310" w:rsidRDefault="0065665C" w:rsidP="00596785">
            <w:pPr>
              <w:spacing w:line="360" w:lineRule="auto"/>
              <w:rPr>
                <w:rFonts w:ascii="Arial" w:hAnsi="Arial" w:cs="Arial"/>
                <w:sz w:val="20"/>
                <w:szCs w:val="20"/>
              </w:rPr>
            </w:pPr>
          </w:p>
        </w:tc>
        <w:tc>
          <w:tcPr>
            <w:tcW w:w="1069" w:type="dxa"/>
          </w:tcPr>
          <w:p w14:paraId="6E92BC34" w14:textId="77777777" w:rsidR="0065665C" w:rsidRPr="004F6310" w:rsidRDefault="0065665C" w:rsidP="00596785">
            <w:pPr>
              <w:spacing w:line="360" w:lineRule="auto"/>
              <w:rPr>
                <w:rFonts w:ascii="Arial" w:hAnsi="Arial" w:cs="Arial"/>
                <w:sz w:val="20"/>
                <w:szCs w:val="20"/>
              </w:rPr>
            </w:pPr>
          </w:p>
        </w:tc>
        <w:tc>
          <w:tcPr>
            <w:tcW w:w="1070" w:type="dxa"/>
          </w:tcPr>
          <w:p w14:paraId="0E4B135A" w14:textId="77777777" w:rsidR="0065665C" w:rsidRPr="004F6310" w:rsidRDefault="0065665C" w:rsidP="00596785">
            <w:pPr>
              <w:spacing w:line="360" w:lineRule="auto"/>
              <w:rPr>
                <w:rFonts w:ascii="Arial" w:hAnsi="Arial" w:cs="Arial"/>
                <w:sz w:val="20"/>
                <w:szCs w:val="20"/>
              </w:rPr>
            </w:pPr>
          </w:p>
        </w:tc>
        <w:tc>
          <w:tcPr>
            <w:tcW w:w="1070" w:type="dxa"/>
          </w:tcPr>
          <w:p w14:paraId="71320BEE" w14:textId="77777777" w:rsidR="0065665C" w:rsidRPr="004F6310" w:rsidRDefault="0065665C" w:rsidP="00596785">
            <w:pPr>
              <w:spacing w:line="360" w:lineRule="auto"/>
              <w:rPr>
                <w:rFonts w:ascii="Arial" w:hAnsi="Arial" w:cs="Arial"/>
                <w:sz w:val="20"/>
                <w:szCs w:val="20"/>
              </w:rPr>
            </w:pPr>
          </w:p>
        </w:tc>
      </w:tr>
    </w:tbl>
    <w:p w14:paraId="39D62ED2" w14:textId="77777777" w:rsidR="0065665C" w:rsidRPr="004F6310" w:rsidRDefault="0065665C" w:rsidP="00816176">
      <w:pPr>
        <w:rPr>
          <w:rFonts w:ascii="Arial" w:hAnsi="Arial" w:cs="Arial"/>
          <w:b/>
        </w:rPr>
      </w:pPr>
    </w:p>
    <w:p w14:paraId="68CF110B" w14:textId="77777777" w:rsidR="0065665C" w:rsidRPr="004F6310" w:rsidRDefault="00993884" w:rsidP="00816176">
      <w:pPr>
        <w:rPr>
          <w:rFonts w:ascii="Arial" w:hAnsi="Arial" w:cs="Arial"/>
          <w:b/>
          <w:bCs/>
          <w:u w:val="single"/>
        </w:rPr>
      </w:pPr>
      <w:r w:rsidRPr="004F6310">
        <w:rPr>
          <w:rFonts w:ascii="Arial" w:hAnsi="Arial" w:cs="Arial"/>
          <w:b/>
          <w:bCs/>
          <w:u w:val="single"/>
        </w:rPr>
        <w:br w:type="page"/>
      </w:r>
      <w:r w:rsidR="0065665C" w:rsidRPr="004F6310">
        <w:rPr>
          <w:rFonts w:ascii="Arial" w:hAnsi="Arial" w:cs="Arial"/>
          <w:b/>
          <w:bCs/>
          <w:u w:val="single"/>
        </w:rPr>
        <w:lastRenderedPageBreak/>
        <w:t>B3.  Health Knowledge</w:t>
      </w:r>
    </w:p>
    <w:p w14:paraId="6ACDBC45" w14:textId="77777777" w:rsidR="0065665C" w:rsidRPr="004F6310" w:rsidRDefault="0065665C" w:rsidP="00816176">
      <w:pPr>
        <w:rPr>
          <w:rFonts w:ascii="Arial" w:hAnsi="Arial" w:cs="Arial"/>
          <w:i/>
          <w:iCs/>
          <w:sz w:val="20"/>
          <w:szCs w:val="20"/>
        </w:rPr>
      </w:pPr>
    </w:p>
    <w:tbl>
      <w:tblPr>
        <w:tblW w:w="11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720"/>
        <w:gridCol w:w="5047"/>
        <w:gridCol w:w="5347"/>
      </w:tblGrid>
      <w:tr w:rsidR="0065665C" w:rsidRPr="004F6310" w14:paraId="6AFF2D1E" w14:textId="77777777" w:rsidTr="00000A89">
        <w:trPr>
          <w:trHeight w:val="51"/>
          <w:jc w:val="center"/>
        </w:trPr>
        <w:tc>
          <w:tcPr>
            <w:tcW w:w="720" w:type="dxa"/>
          </w:tcPr>
          <w:p w14:paraId="71BC84C5" w14:textId="77777777" w:rsidR="0065665C" w:rsidRPr="004F6310" w:rsidRDefault="0065665C" w:rsidP="00596785">
            <w:pPr>
              <w:numPr>
                <w:ilvl w:val="0"/>
                <w:numId w:val="5"/>
              </w:numPr>
              <w:rPr>
                <w:rFonts w:ascii="Arial" w:hAnsi="Arial" w:cs="Arial"/>
                <w:sz w:val="20"/>
                <w:szCs w:val="20"/>
              </w:rPr>
            </w:pPr>
          </w:p>
        </w:tc>
        <w:tc>
          <w:tcPr>
            <w:tcW w:w="5047" w:type="dxa"/>
          </w:tcPr>
          <w:p w14:paraId="683E745F" w14:textId="77777777" w:rsidR="0065665C" w:rsidRPr="004F6310" w:rsidRDefault="00A661B3" w:rsidP="00596785">
            <w:pPr>
              <w:rPr>
                <w:rFonts w:ascii="Arial" w:hAnsi="Arial" w:cs="Arial"/>
                <w:sz w:val="20"/>
                <w:szCs w:val="20"/>
              </w:rPr>
            </w:pPr>
            <w:r w:rsidRPr="004F6310">
              <w:rPr>
                <w:rFonts w:ascii="Arial" w:hAnsi="Arial" w:cs="Arial"/>
                <w:sz w:val="20"/>
                <w:szCs w:val="20"/>
              </w:rPr>
              <w:t xml:space="preserve">What is the cause of </w:t>
            </w:r>
            <w:commentRangeStart w:id="108"/>
            <w:r w:rsidRPr="004F6310">
              <w:rPr>
                <w:rFonts w:ascii="Arial" w:hAnsi="Arial" w:cs="Arial"/>
                <w:sz w:val="20"/>
                <w:szCs w:val="20"/>
              </w:rPr>
              <w:t>mental illness</w:t>
            </w:r>
            <w:commentRangeEnd w:id="108"/>
            <w:r w:rsidR="00A0083D">
              <w:rPr>
                <w:rStyle w:val="af"/>
              </w:rPr>
              <w:commentReference w:id="108"/>
            </w:r>
            <w:r w:rsidRPr="004F6310">
              <w:rPr>
                <w:rFonts w:ascii="Arial" w:hAnsi="Arial" w:cs="Arial"/>
                <w:sz w:val="20"/>
                <w:szCs w:val="20"/>
              </w:rPr>
              <w:t>?</w:t>
            </w:r>
            <w:r w:rsidR="00E464FF" w:rsidRPr="004F6310">
              <w:rPr>
                <w:rFonts w:ascii="Arial" w:hAnsi="Arial" w:cs="Arial"/>
                <w:sz w:val="20"/>
                <w:szCs w:val="20"/>
              </w:rPr>
              <w:br/>
              <w:t>Tick all that are mentioned</w:t>
            </w:r>
          </w:p>
          <w:p w14:paraId="3F0355A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w:t>
            </w:r>
          </w:p>
          <w:p w14:paraId="7DF8B14A" w14:textId="77777777" w:rsidR="000212B9" w:rsidRPr="004F6310" w:rsidRDefault="007B15AA" w:rsidP="00596785">
            <w:pPr>
              <w:rPr>
                <w:rFonts w:ascii="Arial" w:hAnsi="Arial" w:cs="Arial"/>
                <w:sz w:val="20"/>
                <w:szCs w:val="20"/>
              </w:rPr>
            </w:pPr>
            <w:r w:rsidRPr="004F6310">
              <w:rPr>
                <w:rFonts w:ascii="Arial" w:hAnsi="Arial" w:cs="Arial"/>
                <w:b/>
                <w:i/>
                <w:sz w:val="20"/>
                <w:szCs w:val="20"/>
              </w:rPr>
              <w:t>DO NOT PROMPT FOR MORE THAN ONE ANSWER</w:t>
            </w:r>
          </w:p>
        </w:tc>
        <w:tc>
          <w:tcPr>
            <w:tcW w:w="5347" w:type="dxa"/>
          </w:tcPr>
          <w:p w14:paraId="48B65FBD" w14:textId="77777777" w:rsidR="0065665C" w:rsidRPr="004F6310" w:rsidRDefault="0065665C" w:rsidP="00596785">
            <w:pPr>
              <w:rPr>
                <w:rFonts w:ascii="Arial" w:hAnsi="Arial" w:cs="Arial"/>
                <w:sz w:val="20"/>
                <w:szCs w:val="20"/>
              </w:rPr>
            </w:pPr>
            <w:r w:rsidRPr="004F6310">
              <w:rPr>
                <w:rFonts w:ascii="Arial" w:hAnsi="Arial" w:cs="Arial"/>
                <w:sz w:val="20"/>
                <w:szCs w:val="20"/>
              </w:rPr>
              <w:t>It is caused by :</w:t>
            </w:r>
          </w:p>
          <w:p w14:paraId="1783B93E" w14:textId="77777777" w:rsidR="0065665C" w:rsidRPr="004F6310" w:rsidRDefault="0065665C" w:rsidP="00596785">
            <w:pPr>
              <w:rPr>
                <w:rFonts w:ascii="Arial" w:hAnsi="Arial" w:cs="Arial"/>
                <w:sz w:val="20"/>
                <w:szCs w:val="20"/>
              </w:rPr>
            </w:pPr>
            <w:r w:rsidRPr="004F6310">
              <w:rPr>
                <w:rFonts w:ascii="Arial" w:hAnsi="Arial" w:cs="Arial"/>
                <w:sz w:val="20"/>
                <w:szCs w:val="20"/>
              </w:rPr>
              <w:t>1. [  ] A curse/evil  spirits/witchcraft</w:t>
            </w:r>
          </w:p>
          <w:p w14:paraId="3366425C" w14:textId="77777777" w:rsidR="0065665C" w:rsidRPr="004F6310" w:rsidRDefault="0065665C" w:rsidP="00596785">
            <w:pPr>
              <w:rPr>
                <w:rFonts w:ascii="Arial" w:hAnsi="Arial" w:cs="Arial"/>
                <w:sz w:val="20"/>
                <w:szCs w:val="20"/>
              </w:rPr>
            </w:pPr>
            <w:r w:rsidRPr="004F6310">
              <w:rPr>
                <w:rFonts w:ascii="Arial" w:hAnsi="Arial" w:cs="Arial"/>
                <w:sz w:val="20"/>
                <w:szCs w:val="20"/>
              </w:rPr>
              <w:t>2. [  ] Heredity</w:t>
            </w:r>
          </w:p>
          <w:p w14:paraId="750C9E28" w14:textId="77777777" w:rsidR="0065665C" w:rsidRPr="004F6310" w:rsidRDefault="0065665C" w:rsidP="00596785">
            <w:pPr>
              <w:rPr>
                <w:rFonts w:ascii="Arial" w:hAnsi="Arial" w:cs="Arial"/>
                <w:sz w:val="20"/>
                <w:szCs w:val="20"/>
              </w:rPr>
            </w:pPr>
            <w:r w:rsidRPr="004F6310">
              <w:rPr>
                <w:rFonts w:ascii="Arial" w:hAnsi="Arial" w:cs="Arial"/>
                <w:sz w:val="20"/>
                <w:szCs w:val="20"/>
              </w:rPr>
              <w:t>3. [  ] Improper behavior/vice</w:t>
            </w:r>
          </w:p>
          <w:p w14:paraId="001C6377" w14:textId="77777777" w:rsidR="0065665C" w:rsidRPr="004F6310" w:rsidRDefault="0065665C" w:rsidP="00596785">
            <w:pPr>
              <w:rPr>
                <w:rFonts w:ascii="Arial" w:hAnsi="Arial" w:cs="Arial"/>
                <w:sz w:val="20"/>
                <w:szCs w:val="20"/>
              </w:rPr>
            </w:pPr>
            <w:r w:rsidRPr="004F6310">
              <w:rPr>
                <w:rFonts w:ascii="Arial" w:hAnsi="Arial" w:cs="Arial"/>
                <w:sz w:val="20"/>
                <w:szCs w:val="20"/>
              </w:rPr>
              <w:t>4. [  ] Body dis-function</w:t>
            </w:r>
            <w:r w:rsidR="00FB5591" w:rsidRPr="004F6310">
              <w:rPr>
                <w:rFonts w:ascii="Arial" w:hAnsi="Arial" w:cs="Arial"/>
                <w:sz w:val="20"/>
                <w:szCs w:val="20"/>
              </w:rPr>
              <w:t>/</w:t>
            </w:r>
            <w:r w:rsidR="00F27C77" w:rsidRPr="004F6310">
              <w:rPr>
                <w:rFonts w:ascii="Arial" w:hAnsi="Arial" w:cs="Arial"/>
                <w:sz w:val="20"/>
                <w:szCs w:val="20"/>
              </w:rPr>
              <w:t>disease</w:t>
            </w:r>
            <w:r w:rsidR="00FB5591" w:rsidRPr="004F6310">
              <w:rPr>
                <w:rFonts w:ascii="Arial" w:hAnsi="Arial" w:cs="Arial"/>
                <w:sz w:val="20"/>
                <w:szCs w:val="20"/>
              </w:rPr>
              <w:t xml:space="preserve"> (specify if applicable __________________________)</w:t>
            </w:r>
          </w:p>
          <w:p w14:paraId="5C207451" w14:textId="77777777" w:rsidR="0065665C" w:rsidRPr="004F6310" w:rsidRDefault="0065665C" w:rsidP="00596785">
            <w:pPr>
              <w:rPr>
                <w:rFonts w:ascii="Arial" w:hAnsi="Arial" w:cs="Arial"/>
                <w:sz w:val="20"/>
                <w:szCs w:val="20"/>
              </w:rPr>
            </w:pPr>
            <w:r w:rsidRPr="004F6310">
              <w:rPr>
                <w:rFonts w:ascii="Arial" w:hAnsi="Arial" w:cs="Arial"/>
                <w:sz w:val="20"/>
                <w:szCs w:val="20"/>
              </w:rPr>
              <w:t>5. [  ] Poor sanitation/ lack of cleanliness</w:t>
            </w:r>
          </w:p>
          <w:p w14:paraId="641B2815" w14:textId="77777777" w:rsidR="0065665C" w:rsidRPr="004F6310" w:rsidRDefault="0065665C" w:rsidP="00596785">
            <w:pPr>
              <w:rPr>
                <w:rFonts w:ascii="Arial" w:hAnsi="Arial" w:cs="Arial"/>
                <w:sz w:val="20"/>
                <w:szCs w:val="20"/>
              </w:rPr>
            </w:pPr>
            <w:r w:rsidRPr="004F6310">
              <w:rPr>
                <w:rFonts w:ascii="Arial" w:hAnsi="Arial" w:cs="Arial"/>
                <w:sz w:val="20"/>
                <w:szCs w:val="20"/>
              </w:rPr>
              <w:t>6. [  ] Poor health care</w:t>
            </w:r>
          </w:p>
          <w:p w14:paraId="00DDA1FF" w14:textId="77777777" w:rsidR="0065665C" w:rsidRPr="004F6310" w:rsidRDefault="0065665C" w:rsidP="00596785">
            <w:pPr>
              <w:rPr>
                <w:rFonts w:ascii="Arial" w:hAnsi="Arial" w:cs="Arial"/>
                <w:sz w:val="20"/>
                <w:szCs w:val="20"/>
              </w:rPr>
            </w:pPr>
            <w:r w:rsidRPr="004F6310">
              <w:rPr>
                <w:rFonts w:ascii="Arial" w:hAnsi="Arial" w:cs="Arial"/>
                <w:sz w:val="20"/>
                <w:szCs w:val="20"/>
              </w:rPr>
              <w:t>7. [  ] Mosquito bite</w:t>
            </w:r>
          </w:p>
          <w:p w14:paraId="519C6A7C" w14:textId="77777777" w:rsidR="00F27C77" w:rsidRPr="004F6310" w:rsidRDefault="0024144B" w:rsidP="00596785">
            <w:pPr>
              <w:rPr>
                <w:rFonts w:ascii="Arial" w:hAnsi="Arial" w:cs="Arial"/>
                <w:sz w:val="20"/>
                <w:szCs w:val="20"/>
              </w:rPr>
            </w:pPr>
            <w:r w:rsidRPr="004F6310">
              <w:rPr>
                <w:rFonts w:ascii="Arial" w:hAnsi="Arial" w:cs="Arial"/>
                <w:sz w:val="20"/>
                <w:szCs w:val="20"/>
              </w:rPr>
              <w:t>8</w:t>
            </w:r>
            <w:r w:rsidR="009F3BA0" w:rsidRPr="004F6310">
              <w:rPr>
                <w:rFonts w:ascii="Arial" w:hAnsi="Arial" w:cs="Arial"/>
                <w:sz w:val="20"/>
                <w:szCs w:val="20"/>
              </w:rPr>
              <w:t xml:space="preserve">. [  ] Drug/alcohol </w:t>
            </w:r>
            <w:r w:rsidR="00DE2F84" w:rsidRPr="004F6310">
              <w:rPr>
                <w:rFonts w:ascii="Arial" w:hAnsi="Arial" w:cs="Arial"/>
                <w:sz w:val="20"/>
                <w:szCs w:val="20"/>
              </w:rPr>
              <w:t xml:space="preserve">use </w:t>
            </w:r>
          </w:p>
          <w:p w14:paraId="78ADEF63" w14:textId="77777777" w:rsidR="00B03857" w:rsidRPr="004F6310" w:rsidRDefault="00B03857" w:rsidP="00596785">
            <w:pPr>
              <w:rPr>
                <w:rFonts w:ascii="Arial" w:hAnsi="Arial" w:cs="Arial"/>
                <w:sz w:val="20"/>
                <w:szCs w:val="20"/>
              </w:rPr>
            </w:pPr>
            <w:r w:rsidRPr="004F6310">
              <w:rPr>
                <w:rFonts w:ascii="Arial" w:hAnsi="Arial" w:cs="Arial"/>
                <w:sz w:val="20"/>
                <w:szCs w:val="20"/>
              </w:rPr>
              <w:t>9. [  ] Stress</w:t>
            </w:r>
          </w:p>
          <w:p w14:paraId="43C59430" w14:textId="77777777" w:rsidR="0065665C" w:rsidRPr="004F6310" w:rsidRDefault="00B03857" w:rsidP="00596785">
            <w:pPr>
              <w:rPr>
                <w:rFonts w:ascii="Arial" w:hAnsi="Arial" w:cs="Arial"/>
                <w:sz w:val="20"/>
                <w:szCs w:val="20"/>
              </w:rPr>
            </w:pPr>
            <w:r w:rsidRPr="004F6310">
              <w:rPr>
                <w:rFonts w:ascii="Arial" w:hAnsi="Arial" w:cs="Arial"/>
                <w:sz w:val="20"/>
                <w:szCs w:val="20"/>
              </w:rPr>
              <w:t>10</w:t>
            </w:r>
            <w:r w:rsidR="0065665C" w:rsidRPr="004F6310">
              <w:rPr>
                <w:rFonts w:ascii="Arial" w:hAnsi="Arial" w:cs="Arial"/>
                <w:sz w:val="20"/>
                <w:szCs w:val="20"/>
              </w:rPr>
              <w:t>. [  ] Don’t Know</w:t>
            </w:r>
          </w:p>
          <w:p w14:paraId="0DD2CC95" w14:textId="77777777" w:rsidR="0065665C" w:rsidRPr="004F6310" w:rsidRDefault="0024144B" w:rsidP="00596785">
            <w:pPr>
              <w:rPr>
                <w:rFonts w:ascii="Arial" w:hAnsi="Arial" w:cs="Arial"/>
                <w:sz w:val="20"/>
                <w:szCs w:val="20"/>
              </w:rPr>
            </w:pPr>
            <w:r w:rsidRPr="004F6310">
              <w:rPr>
                <w:rFonts w:ascii="Arial" w:hAnsi="Arial" w:cs="Arial"/>
                <w:sz w:val="20"/>
                <w:szCs w:val="20"/>
              </w:rPr>
              <w:t>1</w:t>
            </w:r>
            <w:r w:rsidR="00B03857" w:rsidRPr="004F6310">
              <w:rPr>
                <w:rFonts w:ascii="Arial" w:hAnsi="Arial" w:cs="Arial"/>
                <w:sz w:val="20"/>
                <w:szCs w:val="20"/>
              </w:rPr>
              <w:t>1</w:t>
            </w:r>
            <w:r w:rsidR="0065665C" w:rsidRPr="004F6310">
              <w:rPr>
                <w:rFonts w:ascii="Arial" w:hAnsi="Arial" w:cs="Arial"/>
                <w:sz w:val="20"/>
                <w:szCs w:val="20"/>
              </w:rPr>
              <w:t>. [  ] Other (specify): ____________________</w:t>
            </w:r>
          </w:p>
        </w:tc>
      </w:tr>
      <w:tr w:rsidR="0065665C" w:rsidRPr="004F6310" w14:paraId="5E0EBF02" w14:textId="77777777" w:rsidTr="00000A89">
        <w:trPr>
          <w:trHeight w:val="51"/>
          <w:jc w:val="center"/>
        </w:trPr>
        <w:tc>
          <w:tcPr>
            <w:tcW w:w="720" w:type="dxa"/>
          </w:tcPr>
          <w:p w14:paraId="5A72D28E" w14:textId="77777777" w:rsidR="0065665C" w:rsidRPr="004F6310" w:rsidRDefault="0065665C" w:rsidP="00596785">
            <w:pPr>
              <w:numPr>
                <w:ilvl w:val="0"/>
                <w:numId w:val="5"/>
              </w:numPr>
              <w:rPr>
                <w:rFonts w:ascii="Arial" w:hAnsi="Arial" w:cs="Arial"/>
                <w:sz w:val="20"/>
                <w:szCs w:val="20"/>
              </w:rPr>
            </w:pPr>
          </w:p>
        </w:tc>
        <w:tc>
          <w:tcPr>
            <w:tcW w:w="5047" w:type="dxa"/>
          </w:tcPr>
          <w:p w14:paraId="020478C4" w14:textId="77777777" w:rsidR="0065665C" w:rsidRPr="004F6310" w:rsidRDefault="000938F7" w:rsidP="00596785">
            <w:pPr>
              <w:rPr>
                <w:rFonts w:ascii="Arial" w:hAnsi="Arial" w:cs="Arial"/>
                <w:sz w:val="20"/>
                <w:szCs w:val="20"/>
              </w:rPr>
            </w:pPr>
            <w:r w:rsidRPr="004F6310">
              <w:rPr>
                <w:rFonts w:ascii="Arial" w:hAnsi="Arial" w:cs="Arial"/>
                <w:sz w:val="20"/>
                <w:szCs w:val="20"/>
              </w:rPr>
              <w:t xml:space="preserve">What is the cause of </w:t>
            </w:r>
            <w:commentRangeStart w:id="109"/>
            <w:r w:rsidRPr="004F6310">
              <w:rPr>
                <w:rFonts w:ascii="Arial" w:hAnsi="Arial" w:cs="Arial"/>
                <w:sz w:val="20"/>
                <w:szCs w:val="20"/>
              </w:rPr>
              <w:t>e</w:t>
            </w:r>
            <w:r w:rsidR="0065665C" w:rsidRPr="004F6310">
              <w:rPr>
                <w:rFonts w:ascii="Arial" w:hAnsi="Arial" w:cs="Arial"/>
                <w:sz w:val="20"/>
                <w:szCs w:val="20"/>
              </w:rPr>
              <w:t>pilepsy/convulsions</w:t>
            </w:r>
            <w:commentRangeEnd w:id="109"/>
            <w:r w:rsidR="00A0083D">
              <w:rPr>
                <w:rStyle w:val="af"/>
              </w:rPr>
              <w:commentReference w:id="109"/>
            </w:r>
            <w:r w:rsidR="0065665C" w:rsidRPr="004F6310">
              <w:rPr>
                <w:rFonts w:ascii="Arial" w:hAnsi="Arial" w:cs="Arial"/>
                <w:sz w:val="20"/>
                <w:szCs w:val="20"/>
              </w:rPr>
              <w:t>?</w:t>
            </w:r>
            <w:r w:rsidR="00E464FF" w:rsidRPr="004F6310">
              <w:rPr>
                <w:rFonts w:ascii="Arial" w:hAnsi="Arial" w:cs="Arial"/>
                <w:sz w:val="20"/>
                <w:szCs w:val="20"/>
              </w:rPr>
              <w:br/>
              <w:t>Tick all that are mentioned</w:t>
            </w:r>
          </w:p>
          <w:p w14:paraId="0099AF4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w:t>
            </w:r>
          </w:p>
          <w:p w14:paraId="22E4FF00" w14:textId="77777777" w:rsidR="000212B9" w:rsidRPr="004F6310" w:rsidRDefault="007B15AA" w:rsidP="00596785">
            <w:pPr>
              <w:rPr>
                <w:rFonts w:ascii="Arial" w:hAnsi="Arial" w:cs="Arial"/>
                <w:sz w:val="20"/>
                <w:szCs w:val="20"/>
              </w:rPr>
            </w:pPr>
            <w:r w:rsidRPr="004F6310">
              <w:rPr>
                <w:rFonts w:ascii="Arial" w:hAnsi="Arial" w:cs="Arial"/>
                <w:b/>
                <w:i/>
                <w:sz w:val="20"/>
                <w:szCs w:val="20"/>
              </w:rPr>
              <w:t>DO NOT PROMPT FOR MORE THAN ONE ANSWER</w:t>
            </w:r>
          </w:p>
        </w:tc>
        <w:tc>
          <w:tcPr>
            <w:tcW w:w="5347" w:type="dxa"/>
          </w:tcPr>
          <w:p w14:paraId="461757D2" w14:textId="77777777" w:rsidR="0065665C" w:rsidRPr="004F6310" w:rsidRDefault="0065665C" w:rsidP="00596785">
            <w:pPr>
              <w:rPr>
                <w:rFonts w:ascii="Arial" w:hAnsi="Arial" w:cs="Arial"/>
                <w:sz w:val="20"/>
                <w:szCs w:val="20"/>
              </w:rPr>
            </w:pPr>
            <w:r w:rsidRPr="004F6310">
              <w:rPr>
                <w:rFonts w:ascii="Arial" w:hAnsi="Arial" w:cs="Arial"/>
                <w:sz w:val="20"/>
                <w:szCs w:val="20"/>
              </w:rPr>
              <w:t>It is caused by :</w:t>
            </w:r>
          </w:p>
          <w:p w14:paraId="0890DC29" w14:textId="77777777" w:rsidR="0065665C" w:rsidRPr="004F6310" w:rsidRDefault="0065665C" w:rsidP="00596785">
            <w:pPr>
              <w:rPr>
                <w:rFonts w:ascii="Arial" w:hAnsi="Arial" w:cs="Arial"/>
                <w:sz w:val="20"/>
                <w:szCs w:val="20"/>
              </w:rPr>
            </w:pPr>
            <w:r w:rsidRPr="004F6310">
              <w:rPr>
                <w:rFonts w:ascii="Arial" w:hAnsi="Arial" w:cs="Arial"/>
                <w:sz w:val="20"/>
                <w:szCs w:val="20"/>
              </w:rPr>
              <w:t>1. [  ] A curse/evil  spirits/witchcraft</w:t>
            </w:r>
          </w:p>
          <w:p w14:paraId="385AC9FE" w14:textId="77777777" w:rsidR="0065665C" w:rsidRPr="004F6310" w:rsidRDefault="0065665C" w:rsidP="00596785">
            <w:pPr>
              <w:rPr>
                <w:rFonts w:ascii="Arial" w:hAnsi="Arial" w:cs="Arial"/>
                <w:sz w:val="20"/>
                <w:szCs w:val="20"/>
              </w:rPr>
            </w:pPr>
            <w:r w:rsidRPr="004F6310">
              <w:rPr>
                <w:rFonts w:ascii="Arial" w:hAnsi="Arial" w:cs="Arial"/>
                <w:sz w:val="20"/>
                <w:szCs w:val="20"/>
              </w:rPr>
              <w:t>2. [  ] Heredity</w:t>
            </w:r>
          </w:p>
          <w:p w14:paraId="0E03D87D" w14:textId="77777777" w:rsidR="0065665C" w:rsidRPr="004F6310" w:rsidRDefault="0065665C" w:rsidP="00596785">
            <w:pPr>
              <w:rPr>
                <w:rFonts w:ascii="Arial" w:hAnsi="Arial" w:cs="Arial"/>
                <w:sz w:val="20"/>
                <w:szCs w:val="20"/>
              </w:rPr>
            </w:pPr>
            <w:r w:rsidRPr="004F6310">
              <w:rPr>
                <w:rFonts w:ascii="Arial" w:hAnsi="Arial" w:cs="Arial"/>
                <w:sz w:val="20"/>
                <w:szCs w:val="20"/>
              </w:rPr>
              <w:t>3. [  ] Improper behavior/vice</w:t>
            </w:r>
          </w:p>
          <w:p w14:paraId="4494E443" w14:textId="77777777" w:rsidR="0065665C" w:rsidRPr="004F6310" w:rsidRDefault="0065665C" w:rsidP="00596785">
            <w:pPr>
              <w:rPr>
                <w:rFonts w:ascii="Arial" w:hAnsi="Arial" w:cs="Arial"/>
                <w:sz w:val="20"/>
                <w:szCs w:val="20"/>
              </w:rPr>
            </w:pPr>
            <w:r w:rsidRPr="004F6310">
              <w:rPr>
                <w:rFonts w:ascii="Arial" w:hAnsi="Arial" w:cs="Arial"/>
                <w:sz w:val="20"/>
                <w:szCs w:val="20"/>
              </w:rPr>
              <w:t>4. [  ] Body dis-function</w:t>
            </w:r>
          </w:p>
          <w:p w14:paraId="1F05C8AA" w14:textId="77777777" w:rsidR="0065665C" w:rsidRPr="004F6310" w:rsidRDefault="0065665C" w:rsidP="00596785">
            <w:pPr>
              <w:rPr>
                <w:rFonts w:ascii="Arial" w:hAnsi="Arial" w:cs="Arial"/>
                <w:sz w:val="20"/>
                <w:szCs w:val="20"/>
              </w:rPr>
            </w:pPr>
            <w:r w:rsidRPr="004F6310">
              <w:rPr>
                <w:rFonts w:ascii="Arial" w:hAnsi="Arial" w:cs="Arial"/>
                <w:sz w:val="20"/>
                <w:szCs w:val="20"/>
              </w:rPr>
              <w:t>5. [  ] Poor sanitation/ lack of cleanliness</w:t>
            </w:r>
          </w:p>
          <w:p w14:paraId="3BEFF1EF" w14:textId="77777777" w:rsidR="0065665C" w:rsidRPr="004F6310" w:rsidRDefault="0065665C" w:rsidP="00596785">
            <w:pPr>
              <w:rPr>
                <w:rFonts w:ascii="Arial" w:hAnsi="Arial" w:cs="Arial"/>
                <w:sz w:val="20"/>
                <w:szCs w:val="20"/>
              </w:rPr>
            </w:pPr>
            <w:r w:rsidRPr="004F6310">
              <w:rPr>
                <w:rFonts w:ascii="Arial" w:hAnsi="Arial" w:cs="Arial"/>
                <w:sz w:val="20"/>
                <w:szCs w:val="20"/>
              </w:rPr>
              <w:t>6. [  ] Poor health care</w:t>
            </w:r>
          </w:p>
          <w:p w14:paraId="7F211EEF" w14:textId="77777777" w:rsidR="0065665C" w:rsidRPr="004F6310" w:rsidRDefault="0065665C" w:rsidP="00596785">
            <w:pPr>
              <w:rPr>
                <w:rFonts w:ascii="Arial" w:hAnsi="Arial" w:cs="Arial"/>
                <w:sz w:val="20"/>
                <w:szCs w:val="20"/>
              </w:rPr>
            </w:pPr>
            <w:r w:rsidRPr="004F6310">
              <w:rPr>
                <w:rFonts w:ascii="Arial" w:hAnsi="Arial" w:cs="Arial"/>
                <w:sz w:val="20"/>
                <w:szCs w:val="20"/>
              </w:rPr>
              <w:t>7. [  ] Mosquito bite</w:t>
            </w:r>
          </w:p>
          <w:p w14:paraId="34ACB11C" w14:textId="77777777" w:rsidR="0065665C" w:rsidRPr="004F6310" w:rsidRDefault="0065665C" w:rsidP="00596785">
            <w:pPr>
              <w:rPr>
                <w:rFonts w:ascii="Arial" w:hAnsi="Arial" w:cs="Arial"/>
                <w:sz w:val="20"/>
                <w:szCs w:val="20"/>
              </w:rPr>
            </w:pPr>
            <w:r w:rsidRPr="004F6310">
              <w:rPr>
                <w:rFonts w:ascii="Arial" w:hAnsi="Arial" w:cs="Arial"/>
                <w:sz w:val="20"/>
                <w:szCs w:val="20"/>
              </w:rPr>
              <w:t>8. [  ] Don’t Know</w:t>
            </w:r>
          </w:p>
          <w:p w14:paraId="6013436E" w14:textId="77777777" w:rsidR="0065665C" w:rsidRPr="004F6310" w:rsidRDefault="0065665C" w:rsidP="00596785">
            <w:pPr>
              <w:rPr>
                <w:rFonts w:ascii="Arial" w:hAnsi="Arial" w:cs="Arial"/>
                <w:sz w:val="20"/>
                <w:szCs w:val="20"/>
              </w:rPr>
            </w:pPr>
            <w:r w:rsidRPr="004F6310">
              <w:rPr>
                <w:rFonts w:ascii="Arial" w:hAnsi="Arial" w:cs="Arial"/>
                <w:sz w:val="20"/>
                <w:szCs w:val="20"/>
              </w:rPr>
              <w:t>9. [  ] Other (specify): _________________________</w:t>
            </w:r>
          </w:p>
        </w:tc>
      </w:tr>
      <w:tr w:rsidR="0065665C" w:rsidRPr="004F6310" w14:paraId="2562E75A" w14:textId="77777777" w:rsidTr="00000A89">
        <w:trPr>
          <w:trHeight w:val="51"/>
          <w:jc w:val="center"/>
        </w:trPr>
        <w:tc>
          <w:tcPr>
            <w:tcW w:w="720" w:type="dxa"/>
          </w:tcPr>
          <w:p w14:paraId="76C286B7" w14:textId="77777777" w:rsidR="0065665C" w:rsidRPr="004F6310" w:rsidRDefault="0065665C" w:rsidP="00596785">
            <w:pPr>
              <w:numPr>
                <w:ilvl w:val="0"/>
                <w:numId w:val="5"/>
              </w:numPr>
              <w:rPr>
                <w:rFonts w:ascii="Arial" w:hAnsi="Arial" w:cs="Arial"/>
                <w:sz w:val="20"/>
                <w:szCs w:val="20"/>
              </w:rPr>
            </w:pPr>
          </w:p>
        </w:tc>
        <w:tc>
          <w:tcPr>
            <w:tcW w:w="5047" w:type="dxa"/>
          </w:tcPr>
          <w:p w14:paraId="1FB71644" w14:textId="77777777" w:rsidR="0065665C" w:rsidRPr="004F6310" w:rsidRDefault="000938F7" w:rsidP="00596785">
            <w:pPr>
              <w:rPr>
                <w:rFonts w:ascii="Arial" w:hAnsi="Arial" w:cs="Arial"/>
                <w:sz w:val="20"/>
                <w:szCs w:val="20"/>
              </w:rPr>
            </w:pPr>
            <w:r w:rsidRPr="004F6310">
              <w:rPr>
                <w:rFonts w:ascii="Arial" w:hAnsi="Arial" w:cs="Arial"/>
                <w:sz w:val="20"/>
                <w:szCs w:val="20"/>
              </w:rPr>
              <w:t xml:space="preserve">What is the cause of </w:t>
            </w:r>
            <w:commentRangeStart w:id="110"/>
            <w:r w:rsidRPr="004F6310">
              <w:rPr>
                <w:rFonts w:ascii="Arial" w:hAnsi="Arial" w:cs="Arial"/>
                <w:sz w:val="20"/>
                <w:szCs w:val="20"/>
              </w:rPr>
              <w:t>l</w:t>
            </w:r>
            <w:r w:rsidR="0065665C" w:rsidRPr="004F6310">
              <w:rPr>
                <w:rFonts w:ascii="Arial" w:hAnsi="Arial" w:cs="Arial"/>
                <w:sz w:val="20"/>
                <w:szCs w:val="20"/>
              </w:rPr>
              <w:t>eprosy?</w:t>
            </w:r>
            <w:commentRangeEnd w:id="110"/>
            <w:r w:rsidR="00A0083D">
              <w:rPr>
                <w:rStyle w:val="af"/>
              </w:rPr>
              <w:commentReference w:id="110"/>
            </w:r>
          </w:p>
          <w:p w14:paraId="4DDDE4E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w:t>
            </w:r>
            <w:r w:rsidR="00E464FF" w:rsidRPr="004F6310">
              <w:rPr>
                <w:rFonts w:ascii="Arial" w:hAnsi="Arial" w:cs="Arial"/>
                <w:sz w:val="20"/>
                <w:szCs w:val="20"/>
              </w:rPr>
              <w:t>Tick all that are mentioned</w:t>
            </w:r>
          </w:p>
          <w:p w14:paraId="54A24BBA" w14:textId="77777777" w:rsidR="000212B9" w:rsidRPr="004F6310" w:rsidRDefault="000212B9" w:rsidP="00596785">
            <w:pPr>
              <w:rPr>
                <w:rFonts w:ascii="Arial" w:hAnsi="Arial" w:cs="Arial"/>
                <w:sz w:val="20"/>
                <w:szCs w:val="20"/>
              </w:rPr>
            </w:pPr>
          </w:p>
          <w:p w14:paraId="713FFD0D" w14:textId="77777777" w:rsidR="000212B9" w:rsidRPr="004F6310" w:rsidRDefault="007B15AA" w:rsidP="00596785">
            <w:pPr>
              <w:rPr>
                <w:rFonts w:ascii="Arial" w:hAnsi="Arial" w:cs="Arial"/>
                <w:sz w:val="20"/>
                <w:szCs w:val="20"/>
              </w:rPr>
            </w:pPr>
            <w:r w:rsidRPr="004F6310">
              <w:rPr>
                <w:rFonts w:ascii="Arial" w:hAnsi="Arial" w:cs="Arial"/>
                <w:b/>
                <w:i/>
                <w:sz w:val="20"/>
                <w:szCs w:val="20"/>
              </w:rPr>
              <w:t>DO NOT PROMPT FOR MORE THAN ONE ANSWER</w:t>
            </w:r>
          </w:p>
        </w:tc>
        <w:tc>
          <w:tcPr>
            <w:tcW w:w="5347" w:type="dxa"/>
          </w:tcPr>
          <w:p w14:paraId="3EDBDDCC" w14:textId="77777777" w:rsidR="0065665C" w:rsidRPr="004F6310" w:rsidRDefault="0065665C" w:rsidP="00596785">
            <w:pPr>
              <w:rPr>
                <w:rFonts w:ascii="Arial" w:hAnsi="Arial" w:cs="Arial"/>
                <w:sz w:val="20"/>
                <w:szCs w:val="20"/>
              </w:rPr>
            </w:pPr>
            <w:r w:rsidRPr="004F6310">
              <w:rPr>
                <w:rFonts w:ascii="Arial" w:hAnsi="Arial" w:cs="Arial"/>
                <w:sz w:val="20"/>
                <w:szCs w:val="20"/>
              </w:rPr>
              <w:t>It is caused by :</w:t>
            </w:r>
          </w:p>
          <w:p w14:paraId="13D8C18A" w14:textId="77777777" w:rsidR="0065665C" w:rsidRPr="004F6310" w:rsidRDefault="0065665C" w:rsidP="00596785">
            <w:pPr>
              <w:rPr>
                <w:rFonts w:ascii="Arial" w:hAnsi="Arial" w:cs="Arial"/>
                <w:sz w:val="20"/>
                <w:szCs w:val="20"/>
              </w:rPr>
            </w:pPr>
            <w:r w:rsidRPr="004F6310">
              <w:rPr>
                <w:rFonts w:ascii="Arial" w:hAnsi="Arial" w:cs="Arial"/>
                <w:sz w:val="20"/>
                <w:szCs w:val="20"/>
              </w:rPr>
              <w:t>1. [  ] A curse/evil  spirits/witchcraft</w:t>
            </w:r>
          </w:p>
          <w:p w14:paraId="7D858A38" w14:textId="77777777" w:rsidR="0065665C" w:rsidRPr="004F6310" w:rsidRDefault="0065665C" w:rsidP="00596785">
            <w:pPr>
              <w:rPr>
                <w:rFonts w:ascii="Arial" w:hAnsi="Arial" w:cs="Arial"/>
                <w:sz w:val="20"/>
                <w:szCs w:val="20"/>
              </w:rPr>
            </w:pPr>
            <w:r w:rsidRPr="004F6310">
              <w:rPr>
                <w:rFonts w:ascii="Arial" w:hAnsi="Arial" w:cs="Arial"/>
                <w:sz w:val="20"/>
                <w:szCs w:val="20"/>
              </w:rPr>
              <w:t>2. [  ] Heredity</w:t>
            </w:r>
          </w:p>
          <w:p w14:paraId="0714844D" w14:textId="77777777" w:rsidR="0065665C" w:rsidRPr="004F6310" w:rsidRDefault="0065665C" w:rsidP="00596785">
            <w:pPr>
              <w:rPr>
                <w:rFonts w:ascii="Arial" w:hAnsi="Arial" w:cs="Arial"/>
                <w:sz w:val="20"/>
                <w:szCs w:val="20"/>
              </w:rPr>
            </w:pPr>
            <w:r w:rsidRPr="004F6310">
              <w:rPr>
                <w:rFonts w:ascii="Arial" w:hAnsi="Arial" w:cs="Arial"/>
                <w:sz w:val="20"/>
                <w:szCs w:val="20"/>
              </w:rPr>
              <w:t>3. [  ] Improper behavior/vice</w:t>
            </w:r>
          </w:p>
          <w:p w14:paraId="39243E7D" w14:textId="77777777" w:rsidR="0065665C" w:rsidRPr="004F6310" w:rsidRDefault="0065665C" w:rsidP="00596785">
            <w:pPr>
              <w:rPr>
                <w:rFonts w:ascii="Arial" w:hAnsi="Arial" w:cs="Arial"/>
                <w:sz w:val="20"/>
                <w:szCs w:val="20"/>
              </w:rPr>
            </w:pPr>
            <w:r w:rsidRPr="004F6310">
              <w:rPr>
                <w:rFonts w:ascii="Arial" w:hAnsi="Arial" w:cs="Arial"/>
                <w:sz w:val="20"/>
                <w:szCs w:val="20"/>
              </w:rPr>
              <w:t>4. [  ] Body dis-function</w:t>
            </w:r>
            <w:r w:rsidR="00FB5591" w:rsidRPr="004F6310">
              <w:rPr>
                <w:rFonts w:ascii="Arial" w:hAnsi="Arial" w:cs="Arial"/>
                <w:sz w:val="20"/>
                <w:szCs w:val="20"/>
              </w:rPr>
              <w:t>/disease (specify if applicable __________________________)</w:t>
            </w:r>
          </w:p>
          <w:p w14:paraId="3E7E03F2" w14:textId="77777777" w:rsidR="0065665C" w:rsidRPr="004F6310" w:rsidRDefault="0065665C" w:rsidP="00596785">
            <w:pPr>
              <w:rPr>
                <w:rFonts w:ascii="Arial" w:hAnsi="Arial" w:cs="Arial"/>
                <w:sz w:val="20"/>
                <w:szCs w:val="20"/>
              </w:rPr>
            </w:pPr>
            <w:r w:rsidRPr="004F6310">
              <w:rPr>
                <w:rFonts w:ascii="Arial" w:hAnsi="Arial" w:cs="Arial"/>
                <w:sz w:val="20"/>
                <w:szCs w:val="20"/>
              </w:rPr>
              <w:t>5. [  ] Poor sanitation/ lack of cleanliness</w:t>
            </w:r>
          </w:p>
          <w:p w14:paraId="036A4025" w14:textId="77777777" w:rsidR="0065665C" w:rsidRPr="004F6310" w:rsidRDefault="0065665C" w:rsidP="00596785">
            <w:pPr>
              <w:rPr>
                <w:rFonts w:ascii="Arial" w:hAnsi="Arial" w:cs="Arial"/>
                <w:sz w:val="20"/>
                <w:szCs w:val="20"/>
              </w:rPr>
            </w:pPr>
            <w:r w:rsidRPr="004F6310">
              <w:rPr>
                <w:rFonts w:ascii="Arial" w:hAnsi="Arial" w:cs="Arial"/>
                <w:sz w:val="20"/>
                <w:szCs w:val="20"/>
              </w:rPr>
              <w:t>6. [  ] Poor health care</w:t>
            </w:r>
            <w:r w:rsidR="0070228E" w:rsidRPr="004F6310">
              <w:rPr>
                <w:rFonts w:ascii="Arial" w:hAnsi="Arial" w:cs="Arial"/>
                <w:sz w:val="20"/>
                <w:szCs w:val="20"/>
              </w:rPr>
              <w:br/>
              <w:t>7. [  ] Poor nutrition</w:t>
            </w:r>
            <w:r w:rsidR="00355330" w:rsidRPr="004F6310">
              <w:rPr>
                <w:rFonts w:ascii="Arial" w:hAnsi="Arial" w:cs="Arial"/>
                <w:sz w:val="20"/>
                <w:szCs w:val="20"/>
              </w:rPr>
              <w:t>/lack of food</w:t>
            </w:r>
          </w:p>
          <w:p w14:paraId="1E2B8E21" w14:textId="77777777" w:rsidR="0065665C" w:rsidRPr="004F6310" w:rsidRDefault="0070228E" w:rsidP="00596785">
            <w:pPr>
              <w:rPr>
                <w:rFonts w:ascii="Arial" w:hAnsi="Arial" w:cs="Arial"/>
                <w:sz w:val="20"/>
                <w:szCs w:val="20"/>
              </w:rPr>
            </w:pPr>
            <w:r w:rsidRPr="004F6310">
              <w:rPr>
                <w:rFonts w:ascii="Arial" w:hAnsi="Arial" w:cs="Arial"/>
                <w:sz w:val="20"/>
                <w:szCs w:val="20"/>
              </w:rPr>
              <w:t>8</w:t>
            </w:r>
            <w:r w:rsidR="0065665C" w:rsidRPr="004F6310">
              <w:rPr>
                <w:rFonts w:ascii="Arial" w:hAnsi="Arial" w:cs="Arial"/>
                <w:sz w:val="20"/>
                <w:szCs w:val="20"/>
              </w:rPr>
              <w:t>. [  ] Mosquito bite</w:t>
            </w:r>
          </w:p>
          <w:p w14:paraId="07F854CB" w14:textId="77777777" w:rsidR="0065665C" w:rsidRPr="004F6310" w:rsidRDefault="0070228E" w:rsidP="00596785">
            <w:pPr>
              <w:rPr>
                <w:rFonts w:ascii="Arial" w:hAnsi="Arial" w:cs="Arial"/>
                <w:sz w:val="20"/>
                <w:szCs w:val="20"/>
              </w:rPr>
            </w:pPr>
            <w:r w:rsidRPr="004F6310">
              <w:rPr>
                <w:rFonts w:ascii="Arial" w:hAnsi="Arial" w:cs="Arial"/>
                <w:sz w:val="20"/>
                <w:szCs w:val="20"/>
              </w:rPr>
              <w:t>9</w:t>
            </w:r>
            <w:r w:rsidR="0065665C" w:rsidRPr="004F6310">
              <w:rPr>
                <w:rFonts w:ascii="Arial" w:hAnsi="Arial" w:cs="Arial"/>
                <w:sz w:val="20"/>
                <w:szCs w:val="20"/>
              </w:rPr>
              <w:t>. [  ] Don’t Know</w:t>
            </w:r>
          </w:p>
          <w:p w14:paraId="5CD9AA30" w14:textId="77777777" w:rsidR="0065665C" w:rsidRPr="004F6310" w:rsidRDefault="0070228E" w:rsidP="00596785">
            <w:pPr>
              <w:rPr>
                <w:rFonts w:ascii="Arial" w:hAnsi="Arial" w:cs="Arial"/>
                <w:sz w:val="20"/>
                <w:szCs w:val="20"/>
              </w:rPr>
            </w:pPr>
            <w:r w:rsidRPr="004F6310">
              <w:rPr>
                <w:rFonts w:ascii="Arial" w:hAnsi="Arial" w:cs="Arial"/>
                <w:sz w:val="20"/>
                <w:szCs w:val="20"/>
              </w:rPr>
              <w:t>10</w:t>
            </w:r>
            <w:r w:rsidR="0065665C" w:rsidRPr="004F6310">
              <w:rPr>
                <w:rFonts w:ascii="Arial" w:hAnsi="Arial" w:cs="Arial"/>
                <w:sz w:val="20"/>
                <w:szCs w:val="20"/>
              </w:rPr>
              <w:t>. [  ] Other (specify): ______________</w:t>
            </w:r>
          </w:p>
        </w:tc>
      </w:tr>
      <w:tr w:rsidR="0065665C" w:rsidRPr="004F6310" w14:paraId="0C2EA2BC" w14:textId="77777777" w:rsidTr="00000A89">
        <w:trPr>
          <w:trHeight w:val="51"/>
          <w:jc w:val="center"/>
        </w:trPr>
        <w:tc>
          <w:tcPr>
            <w:tcW w:w="720" w:type="dxa"/>
          </w:tcPr>
          <w:p w14:paraId="5E524175" w14:textId="77777777" w:rsidR="0065665C" w:rsidRPr="004F6310" w:rsidRDefault="0065665C" w:rsidP="00596785">
            <w:pPr>
              <w:numPr>
                <w:ilvl w:val="0"/>
                <w:numId w:val="5"/>
              </w:numPr>
              <w:rPr>
                <w:rFonts w:ascii="Arial" w:hAnsi="Arial" w:cs="Arial"/>
                <w:sz w:val="20"/>
                <w:szCs w:val="20"/>
              </w:rPr>
            </w:pPr>
          </w:p>
        </w:tc>
        <w:tc>
          <w:tcPr>
            <w:tcW w:w="5047" w:type="dxa"/>
          </w:tcPr>
          <w:p w14:paraId="14A61693" w14:textId="77777777" w:rsidR="0065665C" w:rsidRPr="004F6310" w:rsidRDefault="0065665C" w:rsidP="00596785">
            <w:pPr>
              <w:rPr>
                <w:rFonts w:ascii="Arial" w:hAnsi="Arial" w:cs="Arial"/>
                <w:sz w:val="20"/>
                <w:szCs w:val="20"/>
              </w:rPr>
            </w:pPr>
            <w:r w:rsidRPr="004F6310">
              <w:rPr>
                <w:rFonts w:ascii="Arial" w:hAnsi="Arial" w:cs="Arial"/>
                <w:sz w:val="20"/>
                <w:szCs w:val="20"/>
              </w:rPr>
              <w:t>W</w:t>
            </w:r>
            <w:r w:rsidR="000938F7" w:rsidRPr="004F6310">
              <w:rPr>
                <w:rFonts w:ascii="Arial" w:hAnsi="Arial" w:cs="Arial"/>
                <w:sz w:val="20"/>
                <w:szCs w:val="20"/>
              </w:rPr>
              <w:t>hat is the cause of m</w:t>
            </w:r>
            <w:r w:rsidRPr="004F6310">
              <w:rPr>
                <w:rFonts w:ascii="Arial" w:hAnsi="Arial" w:cs="Arial"/>
                <w:sz w:val="20"/>
                <w:szCs w:val="20"/>
              </w:rPr>
              <w:t>alaria?</w:t>
            </w:r>
          </w:p>
          <w:p w14:paraId="42BCBC8D" w14:textId="77777777" w:rsidR="00E464FF" w:rsidRPr="004F6310" w:rsidRDefault="00E464FF" w:rsidP="00596785">
            <w:pPr>
              <w:rPr>
                <w:rFonts w:ascii="Arial" w:hAnsi="Arial" w:cs="Arial"/>
                <w:sz w:val="20"/>
                <w:szCs w:val="20"/>
              </w:rPr>
            </w:pPr>
            <w:r w:rsidRPr="004F6310">
              <w:rPr>
                <w:rFonts w:ascii="Arial" w:hAnsi="Arial" w:cs="Arial"/>
                <w:sz w:val="20"/>
                <w:szCs w:val="20"/>
              </w:rPr>
              <w:t>Tick all that are mentioned</w:t>
            </w:r>
          </w:p>
          <w:p w14:paraId="5D9A3B12" w14:textId="77777777" w:rsidR="000212B9" w:rsidRPr="004F6310" w:rsidRDefault="000212B9" w:rsidP="00596785">
            <w:pPr>
              <w:rPr>
                <w:rFonts w:ascii="Arial" w:hAnsi="Arial" w:cs="Arial"/>
                <w:sz w:val="20"/>
                <w:szCs w:val="20"/>
              </w:rPr>
            </w:pPr>
          </w:p>
          <w:p w14:paraId="00D9172E" w14:textId="77777777" w:rsidR="000212B9" w:rsidRPr="004F6310" w:rsidRDefault="007B15AA" w:rsidP="00596785">
            <w:pPr>
              <w:rPr>
                <w:rFonts w:ascii="Arial" w:hAnsi="Arial" w:cs="Arial"/>
                <w:b/>
                <w:i/>
                <w:sz w:val="20"/>
                <w:szCs w:val="20"/>
              </w:rPr>
            </w:pPr>
            <w:r w:rsidRPr="004F6310">
              <w:rPr>
                <w:rFonts w:ascii="Arial" w:hAnsi="Arial" w:cs="Arial"/>
                <w:b/>
                <w:i/>
                <w:sz w:val="20"/>
                <w:szCs w:val="20"/>
              </w:rPr>
              <w:t>DO NOT PROMPT FOR MORE THAN ONE ANSWER</w:t>
            </w:r>
          </w:p>
        </w:tc>
        <w:tc>
          <w:tcPr>
            <w:tcW w:w="5347" w:type="dxa"/>
          </w:tcPr>
          <w:p w14:paraId="235AF9EF" w14:textId="77777777" w:rsidR="0065665C" w:rsidRPr="004F6310" w:rsidRDefault="0065665C" w:rsidP="00596785">
            <w:pPr>
              <w:rPr>
                <w:rFonts w:ascii="Arial" w:hAnsi="Arial" w:cs="Arial"/>
                <w:sz w:val="20"/>
                <w:szCs w:val="20"/>
              </w:rPr>
            </w:pPr>
            <w:r w:rsidRPr="004F6310">
              <w:rPr>
                <w:rFonts w:ascii="Arial" w:hAnsi="Arial" w:cs="Arial"/>
                <w:sz w:val="20"/>
                <w:szCs w:val="20"/>
              </w:rPr>
              <w:t>It is caused by :</w:t>
            </w:r>
          </w:p>
          <w:p w14:paraId="7432FE78" w14:textId="77777777" w:rsidR="0065665C" w:rsidRPr="004F6310" w:rsidRDefault="0065665C" w:rsidP="00596785">
            <w:pPr>
              <w:rPr>
                <w:rFonts w:ascii="Arial" w:hAnsi="Arial" w:cs="Arial"/>
                <w:sz w:val="20"/>
                <w:szCs w:val="20"/>
              </w:rPr>
            </w:pPr>
            <w:r w:rsidRPr="004F6310">
              <w:rPr>
                <w:rFonts w:ascii="Arial" w:hAnsi="Arial" w:cs="Arial"/>
                <w:sz w:val="20"/>
                <w:szCs w:val="20"/>
              </w:rPr>
              <w:t>1. [  ] A curse/evil  spirits/witchcraft</w:t>
            </w:r>
          </w:p>
          <w:p w14:paraId="63593338" w14:textId="77777777" w:rsidR="0065665C" w:rsidRPr="004F6310" w:rsidRDefault="0065665C" w:rsidP="00596785">
            <w:pPr>
              <w:rPr>
                <w:rFonts w:ascii="Arial" w:hAnsi="Arial" w:cs="Arial"/>
                <w:sz w:val="20"/>
                <w:szCs w:val="20"/>
              </w:rPr>
            </w:pPr>
            <w:r w:rsidRPr="004F6310">
              <w:rPr>
                <w:rFonts w:ascii="Arial" w:hAnsi="Arial" w:cs="Arial"/>
                <w:sz w:val="20"/>
                <w:szCs w:val="20"/>
              </w:rPr>
              <w:t>2. [  ] Heredity</w:t>
            </w:r>
          </w:p>
          <w:p w14:paraId="700EEA0B" w14:textId="77777777" w:rsidR="0065665C" w:rsidRPr="004F6310" w:rsidRDefault="0065665C" w:rsidP="00596785">
            <w:pPr>
              <w:rPr>
                <w:rFonts w:ascii="Arial" w:hAnsi="Arial" w:cs="Arial"/>
                <w:sz w:val="20"/>
                <w:szCs w:val="20"/>
              </w:rPr>
            </w:pPr>
            <w:r w:rsidRPr="004F6310">
              <w:rPr>
                <w:rFonts w:ascii="Arial" w:hAnsi="Arial" w:cs="Arial"/>
                <w:sz w:val="20"/>
                <w:szCs w:val="20"/>
              </w:rPr>
              <w:t>3. [  ] Improper behavior/vice</w:t>
            </w:r>
          </w:p>
          <w:p w14:paraId="0735AE1F" w14:textId="77777777" w:rsidR="0065665C" w:rsidRPr="004F6310" w:rsidRDefault="0065665C" w:rsidP="00596785">
            <w:pPr>
              <w:rPr>
                <w:rFonts w:ascii="Arial" w:hAnsi="Arial" w:cs="Arial"/>
                <w:sz w:val="20"/>
                <w:szCs w:val="20"/>
              </w:rPr>
            </w:pPr>
            <w:r w:rsidRPr="004F6310">
              <w:rPr>
                <w:rFonts w:ascii="Arial" w:hAnsi="Arial" w:cs="Arial"/>
                <w:sz w:val="20"/>
                <w:szCs w:val="20"/>
              </w:rPr>
              <w:t>4. [  ] Body dis-function</w:t>
            </w:r>
            <w:r w:rsidR="00FB5591" w:rsidRPr="004F6310">
              <w:rPr>
                <w:rFonts w:ascii="Arial" w:hAnsi="Arial" w:cs="Arial"/>
                <w:sz w:val="20"/>
                <w:szCs w:val="20"/>
              </w:rPr>
              <w:t>/disease (specify if applicable __________________________)</w:t>
            </w:r>
          </w:p>
          <w:p w14:paraId="31659422" w14:textId="77777777" w:rsidR="0065665C" w:rsidRPr="004F6310" w:rsidRDefault="0065665C" w:rsidP="00596785">
            <w:pPr>
              <w:rPr>
                <w:rFonts w:ascii="Arial" w:hAnsi="Arial" w:cs="Arial"/>
                <w:sz w:val="20"/>
                <w:szCs w:val="20"/>
              </w:rPr>
            </w:pPr>
            <w:r w:rsidRPr="004F6310">
              <w:rPr>
                <w:rFonts w:ascii="Arial" w:hAnsi="Arial" w:cs="Arial"/>
                <w:sz w:val="20"/>
                <w:szCs w:val="20"/>
              </w:rPr>
              <w:t>5. [  ] Poor sanitation/ lack of cleanliness</w:t>
            </w:r>
          </w:p>
          <w:p w14:paraId="20F0B106" w14:textId="77777777" w:rsidR="0065665C" w:rsidRPr="004F6310" w:rsidRDefault="0065665C" w:rsidP="00596785">
            <w:pPr>
              <w:rPr>
                <w:rFonts w:ascii="Arial" w:hAnsi="Arial" w:cs="Arial"/>
                <w:sz w:val="20"/>
                <w:szCs w:val="20"/>
              </w:rPr>
            </w:pPr>
            <w:r w:rsidRPr="004F6310">
              <w:rPr>
                <w:rFonts w:ascii="Arial" w:hAnsi="Arial" w:cs="Arial"/>
                <w:sz w:val="20"/>
                <w:szCs w:val="20"/>
              </w:rPr>
              <w:t>6. [  ] Poor health care</w:t>
            </w:r>
          </w:p>
          <w:p w14:paraId="4CC3F065" w14:textId="77777777" w:rsidR="0065665C" w:rsidRPr="004F6310" w:rsidRDefault="0065665C" w:rsidP="00596785">
            <w:pPr>
              <w:rPr>
                <w:rFonts w:ascii="Arial" w:hAnsi="Arial" w:cs="Arial"/>
                <w:sz w:val="20"/>
                <w:szCs w:val="20"/>
              </w:rPr>
            </w:pPr>
            <w:r w:rsidRPr="004F6310">
              <w:rPr>
                <w:rFonts w:ascii="Arial" w:hAnsi="Arial" w:cs="Arial"/>
                <w:sz w:val="20"/>
                <w:szCs w:val="20"/>
              </w:rPr>
              <w:t>7. [  ] Mosquito bite</w:t>
            </w:r>
            <w:ins w:id="111" w:author="Lenovo User" w:date="2011-03-09T16:30:00Z">
              <w:r w:rsidR="00A0083D">
                <w:rPr>
                  <w:rFonts w:ascii="Arial" w:hAnsi="Arial" w:cs="Arial"/>
                  <w:sz w:val="20"/>
                  <w:szCs w:val="20"/>
                </w:rPr>
                <w:t xml:space="preserve"> / Plasmodium</w:t>
              </w:r>
            </w:ins>
          </w:p>
          <w:p w14:paraId="13EA3BE5" w14:textId="77777777" w:rsidR="0070228E" w:rsidRPr="004F6310" w:rsidRDefault="0070228E" w:rsidP="00596785">
            <w:pPr>
              <w:rPr>
                <w:rFonts w:ascii="Arial" w:hAnsi="Arial" w:cs="Arial"/>
                <w:sz w:val="20"/>
                <w:szCs w:val="20"/>
              </w:rPr>
            </w:pPr>
            <w:r w:rsidRPr="004F6310">
              <w:rPr>
                <w:rFonts w:ascii="Arial" w:hAnsi="Arial" w:cs="Arial"/>
                <w:sz w:val="20"/>
                <w:szCs w:val="20"/>
              </w:rPr>
              <w:t>8. [  ] Exposure to cold</w:t>
            </w:r>
          </w:p>
          <w:p w14:paraId="1C087492" w14:textId="77777777" w:rsidR="004F2ACA" w:rsidRPr="004F6310" w:rsidRDefault="004F2ACA" w:rsidP="00596785">
            <w:pPr>
              <w:rPr>
                <w:rFonts w:ascii="Arial" w:hAnsi="Arial" w:cs="Arial"/>
                <w:sz w:val="20"/>
                <w:szCs w:val="20"/>
              </w:rPr>
            </w:pPr>
            <w:r w:rsidRPr="004F6310">
              <w:rPr>
                <w:rFonts w:ascii="Arial" w:hAnsi="Arial" w:cs="Arial"/>
                <w:sz w:val="20"/>
                <w:szCs w:val="20"/>
              </w:rPr>
              <w:t xml:space="preserve">9. [  ] Walking in water </w:t>
            </w:r>
          </w:p>
          <w:p w14:paraId="0B6CB73F" w14:textId="77777777" w:rsidR="0065665C" w:rsidRPr="004F6310" w:rsidRDefault="00B15345" w:rsidP="00596785">
            <w:pPr>
              <w:rPr>
                <w:rFonts w:ascii="Arial" w:hAnsi="Arial" w:cs="Arial"/>
                <w:sz w:val="20"/>
                <w:szCs w:val="20"/>
              </w:rPr>
            </w:pPr>
            <w:r w:rsidRPr="004F6310">
              <w:rPr>
                <w:rFonts w:ascii="Arial" w:hAnsi="Arial" w:cs="Arial"/>
                <w:sz w:val="20"/>
                <w:szCs w:val="20"/>
              </w:rPr>
              <w:t>10</w:t>
            </w:r>
            <w:r w:rsidR="0065665C" w:rsidRPr="004F6310">
              <w:rPr>
                <w:rFonts w:ascii="Arial" w:hAnsi="Arial" w:cs="Arial"/>
                <w:sz w:val="20"/>
                <w:szCs w:val="20"/>
              </w:rPr>
              <w:t>. [  ] Don’t Know</w:t>
            </w:r>
          </w:p>
          <w:p w14:paraId="64BE93D2" w14:textId="77777777" w:rsidR="0065665C" w:rsidRPr="004F6310" w:rsidRDefault="0070228E" w:rsidP="00596785">
            <w:pPr>
              <w:rPr>
                <w:rFonts w:ascii="Arial" w:hAnsi="Arial" w:cs="Arial"/>
                <w:sz w:val="20"/>
                <w:szCs w:val="20"/>
              </w:rPr>
            </w:pPr>
            <w:r w:rsidRPr="004F6310">
              <w:rPr>
                <w:rFonts w:ascii="Arial" w:hAnsi="Arial" w:cs="Arial"/>
                <w:sz w:val="20"/>
                <w:szCs w:val="20"/>
              </w:rPr>
              <w:t>1</w:t>
            </w:r>
            <w:r w:rsidR="00B15345" w:rsidRPr="004F6310">
              <w:rPr>
                <w:rFonts w:ascii="Arial" w:hAnsi="Arial" w:cs="Arial"/>
                <w:sz w:val="20"/>
                <w:szCs w:val="20"/>
              </w:rPr>
              <w:t>1</w:t>
            </w:r>
            <w:r w:rsidR="0065665C" w:rsidRPr="004F6310">
              <w:rPr>
                <w:rFonts w:ascii="Arial" w:hAnsi="Arial" w:cs="Arial"/>
                <w:sz w:val="20"/>
                <w:szCs w:val="20"/>
              </w:rPr>
              <w:t>. [  ] Other (specify): _________________</w:t>
            </w:r>
          </w:p>
          <w:p w14:paraId="7E39D85F" w14:textId="77777777" w:rsidR="0065665C" w:rsidRPr="004F6310" w:rsidRDefault="0065665C" w:rsidP="00596785">
            <w:pPr>
              <w:rPr>
                <w:rFonts w:ascii="Arial" w:hAnsi="Arial" w:cs="Arial"/>
                <w:sz w:val="20"/>
                <w:szCs w:val="20"/>
              </w:rPr>
            </w:pPr>
          </w:p>
        </w:tc>
      </w:tr>
    </w:tbl>
    <w:p w14:paraId="7425C143" w14:textId="77777777" w:rsidR="0065665C" w:rsidRPr="004F6310" w:rsidRDefault="0065665C" w:rsidP="00816176">
      <w:pPr>
        <w:rPr>
          <w:rFonts w:ascii="Arial" w:hAnsi="Arial" w:cs="Arial"/>
          <w:i/>
          <w:iCs/>
          <w:sz w:val="20"/>
          <w:szCs w:val="20"/>
        </w:rPr>
      </w:pPr>
    </w:p>
    <w:p w14:paraId="677425AB" w14:textId="77777777" w:rsidR="0065665C" w:rsidRPr="004F6310" w:rsidRDefault="0065665C" w:rsidP="00816176">
      <w:pPr>
        <w:rPr>
          <w:rFonts w:ascii="Arial" w:hAnsi="Arial" w:cs="Arial"/>
          <w:i/>
          <w:iCs/>
          <w:sz w:val="20"/>
          <w:szCs w:val="20"/>
        </w:rPr>
      </w:pPr>
    </w:p>
    <w:p w14:paraId="6DD5F48C" w14:textId="77777777" w:rsidR="0065665C" w:rsidRPr="004F6310" w:rsidRDefault="0065665C" w:rsidP="00816176">
      <w:pPr>
        <w:rPr>
          <w:rFonts w:ascii="Arial" w:hAnsi="Arial" w:cs="Arial"/>
          <w:b/>
          <w:bCs/>
          <w:u w:val="single"/>
        </w:rPr>
      </w:pPr>
      <w:r w:rsidRPr="004F6310">
        <w:rPr>
          <w:rFonts w:ascii="Arial" w:hAnsi="Arial" w:cs="Arial"/>
          <w:i/>
          <w:iCs/>
          <w:sz w:val="20"/>
          <w:szCs w:val="20"/>
        </w:rPr>
        <w:lastRenderedPageBreak/>
        <w:t>FO: Now I would like to ask you a few questions about HIV/AIDS and what you already know about the virus, how it is spread, and how you can protect yourself.</w:t>
      </w:r>
    </w:p>
    <w:p w14:paraId="4413A07C" w14:textId="77777777" w:rsidR="0065665C" w:rsidRPr="004F6310" w:rsidRDefault="0065665C" w:rsidP="00816176">
      <w:pPr>
        <w:rPr>
          <w:rFonts w:ascii="Arial" w:hAnsi="Arial" w:cs="Arial"/>
          <w:b/>
          <w:bCs/>
          <w:u w:val="single"/>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3600"/>
        <w:gridCol w:w="5688"/>
      </w:tblGrid>
      <w:tr w:rsidR="0065665C" w:rsidRPr="004F6310" w14:paraId="66117CB9" w14:textId="77777777">
        <w:trPr>
          <w:trHeight w:val="51"/>
        </w:trPr>
        <w:tc>
          <w:tcPr>
            <w:tcW w:w="720" w:type="dxa"/>
          </w:tcPr>
          <w:p w14:paraId="4000982D" w14:textId="77777777" w:rsidR="0065665C" w:rsidRPr="004F6310" w:rsidRDefault="0065665C" w:rsidP="00596785">
            <w:pPr>
              <w:numPr>
                <w:ilvl w:val="0"/>
                <w:numId w:val="5"/>
              </w:numPr>
              <w:rPr>
                <w:rFonts w:ascii="Arial" w:hAnsi="Arial" w:cs="Arial"/>
                <w:sz w:val="20"/>
                <w:szCs w:val="20"/>
              </w:rPr>
            </w:pPr>
          </w:p>
        </w:tc>
        <w:tc>
          <w:tcPr>
            <w:tcW w:w="3600" w:type="dxa"/>
          </w:tcPr>
          <w:p w14:paraId="71DADC19" w14:textId="77777777" w:rsidR="0065665C" w:rsidRPr="004F6310" w:rsidRDefault="0065665C" w:rsidP="00596785">
            <w:pPr>
              <w:rPr>
                <w:rFonts w:ascii="Arial" w:hAnsi="Arial" w:cs="Arial"/>
                <w:sz w:val="20"/>
                <w:szCs w:val="20"/>
              </w:rPr>
            </w:pPr>
            <w:r w:rsidRPr="004F6310">
              <w:rPr>
                <w:rFonts w:ascii="Arial" w:hAnsi="Arial" w:cs="Arial"/>
                <w:sz w:val="20"/>
                <w:szCs w:val="20"/>
              </w:rPr>
              <w:t>Have you ever discussed HIV/AIDS with anyone?</w:t>
            </w:r>
          </w:p>
        </w:tc>
        <w:tc>
          <w:tcPr>
            <w:tcW w:w="5688" w:type="dxa"/>
          </w:tcPr>
          <w:p w14:paraId="743A9E8B"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07E13741"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&gt;&gt;&gt;&gt;&gt;&gt;&gt;&gt;&gt;&gt;&gt;&gt;&gt;&gt;&gt;&gt;&gt;&gt;skip to question </w:t>
            </w:r>
            <w:r w:rsidR="001A66E4" w:rsidRPr="004F6310">
              <w:rPr>
                <w:rFonts w:ascii="Arial" w:hAnsi="Arial" w:cs="Arial"/>
                <w:b/>
                <w:bCs/>
                <w:sz w:val="20"/>
                <w:szCs w:val="20"/>
              </w:rPr>
              <w:t>7</w:t>
            </w:r>
            <w:r w:rsidR="00420596" w:rsidRPr="004F6310">
              <w:rPr>
                <w:rFonts w:ascii="Arial" w:hAnsi="Arial" w:cs="Arial"/>
                <w:b/>
                <w:bCs/>
                <w:sz w:val="20"/>
                <w:szCs w:val="20"/>
              </w:rPr>
              <w:t>8</w:t>
            </w:r>
          </w:p>
        </w:tc>
      </w:tr>
      <w:tr w:rsidR="0065665C" w:rsidRPr="004F6310" w14:paraId="2FE1CAF7" w14:textId="77777777">
        <w:trPr>
          <w:trHeight w:val="51"/>
        </w:trPr>
        <w:tc>
          <w:tcPr>
            <w:tcW w:w="720" w:type="dxa"/>
          </w:tcPr>
          <w:p w14:paraId="47EAA351" w14:textId="77777777" w:rsidR="0065665C" w:rsidRPr="004F6310" w:rsidRDefault="0065665C" w:rsidP="00596785">
            <w:pPr>
              <w:numPr>
                <w:ilvl w:val="0"/>
                <w:numId w:val="5"/>
              </w:numPr>
              <w:rPr>
                <w:rFonts w:ascii="Arial" w:hAnsi="Arial" w:cs="Arial"/>
                <w:sz w:val="20"/>
                <w:szCs w:val="20"/>
              </w:rPr>
            </w:pPr>
          </w:p>
        </w:tc>
        <w:tc>
          <w:tcPr>
            <w:tcW w:w="3600" w:type="dxa"/>
          </w:tcPr>
          <w:p w14:paraId="0F8839AA" w14:textId="77777777" w:rsidR="0065665C" w:rsidRPr="004F6310" w:rsidRDefault="0065665C" w:rsidP="00596785">
            <w:pPr>
              <w:rPr>
                <w:rFonts w:ascii="Arial" w:hAnsi="Arial" w:cs="Arial"/>
                <w:sz w:val="20"/>
                <w:szCs w:val="20"/>
              </w:rPr>
            </w:pPr>
            <w:r w:rsidRPr="004F6310">
              <w:rPr>
                <w:rFonts w:ascii="Arial" w:hAnsi="Arial" w:cs="Arial"/>
                <w:sz w:val="20"/>
                <w:szCs w:val="20"/>
              </w:rPr>
              <w:t>Who have you discussed HIV/AIDS with?</w:t>
            </w:r>
          </w:p>
          <w:p w14:paraId="7818DD0F" w14:textId="77777777" w:rsidR="000212B9" w:rsidRPr="004F6310" w:rsidRDefault="000212B9" w:rsidP="00596785">
            <w:pPr>
              <w:rPr>
                <w:rStyle w:val="aa"/>
                <w:rFonts w:ascii="Arial" w:hAnsi="Arial" w:cs="Arial"/>
              </w:rPr>
            </w:pPr>
            <w:r w:rsidRPr="004F6310">
              <w:rPr>
                <w:rFonts w:ascii="Arial" w:hAnsi="Arial" w:cs="Arial"/>
                <w:b/>
                <w:i/>
                <w:sz w:val="20"/>
                <w:szCs w:val="20"/>
              </w:rPr>
              <w:t>DO NOT PROMPT</w:t>
            </w:r>
          </w:p>
          <w:p w14:paraId="6CE59264" w14:textId="77777777" w:rsidR="000212B9" w:rsidRPr="004F6310" w:rsidRDefault="000223DB" w:rsidP="00596785">
            <w:pPr>
              <w:rPr>
                <w:rFonts w:ascii="Arial" w:hAnsi="Arial" w:cs="Arial"/>
                <w:sz w:val="20"/>
                <w:szCs w:val="20"/>
              </w:rPr>
            </w:pPr>
            <w:r w:rsidRPr="004F6310">
              <w:rPr>
                <w:rFonts w:ascii="Arial" w:hAnsi="Arial" w:cs="Arial"/>
                <w:b/>
                <w:i/>
                <w:sz w:val="20"/>
                <w:szCs w:val="20"/>
              </w:rPr>
              <w:t>Tick all that apply</w:t>
            </w:r>
            <w:r w:rsidRPr="004F6310">
              <w:rPr>
                <w:rStyle w:val="aa"/>
                <w:rFonts w:ascii="Arial" w:hAnsi="Arial" w:cs="Arial"/>
                <w:sz w:val="20"/>
                <w:szCs w:val="20"/>
              </w:rPr>
              <w:br/>
            </w:r>
            <w:r w:rsidR="000212B9" w:rsidRPr="004F6310">
              <w:rPr>
                <w:rStyle w:val="aa"/>
                <w:rFonts w:ascii="Arial" w:hAnsi="Arial" w:cs="Arial"/>
                <w:sz w:val="20"/>
                <w:szCs w:val="20"/>
              </w:rPr>
              <w:t>If the respondent is silent for 5 seconds, move on to the next section</w:t>
            </w:r>
          </w:p>
        </w:tc>
        <w:tc>
          <w:tcPr>
            <w:tcW w:w="5688" w:type="dxa"/>
          </w:tcPr>
          <w:p w14:paraId="3E2DEF9A" w14:textId="77777777" w:rsidR="0065665C" w:rsidRPr="004F6310" w:rsidRDefault="000B73C9" w:rsidP="00596785">
            <w:pPr>
              <w:rPr>
                <w:rFonts w:ascii="Arial" w:hAnsi="Arial" w:cs="Arial"/>
                <w:sz w:val="20"/>
                <w:szCs w:val="20"/>
              </w:rPr>
            </w:pPr>
            <w:r w:rsidRPr="004F6310">
              <w:rPr>
                <w:rFonts w:ascii="Arial" w:hAnsi="Arial" w:cs="Arial"/>
                <w:sz w:val="20"/>
                <w:szCs w:val="20"/>
              </w:rPr>
              <w:t>1. [  ] Mother/Father/Guardian</w:t>
            </w:r>
          </w:p>
          <w:p w14:paraId="034DC8BB" w14:textId="77777777" w:rsidR="000B73C9" w:rsidRPr="004F6310" w:rsidRDefault="000B73C9" w:rsidP="00596785">
            <w:pPr>
              <w:rPr>
                <w:rFonts w:ascii="Arial" w:hAnsi="Arial" w:cs="Arial"/>
                <w:sz w:val="20"/>
                <w:szCs w:val="20"/>
              </w:rPr>
            </w:pPr>
            <w:r w:rsidRPr="004F6310">
              <w:rPr>
                <w:rFonts w:ascii="Arial" w:hAnsi="Arial" w:cs="Arial"/>
                <w:sz w:val="20"/>
                <w:szCs w:val="20"/>
              </w:rPr>
              <w:t>2. [  ] Brother/sister</w:t>
            </w:r>
          </w:p>
          <w:p w14:paraId="5A1A62FB" w14:textId="77777777" w:rsidR="000B73C9" w:rsidRPr="004F6310" w:rsidRDefault="000B73C9" w:rsidP="00596785">
            <w:pPr>
              <w:rPr>
                <w:rFonts w:ascii="Arial" w:hAnsi="Arial" w:cs="Arial"/>
                <w:sz w:val="20"/>
                <w:szCs w:val="20"/>
              </w:rPr>
            </w:pPr>
            <w:r w:rsidRPr="004F6310">
              <w:rPr>
                <w:rFonts w:ascii="Arial" w:hAnsi="Arial" w:cs="Arial"/>
                <w:sz w:val="20"/>
                <w:szCs w:val="20"/>
              </w:rPr>
              <w:t>3. [  ] Other family member</w:t>
            </w:r>
          </w:p>
          <w:p w14:paraId="4154281A" w14:textId="77777777" w:rsidR="000B73C9" w:rsidRPr="004F6310" w:rsidRDefault="000B73C9" w:rsidP="00596785">
            <w:pPr>
              <w:rPr>
                <w:rFonts w:ascii="Arial" w:hAnsi="Arial" w:cs="Arial"/>
                <w:sz w:val="20"/>
                <w:szCs w:val="20"/>
              </w:rPr>
            </w:pPr>
            <w:r w:rsidRPr="004F6310">
              <w:rPr>
                <w:rFonts w:ascii="Arial" w:hAnsi="Arial" w:cs="Arial"/>
                <w:sz w:val="20"/>
                <w:szCs w:val="20"/>
              </w:rPr>
              <w:t>4. [  ] Frie</w:t>
            </w:r>
            <w:r w:rsidR="00A5688C" w:rsidRPr="004F6310">
              <w:rPr>
                <w:rFonts w:ascii="Arial" w:hAnsi="Arial" w:cs="Arial"/>
                <w:sz w:val="20"/>
                <w:szCs w:val="20"/>
              </w:rPr>
              <w:t>nd</w:t>
            </w:r>
          </w:p>
          <w:p w14:paraId="54935405" w14:textId="77777777" w:rsidR="000B73C9" w:rsidRPr="004F6310" w:rsidRDefault="000B73C9" w:rsidP="00596785">
            <w:pPr>
              <w:rPr>
                <w:rFonts w:ascii="Arial" w:hAnsi="Arial" w:cs="Arial"/>
                <w:sz w:val="20"/>
                <w:szCs w:val="20"/>
              </w:rPr>
            </w:pPr>
            <w:r w:rsidRPr="004F6310">
              <w:rPr>
                <w:rFonts w:ascii="Arial" w:hAnsi="Arial" w:cs="Arial"/>
                <w:sz w:val="20"/>
                <w:szCs w:val="20"/>
              </w:rPr>
              <w:t>5. [  ] Colleagues</w:t>
            </w:r>
          </w:p>
          <w:p w14:paraId="330B3735" w14:textId="77777777" w:rsidR="000B73C9" w:rsidRPr="004F6310" w:rsidRDefault="000B73C9" w:rsidP="00596785">
            <w:pPr>
              <w:rPr>
                <w:rFonts w:ascii="Arial" w:hAnsi="Arial" w:cs="Arial"/>
                <w:sz w:val="20"/>
                <w:szCs w:val="20"/>
              </w:rPr>
            </w:pPr>
            <w:r w:rsidRPr="004F6310">
              <w:rPr>
                <w:rFonts w:ascii="Arial" w:hAnsi="Arial" w:cs="Arial"/>
                <w:sz w:val="20"/>
                <w:szCs w:val="20"/>
              </w:rPr>
              <w:t>6. [  ] Healthcare worker/doctor/nurse</w:t>
            </w:r>
          </w:p>
          <w:p w14:paraId="5051BB9A" w14:textId="77777777" w:rsidR="000B73C9" w:rsidRPr="004F6310" w:rsidRDefault="000B73C9" w:rsidP="00596785">
            <w:pPr>
              <w:rPr>
                <w:rFonts w:ascii="Arial" w:hAnsi="Arial" w:cs="Arial"/>
                <w:sz w:val="20"/>
                <w:szCs w:val="20"/>
              </w:rPr>
            </w:pPr>
            <w:r w:rsidRPr="004F6310">
              <w:rPr>
                <w:rFonts w:ascii="Arial" w:hAnsi="Arial" w:cs="Arial"/>
                <w:sz w:val="20"/>
                <w:szCs w:val="20"/>
              </w:rPr>
              <w:t>7. [  ] During VCT</w:t>
            </w:r>
          </w:p>
          <w:p w14:paraId="6A96EA7E" w14:textId="77777777" w:rsidR="000B73C9" w:rsidRPr="004F6310" w:rsidRDefault="000B73C9" w:rsidP="00596785">
            <w:pPr>
              <w:rPr>
                <w:rFonts w:ascii="Arial" w:hAnsi="Arial" w:cs="Arial"/>
                <w:sz w:val="20"/>
                <w:szCs w:val="20"/>
              </w:rPr>
            </w:pPr>
            <w:r w:rsidRPr="004F6310">
              <w:rPr>
                <w:rFonts w:ascii="Arial" w:hAnsi="Arial" w:cs="Arial"/>
                <w:sz w:val="20"/>
                <w:szCs w:val="20"/>
              </w:rPr>
              <w:t>8. [  ] At an NGO</w:t>
            </w:r>
            <w:r w:rsidR="002B09BE" w:rsidRPr="004F6310">
              <w:rPr>
                <w:rFonts w:ascii="Arial" w:hAnsi="Arial" w:cs="Arial"/>
                <w:sz w:val="20"/>
                <w:szCs w:val="20"/>
              </w:rPr>
              <w:t xml:space="preserve">/peer educator </w:t>
            </w:r>
            <w:r w:rsidRPr="004F6310">
              <w:rPr>
                <w:rFonts w:ascii="Arial" w:hAnsi="Arial" w:cs="Arial"/>
                <w:sz w:val="20"/>
                <w:szCs w:val="20"/>
              </w:rPr>
              <w:t xml:space="preserve"> </w:t>
            </w:r>
          </w:p>
          <w:p w14:paraId="3AAEE506" w14:textId="77777777" w:rsidR="000B73C9" w:rsidRPr="004F6310" w:rsidRDefault="000B73C9" w:rsidP="00596785">
            <w:pPr>
              <w:rPr>
                <w:rFonts w:ascii="Arial" w:hAnsi="Arial" w:cs="Arial"/>
                <w:sz w:val="20"/>
                <w:szCs w:val="20"/>
              </w:rPr>
            </w:pPr>
            <w:r w:rsidRPr="004F6310">
              <w:rPr>
                <w:rFonts w:ascii="Arial" w:hAnsi="Arial" w:cs="Arial"/>
                <w:sz w:val="20"/>
                <w:szCs w:val="20"/>
              </w:rPr>
              <w:t>9. [  ] At Church</w:t>
            </w:r>
            <w:r w:rsidR="002B09BE" w:rsidRPr="004F6310">
              <w:rPr>
                <w:rFonts w:ascii="Arial" w:hAnsi="Arial" w:cs="Arial"/>
                <w:sz w:val="20"/>
                <w:szCs w:val="20"/>
              </w:rPr>
              <w:t xml:space="preserve">/fellow church members </w:t>
            </w:r>
          </w:p>
          <w:p w14:paraId="6294FDAE" w14:textId="77777777" w:rsidR="000B73C9" w:rsidRPr="004F6310" w:rsidRDefault="000B73C9" w:rsidP="00596785">
            <w:pPr>
              <w:rPr>
                <w:rFonts w:ascii="Arial" w:hAnsi="Arial" w:cs="Arial"/>
                <w:sz w:val="20"/>
                <w:szCs w:val="20"/>
              </w:rPr>
            </w:pPr>
            <w:r w:rsidRPr="004F6310">
              <w:rPr>
                <w:rFonts w:ascii="Arial" w:hAnsi="Arial" w:cs="Arial"/>
                <w:sz w:val="20"/>
                <w:szCs w:val="20"/>
              </w:rPr>
              <w:t>10. [  ] At School</w:t>
            </w:r>
          </w:p>
          <w:p w14:paraId="08D4E8A3" w14:textId="77777777" w:rsidR="000B73C9" w:rsidRPr="004F6310" w:rsidRDefault="000B73C9" w:rsidP="00596785">
            <w:pPr>
              <w:rPr>
                <w:rFonts w:ascii="Arial" w:hAnsi="Arial" w:cs="Arial"/>
                <w:sz w:val="20"/>
                <w:szCs w:val="20"/>
              </w:rPr>
            </w:pPr>
            <w:r w:rsidRPr="004F6310">
              <w:rPr>
                <w:rFonts w:ascii="Arial" w:hAnsi="Arial" w:cs="Arial"/>
                <w:sz w:val="20"/>
                <w:szCs w:val="20"/>
              </w:rPr>
              <w:t>11. [  ] Girlfriend/spouse</w:t>
            </w:r>
          </w:p>
          <w:p w14:paraId="6AED6252" w14:textId="77777777" w:rsidR="000B73C9" w:rsidRPr="004F6310" w:rsidRDefault="000B73C9" w:rsidP="00596785">
            <w:pPr>
              <w:rPr>
                <w:rFonts w:ascii="Arial" w:hAnsi="Arial" w:cs="Arial"/>
                <w:sz w:val="20"/>
                <w:szCs w:val="20"/>
              </w:rPr>
            </w:pPr>
            <w:r w:rsidRPr="004F6310">
              <w:rPr>
                <w:rFonts w:ascii="Arial" w:hAnsi="Arial" w:cs="Arial"/>
                <w:sz w:val="20"/>
                <w:szCs w:val="20"/>
              </w:rPr>
              <w:t>12. [  ] Other</w:t>
            </w:r>
            <w:r w:rsidR="009D26B1" w:rsidRPr="004F6310">
              <w:rPr>
                <w:rFonts w:ascii="Arial" w:hAnsi="Arial" w:cs="Arial"/>
                <w:sz w:val="20"/>
                <w:szCs w:val="20"/>
              </w:rPr>
              <w:t xml:space="preserve"> (specify_______________________________)</w:t>
            </w:r>
          </w:p>
        </w:tc>
      </w:tr>
      <w:tr w:rsidR="0065665C" w:rsidRPr="004F6310" w14:paraId="7FF63C8A" w14:textId="77777777">
        <w:trPr>
          <w:trHeight w:val="51"/>
        </w:trPr>
        <w:tc>
          <w:tcPr>
            <w:tcW w:w="720" w:type="dxa"/>
          </w:tcPr>
          <w:p w14:paraId="04344438" w14:textId="77777777" w:rsidR="0065665C" w:rsidRPr="004F6310" w:rsidRDefault="0065665C" w:rsidP="00596785">
            <w:pPr>
              <w:numPr>
                <w:ilvl w:val="0"/>
                <w:numId w:val="5"/>
              </w:numPr>
              <w:rPr>
                <w:rFonts w:ascii="Arial" w:hAnsi="Arial" w:cs="Arial"/>
                <w:sz w:val="20"/>
                <w:szCs w:val="20"/>
              </w:rPr>
            </w:pPr>
          </w:p>
        </w:tc>
        <w:tc>
          <w:tcPr>
            <w:tcW w:w="3600" w:type="dxa"/>
          </w:tcPr>
          <w:p w14:paraId="6429CDB1" w14:textId="77777777" w:rsidR="0065665C" w:rsidRPr="004F6310" w:rsidRDefault="0065665C" w:rsidP="00596785">
            <w:pPr>
              <w:rPr>
                <w:rFonts w:ascii="Arial" w:hAnsi="Arial" w:cs="Arial"/>
                <w:i/>
                <w:iCs/>
                <w:sz w:val="20"/>
                <w:szCs w:val="20"/>
              </w:rPr>
            </w:pPr>
            <w:r w:rsidRPr="004F6310">
              <w:rPr>
                <w:rFonts w:ascii="Arial" w:hAnsi="Arial" w:cs="Arial"/>
                <w:sz w:val="20"/>
                <w:szCs w:val="20"/>
              </w:rPr>
              <w:t xml:space="preserve">Please mention all of the ways you believe a person can get infected with HIV/AIDS.   </w:t>
            </w:r>
            <w:r w:rsidRPr="004F6310">
              <w:rPr>
                <w:rFonts w:ascii="Arial" w:hAnsi="Arial" w:cs="Arial"/>
                <w:i/>
                <w:iCs/>
                <w:sz w:val="20"/>
                <w:szCs w:val="20"/>
              </w:rPr>
              <w:t xml:space="preserve"> FO: do NOT read the list, tick off all that are mentioned.</w:t>
            </w:r>
          </w:p>
          <w:p w14:paraId="32C4E5BB" w14:textId="77777777" w:rsidR="000212B9" w:rsidRPr="004F6310" w:rsidRDefault="000212B9" w:rsidP="00596785">
            <w:pPr>
              <w:rPr>
                <w:rStyle w:val="aa"/>
                <w:rFonts w:ascii="Arial" w:hAnsi="Arial" w:cs="Arial"/>
              </w:rPr>
            </w:pPr>
            <w:r w:rsidRPr="004F6310">
              <w:rPr>
                <w:rFonts w:ascii="Arial" w:hAnsi="Arial" w:cs="Arial"/>
                <w:b/>
                <w:i/>
                <w:sz w:val="20"/>
                <w:szCs w:val="20"/>
              </w:rPr>
              <w:t>DO NOT PROMPT</w:t>
            </w:r>
          </w:p>
          <w:p w14:paraId="46ADF606" w14:textId="77777777" w:rsidR="000212B9" w:rsidRPr="004F6310" w:rsidRDefault="000223DB" w:rsidP="00596785">
            <w:pPr>
              <w:rPr>
                <w:rFonts w:ascii="Arial" w:hAnsi="Arial" w:cs="Arial"/>
                <w:sz w:val="20"/>
                <w:szCs w:val="20"/>
              </w:rPr>
            </w:pPr>
            <w:r w:rsidRPr="004F6310">
              <w:rPr>
                <w:rFonts w:ascii="Arial" w:hAnsi="Arial" w:cs="Arial"/>
                <w:b/>
                <w:i/>
                <w:sz w:val="20"/>
                <w:szCs w:val="20"/>
              </w:rPr>
              <w:t>Tick all that apply</w:t>
            </w:r>
            <w:r w:rsidRPr="004F6310">
              <w:rPr>
                <w:rStyle w:val="aa"/>
                <w:rFonts w:ascii="Arial" w:hAnsi="Arial" w:cs="Arial"/>
                <w:sz w:val="20"/>
                <w:szCs w:val="20"/>
              </w:rPr>
              <w:br/>
            </w:r>
            <w:r w:rsidR="000212B9" w:rsidRPr="004F6310">
              <w:rPr>
                <w:rStyle w:val="aa"/>
                <w:rFonts w:ascii="Arial" w:hAnsi="Arial" w:cs="Arial"/>
                <w:sz w:val="20"/>
                <w:szCs w:val="20"/>
              </w:rPr>
              <w:t>If the respondent is silent for 5 seconds, move on to the next section</w:t>
            </w:r>
          </w:p>
        </w:tc>
        <w:tc>
          <w:tcPr>
            <w:tcW w:w="5688" w:type="dxa"/>
          </w:tcPr>
          <w:p w14:paraId="1AC41BC6"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xml:space="preserve">[   ]  Sexual intercourse   </w:t>
            </w:r>
          </w:p>
          <w:p w14:paraId="706A3B5E" w14:textId="77777777" w:rsidR="00CA0ADE" w:rsidRPr="004F6310" w:rsidRDefault="008429BD" w:rsidP="00596785">
            <w:pPr>
              <w:numPr>
                <w:ilvl w:val="0"/>
                <w:numId w:val="18"/>
              </w:numPr>
              <w:rPr>
                <w:rFonts w:ascii="Arial" w:hAnsi="Arial" w:cs="Arial"/>
                <w:sz w:val="20"/>
                <w:szCs w:val="20"/>
              </w:rPr>
            </w:pPr>
            <w:r w:rsidRPr="004F6310">
              <w:rPr>
                <w:rFonts w:ascii="Arial" w:hAnsi="Arial" w:cs="Arial"/>
                <w:sz w:val="20"/>
                <w:szCs w:val="20"/>
              </w:rPr>
              <w:t xml:space="preserve">[   ]  Sexual intercourse without condom use </w:t>
            </w:r>
          </w:p>
          <w:p w14:paraId="36746715" w14:textId="77777777" w:rsidR="007E13BF" w:rsidRPr="004F6310" w:rsidRDefault="0065665C" w:rsidP="00596785">
            <w:pPr>
              <w:numPr>
                <w:ilvl w:val="0"/>
                <w:numId w:val="18"/>
              </w:numPr>
              <w:rPr>
                <w:rFonts w:ascii="Arial" w:hAnsi="Arial" w:cs="Arial"/>
                <w:sz w:val="20"/>
                <w:szCs w:val="20"/>
              </w:rPr>
            </w:pPr>
            <w:r w:rsidRPr="004F6310">
              <w:rPr>
                <w:rFonts w:ascii="Arial" w:hAnsi="Arial" w:cs="Arial"/>
                <w:sz w:val="20"/>
                <w:szCs w:val="20"/>
              </w:rPr>
              <w:t xml:space="preserve">[   ]  Sexual intercourse with someone infected with HIV </w:t>
            </w:r>
          </w:p>
          <w:p w14:paraId="2AA353B1" w14:textId="77777777" w:rsidR="00CA0ADE" w:rsidRPr="004F6310" w:rsidRDefault="007E13BF" w:rsidP="00596785">
            <w:pPr>
              <w:numPr>
                <w:ilvl w:val="0"/>
                <w:numId w:val="18"/>
              </w:numPr>
              <w:rPr>
                <w:rFonts w:ascii="Arial" w:hAnsi="Arial" w:cs="Arial"/>
                <w:sz w:val="20"/>
                <w:szCs w:val="20"/>
              </w:rPr>
            </w:pPr>
            <w:r w:rsidRPr="004F6310">
              <w:rPr>
                <w:rFonts w:ascii="Arial" w:hAnsi="Arial" w:cs="Arial"/>
                <w:sz w:val="20"/>
                <w:szCs w:val="20"/>
              </w:rPr>
              <w:t xml:space="preserve">[   ]  Having many sexual partners/promiscuity </w:t>
            </w:r>
            <w:r w:rsidR="0065665C" w:rsidRPr="004F6310">
              <w:rPr>
                <w:rFonts w:ascii="Arial" w:hAnsi="Arial" w:cs="Arial"/>
                <w:sz w:val="20"/>
                <w:szCs w:val="20"/>
              </w:rPr>
              <w:t xml:space="preserve">       </w:t>
            </w:r>
          </w:p>
          <w:p w14:paraId="56CE7694"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Sharing needles or sharp objects</w:t>
            </w:r>
          </w:p>
          <w:p w14:paraId="49A7FE55" w14:textId="77777777" w:rsidR="00CA0ADE" w:rsidRPr="004F6310" w:rsidRDefault="0065665C" w:rsidP="00CA0ADE">
            <w:pPr>
              <w:numPr>
                <w:ilvl w:val="0"/>
                <w:numId w:val="18"/>
              </w:numPr>
              <w:rPr>
                <w:rFonts w:ascii="Arial" w:hAnsi="Arial" w:cs="Arial"/>
                <w:sz w:val="20"/>
                <w:szCs w:val="20"/>
              </w:rPr>
            </w:pPr>
            <w:r w:rsidRPr="004F6310">
              <w:rPr>
                <w:rFonts w:ascii="Arial" w:hAnsi="Arial" w:cs="Arial"/>
                <w:sz w:val="20"/>
                <w:szCs w:val="20"/>
              </w:rPr>
              <w:t xml:space="preserve">[   ]  Drug use </w:t>
            </w:r>
          </w:p>
          <w:p w14:paraId="4CD4D24D" w14:textId="77777777" w:rsidR="00CA0ADE" w:rsidRPr="004F6310" w:rsidRDefault="0065665C" w:rsidP="00CA0ADE">
            <w:pPr>
              <w:numPr>
                <w:ilvl w:val="0"/>
                <w:numId w:val="18"/>
              </w:numPr>
              <w:rPr>
                <w:rFonts w:ascii="Arial" w:hAnsi="Arial" w:cs="Arial"/>
                <w:sz w:val="20"/>
                <w:szCs w:val="20"/>
              </w:rPr>
            </w:pPr>
            <w:r w:rsidRPr="004F6310">
              <w:rPr>
                <w:rFonts w:ascii="Arial" w:hAnsi="Arial" w:cs="Arial"/>
                <w:sz w:val="20"/>
                <w:szCs w:val="20"/>
              </w:rPr>
              <w:t>[   ]  Unclean medical equipment (including shared circumcision equipment)</w:t>
            </w:r>
            <w:r w:rsidRPr="004F6310">
              <w:rPr>
                <w:rFonts w:ascii="Arial" w:hAnsi="Arial" w:cs="Arial"/>
                <w:sz w:val="20"/>
                <w:szCs w:val="20"/>
              </w:rPr>
              <w:tab/>
            </w:r>
          </w:p>
          <w:p w14:paraId="1B94C27F"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xml:space="preserve">[   ]  </w:t>
            </w:r>
            <w:r w:rsidR="00E76436" w:rsidRPr="004F6310">
              <w:rPr>
                <w:rFonts w:ascii="Arial" w:hAnsi="Arial" w:cs="Arial"/>
                <w:sz w:val="20"/>
                <w:szCs w:val="20"/>
              </w:rPr>
              <w:t>Contaminated b</w:t>
            </w:r>
            <w:r w:rsidRPr="004F6310">
              <w:rPr>
                <w:rFonts w:ascii="Arial" w:hAnsi="Arial" w:cs="Arial"/>
                <w:sz w:val="20"/>
                <w:szCs w:val="20"/>
              </w:rPr>
              <w:t>lood transfusions</w:t>
            </w:r>
          </w:p>
          <w:p w14:paraId="34F6328B"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During pregnancy</w:t>
            </w:r>
          </w:p>
          <w:p w14:paraId="63FDBF02"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During birth</w:t>
            </w:r>
          </w:p>
          <w:p w14:paraId="189598A1"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Through breast mil</w:t>
            </w:r>
            <w:r w:rsidR="00CA0ADE" w:rsidRPr="004F6310">
              <w:rPr>
                <w:rFonts w:ascii="Arial" w:hAnsi="Arial" w:cs="Arial"/>
                <w:sz w:val="20"/>
                <w:szCs w:val="20"/>
              </w:rPr>
              <w:t>k</w:t>
            </w:r>
          </w:p>
          <w:p w14:paraId="3E0D175B"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Mosquito/insect bite</w:t>
            </w:r>
          </w:p>
          <w:p w14:paraId="1745C0BF" w14:textId="77777777" w:rsidR="00CA0ADE" w:rsidRPr="004F6310" w:rsidRDefault="0065665C" w:rsidP="00596785">
            <w:pPr>
              <w:numPr>
                <w:ilvl w:val="0"/>
                <w:numId w:val="18"/>
              </w:numPr>
              <w:rPr>
                <w:rFonts w:ascii="Arial" w:hAnsi="Arial" w:cs="Arial"/>
                <w:sz w:val="20"/>
                <w:szCs w:val="20"/>
              </w:rPr>
            </w:pPr>
            <w:r w:rsidRPr="004F6310">
              <w:rPr>
                <w:rFonts w:ascii="Arial" w:hAnsi="Arial" w:cs="Arial"/>
                <w:sz w:val="20"/>
                <w:szCs w:val="20"/>
              </w:rPr>
              <w:t>[   ]  Contact with blood of infected person</w:t>
            </w:r>
          </w:p>
          <w:p w14:paraId="6A002C30" w14:textId="77777777" w:rsidR="00CA0ADE" w:rsidRPr="004F6310" w:rsidRDefault="0065665C" w:rsidP="00CA0ADE">
            <w:pPr>
              <w:numPr>
                <w:ilvl w:val="0"/>
                <w:numId w:val="18"/>
              </w:numPr>
              <w:rPr>
                <w:rFonts w:ascii="Arial" w:hAnsi="Arial" w:cs="Arial"/>
                <w:sz w:val="20"/>
                <w:szCs w:val="20"/>
              </w:rPr>
            </w:pPr>
            <w:r w:rsidRPr="004F6310">
              <w:rPr>
                <w:rFonts w:ascii="Arial" w:hAnsi="Arial" w:cs="Arial"/>
                <w:sz w:val="20"/>
                <w:szCs w:val="20"/>
              </w:rPr>
              <w:t>[   ]  Contact with infected person’s toothbrush</w:t>
            </w:r>
          </w:p>
          <w:p w14:paraId="23AC0E3F" w14:textId="77777777" w:rsidR="0065665C" w:rsidRPr="004F6310" w:rsidRDefault="00CA0ADE" w:rsidP="00CA0ADE">
            <w:pPr>
              <w:numPr>
                <w:ilvl w:val="0"/>
                <w:numId w:val="18"/>
              </w:numPr>
              <w:rPr>
                <w:rFonts w:ascii="Arial" w:hAnsi="Arial" w:cs="Arial"/>
                <w:sz w:val="20"/>
                <w:szCs w:val="20"/>
              </w:rPr>
            </w:pPr>
            <w:r w:rsidRPr="004F6310">
              <w:rPr>
                <w:rFonts w:ascii="Arial" w:hAnsi="Arial" w:cs="Arial"/>
                <w:sz w:val="20"/>
                <w:szCs w:val="20"/>
              </w:rPr>
              <w:t>[</w:t>
            </w:r>
            <w:r w:rsidR="0065665C" w:rsidRPr="004F6310">
              <w:rPr>
                <w:rFonts w:ascii="Arial" w:hAnsi="Arial" w:cs="Arial"/>
                <w:sz w:val="20"/>
                <w:szCs w:val="20"/>
              </w:rPr>
              <w:t xml:space="preserve">   ]  Casual contact with infected person (i.e. sharing </w:t>
            </w:r>
          </w:p>
          <w:p w14:paraId="1AAB5471" w14:textId="77777777" w:rsidR="0015722B"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             food, cup, glass, handshake, hugging, clothes</w:t>
            </w:r>
            <w:r w:rsidR="00CA0ADE" w:rsidRPr="004F6310">
              <w:rPr>
                <w:rFonts w:ascii="Arial" w:hAnsi="Arial" w:cs="Arial"/>
                <w:sz w:val="20"/>
                <w:szCs w:val="20"/>
              </w:rPr>
              <w:t>)</w:t>
            </w:r>
          </w:p>
          <w:p w14:paraId="39D32674" w14:textId="77777777" w:rsidR="00CA0ADE" w:rsidRPr="004F6310" w:rsidRDefault="0015722B" w:rsidP="00596785">
            <w:pPr>
              <w:pStyle w:val="a8"/>
              <w:tabs>
                <w:tab w:val="clear" w:pos="4320"/>
                <w:tab w:val="clear" w:pos="8640"/>
              </w:tabs>
              <w:rPr>
                <w:rFonts w:ascii="Arial" w:hAnsi="Arial" w:cs="Arial"/>
                <w:sz w:val="20"/>
                <w:szCs w:val="20"/>
              </w:rPr>
            </w:pPr>
            <w:r>
              <w:rPr>
                <w:rFonts w:ascii="Arial" w:hAnsi="Arial" w:cs="Arial"/>
                <w:sz w:val="20"/>
                <w:szCs w:val="20"/>
              </w:rPr>
              <w:t>16.  [</w:t>
            </w:r>
            <w:r w:rsidR="0065665C" w:rsidRPr="004F6310">
              <w:rPr>
                <w:rFonts w:ascii="Arial" w:hAnsi="Arial" w:cs="Arial"/>
                <w:sz w:val="20"/>
                <w:szCs w:val="20"/>
              </w:rPr>
              <w:t xml:space="preserve"> </w:t>
            </w:r>
            <w:r>
              <w:rPr>
                <w:rFonts w:ascii="Arial" w:hAnsi="Arial" w:cs="Arial"/>
                <w:sz w:val="20"/>
                <w:szCs w:val="20"/>
              </w:rPr>
              <w:t xml:space="preserve"> </w:t>
            </w:r>
            <w:r w:rsidR="0065665C" w:rsidRPr="004F6310">
              <w:rPr>
                <w:rFonts w:ascii="Arial" w:hAnsi="Arial" w:cs="Arial"/>
                <w:sz w:val="20"/>
                <w:szCs w:val="20"/>
              </w:rPr>
              <w:t xml:space="preserve"> ]  Kissing</w:t>
            </w:r>
          </w:p>
          <w:p w14:paraId="7476FAD7" w14:textId="77777777" w:rsidR="0065665C" w:rsidRPr="004F6310" w:rsidRDefault="0015722B" w:rsidP="00596785">
            <w:pPr>
              <w:pStyle w:val="a8"/>
              <w:tabs>
                <w:tab w:val="clear" w:pos="4320"/>
                <w:tab w:val="clear" w:pos="8640"/>
              </w:tabs>
              <w:rPr>
                <w:rFonts w:ascii="Arial" w:hAnsi="Arial" w:cs="Arial"/>
                <w:sz w:val="20"/>
                <w:szCs w:val="20"/>
              </w:rPr>
            </w:pPr>
            <w:r>
              <w:rPr>
                <w:rFonts w:ascii="Arial" w:hAnsi="Arial" w:cs="Arial"/>
                <w:sz w:val="20"/>
                <w:szCs w:val="20"/>
              </w:rPr>
              <w:t>17</w:t>
            </w:r>
            <w:r w:rsidR="00CA0ADE" w:rsidRPr="004F6310">
              <w:rPr>
                <w:rFonts w:ascii="Arial" w:hAnsi="Arial" w:cs="Arial"/>
                <w:sz w:val="20"/>
                <w:szCs w:val="20"/>
              </w:rPr>
              <w:t xml:space="preserve">.  </w:t>
            </w:r>
            <w:r w:rsidR="0065665C" w:rsidRPr="004F6310">
              <w:rPr>
                <w:rFonts w:ascii="Arial" w:hAnsi="Arial" w:cs="Arial"/>
                <w:sz w:val="20"/>
                <w:szCs w:val="20"/>
              </w:rPr>
              <w:t>[   ]  Other (specify)_____________________________</w:t>
            </w:r>
          </w:p>
          <w:p w14:paraId="13820DFB"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15722B">
              <w:rPr>
                <w:rFonts w:ascii="Arial" w:hAnsi="Arial" w:cs="Arial"/>
                <w:sz w:val="20"/>
                <w:szCs w:val="20"/>
              </w:rPr>
              <w:t>8</w:t>
            </w:r>
            <w:r w:rsidRPr="004F6310">
              <w:rPr>
                <w:rFonts w:ascii="Arial" w:hAnsi="Arial" w:cs="Arial"/>
                <w:sz w:val="20"/>
                <w:szCs w:val="20"/>
              </w:rPr>
              <w:t xml:space="preserve">. </w:t>
            </w:r>
            <w:r w:rsidR="00902B22" w:rsidRPr="004F6310">
              <w:rPr>
                <w:rFonts w:ascii="Arial" w:hAnsi="Arial" w:cs="Arial"/>
                <w:sz w:val="20"/>
                <w:szCs w:val="20"/>
              </w:rPr>
              <w:t xml:space="preserve"> </w:t>
            </w:r>
            <w:r w:rsidRPr="004F6310">
              <w:rPr>
                <w:rFonts w:ascii="Arial" w:hAnsi="Arial" w:cs="Arial"/>
                <w:sz w:val="20"/>
                <w:szCs w:val="20"/>
              </w:rPr>
              <w:t>[   ]  Has not heard about HIV/AIDS</w:t>
            </w:r>
          </w:p>
          <w:p w14:paraId="7F5F2408"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15722B">
              <w:rPr>
                <w:rFonts w:ascii="Arial" w:hAnsi="Arial" w:cs="Arial"/>
                <w:sz w:val="20"/>
                <w:szCs w:val="20"/>
              </w:rPr>
              <w:t>9</w:t>
            </w:r>
            <w:r w:rsidRPr="004F6310">
              <w:rPr>
                <w:rFonts w:ascii="Arial" w:hAnsi="Arial" w:cs="Arial"/>
                <w:sz w:val="20"/>
                <w:szCs w:val="20"/>
              </w:rPr>
              <w:t xml:space="preserve">. </w:t>
            </w:r>
            <w:r w:rsidR="00902B22" w:rsidRPr="004F6310">
              <w:rPr>
                <w:rFonts w:ascii="Arial" w:hAnsi="Arial" w:cs="Arial"/>
                <w:sz w:val="20"/>
                <w:szCs w:val="20"/>
              </w:rPr>
              <w:t xml:space="preserve"> </w:t>
            </w:r>
            <w:r w:rsidRPr="004F6310">
              <w:rPr>
                <w:rFonts w:ascii="Arial" w:hAnsi="Arial" w:cs="Arial"/>
                <w:sz w:val="20"/>
                <w:szCs w:val="20"/>
              </w:rPr>
              <w:t>[   ]  Don’t know/Don’t remember</w:t>
            </w:r>
          </w:p>
        </w:tc>
      </w:tr>
      <w:tr w:rsidR="0065665C" w:rsidRPr="004F6310" w14:paraId="2FBF152A" w14:textId="77777777">
        <w:trPr>
          <w:trHeight w:val="51"/>
        </w:trPr>
        <w:tc>
          <w:tcPr>
            <w:tcW w:w="720" w:type="dxa"/>
          </w:tcPr>
          <w:p w14:paraId="247D813B" w14:textId="77777777" w:rsidR="0065665C" w:rsidRPr="004F6310" w:rsidRDefault="0065665C" w:rsidP="00596785">
            <w:pPr>
              <w:numPr>
                <w:ilvl w:val="0"/>
                <w:numId w:val="5"/>
              </w:numPr>
              <w:rPr>
                <w:rFonts w:ascii="Arial" w:hAnsi="Arial" w:cs="Arial"/>
                <w:sz w:val="20"/>
                <w:szCs w:val="20"/>
              </w:rPr>
            </w:pPr>
          </w:p>
        </w:tc>
        <w:tc>
          <w:tcPr>
            <w:tcW w:w="3600" w:type="dxa"/>
          </w:tcPr>
          <w:p w14:paraId="7DD37B16" w14:textId="77777777" w:rsidR="0065665C" w:rsidRPr="004F6310" w:rsidRDefault="0065665C" w:rsidP="00596785">
            <w:pPr>
              <w:rPr>
                <w:rFonts w:ascii="Arial" w:hAnsi="Arial" w:cs="Arial"/>
                <w:sz w:val="20"/>
                <w:szCs w:val="20"/>
              </w:rPr>
            </w:pPr>
            <w:r w:rsidRPr="004F6310">
              <w:rPr>
                <w:rFonts w:ascii="Arial" w:hAnsi="Arial" w:cs="Arial"/>
                <w:sz w:val="20"/>
                <w:szCs w:val="20"/>
              </w:rPr>
              <w:t>Is there anything a person can do to avoid getting infected with HIV, the virus that causes AIDS?</w:t>
            </w:r>
          </w:p>
        </w:tc>
        <w:tc>
          <w:tcPr>
            <w:tcW w:w="5688" w:type="dxa"/>
          </w:tcPr>
          <w:p w14:paraId="3526063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0EC90BFA" w14:textId="77777777" w:rsidR="0065665C" w:rsidRPr="004F6310" w:rsidRDefault="0065665C" w:rsidP="00596785">
            <w:pPr>
              <w:rPr>
                <w:rFonts w:ascii="Arial" w:hAnsi="Arial" w:cs="Arial"/>
                <w:b/>
                <w:bCs/>
                <w:sz w:val="20"/>
                <w:szCs w:val="20"/>
              </w:rPr>
            </w:pPr>
            <w:r w:rsidRPr="004F6310">
              <w:rPr>
                <w:rFonts w:ascii="Arial" w:hAnsi="Arial" w:cs="Arial"/>
                <w:sz w:val="20"/>
                <w:szCs w:val="20"/>
              </w:rPr>
              <w:t xml:space="preserve">2. [   ]  NO </w:t>
            </w:r>
            <w:r w:rsidRPr="004F6310">
              <w:rPr>
                <w:rFonts w:ascii="Arial" w:hAnsi="Arial" w:cs="Arial"/>
                <w:b/>
                <w:bCs/>
                <w:sz w:val="20"/>
                <w:szCs w:val="20"/>
              </w:rPr>
              <w:t xml:space="preserve">&gt;&gt;&gt;&gt;&gt;&gt;&gt;&gt;&gt;&gt;&gt;&gt;&gt;&gt;&gt;&gt;&gt;&gt;&gt;&gt;&gt;&gt;skip to question </w:t>
            </w:r>
            <w:r w:rsidR="00E42915" w:rsidRPr="004F6310">
              <w:rPr>
                <w:rFonts w:ascii="Arial" w:hAnsi="Arial" w:cs="Arial"/>
                <w:b/>
                <w:bCs/>
                <w:sz w:val="20"/>
                <w:szCs w:val="20"/>
              </w:rPr>
              <w:t>81</w:t>
            </w:r>
          </w:p>
          <w:p w14:paraId="51DD3ECD" w14:textId="77777777" w:rsidR="0065665C" w:rsidRPr="004F6310" w:rsidRDefault="0065665C" w:rsidP="00596785">
            <w:pPr>
              <w:rPr>
                <w:rFonts w:ascii="Arial" w:hAnsi="Arial" w:cs="Arial"/>
                <w:b/>
                <w:bCs/>
                <w:sz w:val="20"/>
                <w:szCs w:val="20"/>
              </w:rPr>
            </w:pPr>
            <w:r w:rsidRPr="004F6310">
              <w:rPr>
                <w:rFonts w:ascii="Arial" w:hAnsi="Arial" w:cs="Arial"/>
                <w:sz w:val="20"/>
                <w:szCs w:val="20"/>
              </w:rPr>
              <w:t xml:space="preserve">3. [   ]  Don’t Know </w:t>
            </w:r>
          </w:p>
        </w:tc>
      </w:tr>
    </w:tbl>
    <w:p w14:paraId="509BCC2A" w14:textId="77777777" w:rsidR="00993884" w:rsidRPr="004F6310" w:rsidRDefault="00993884">
      <w:r w:rsidRPr="004F6310">
        <w:br w:type="page"/>
      </w: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3600"/>
        <w:gridCol w:w="1440"/>
        <w:gridCol w:w="4248"/>
      </w:tblGrid>
      <w:tr w:rsidR="0065665C" w:rsidRPr="004F6310" w14:paraId="291237DA" w14:textId="77777777">
        <w:trPr>
          <w:trHeight w:val="51"/>
        </w:trPr>
        <w:tc>
          <w:tcPr>
            <w:tcW w:w="720" w:type="dxa"/>
          </w:tcPr>
          <w:p w14:paraId="03F45448" w14:textId="77777777" w:rsidR="0065665C" w:rsidRPr="004F6310" w:rsidRDefault="0065665C" w:rsidP="00596785">
            <w:pPr>
              <w:numPr>
                <w:ilvl w:val="0"/>
                <w:numId w:val="5"/>
              </w:numPr>
              <w:rPr>
                <w:rFonts w:ascii="Arial" w:hAnsi="Arial" w:cs="Arial"/>
                <w:sz w:val="20"/>
                <w:szCs w:val="20"/>
              </w:rPr>
            </w:pPr>
          </w:p>
        </w:tc>
        <w:tc>
          <w:tcPr>
            <w:tcW w:w="3600" w:type="dxa"/>
          </w:tcPr>
          <w:p w14:paraId="4F520CA5" w14:textId="77777777" w:rsidR="0065665C" w:rsidRPr="006C15CC" w:rsidRDefault="0065665C" w:rsidP="00596785">
            <w:pPr>
              <w:rPr>
                <w:rFonts w:ascii="Arial" w:hAnsi="Arial" w:cs="Arial"/>
                <w:i/>
                <w:iCs/>
                <w:sz w:val="20"/>
                <w:szCs w:val="20"/>
                <w:highlight w:val="yellow"/>
                <w:rPrChange w:id="112" w:author="映萱 吳" w:date="2020-06-29T01:30:00Z">
                  <w:rPr>
                    <w:rFonts w:ascii="Arial" w:hAnsi="Arial" w:cs="Arial"/>
                    <w:i/>
                    <w:iCs/>
                    <w:sz w:val="20"/>
                    <w:szCs w:val="20"/>
                  </w:rPr>
                </w:rPrChange>
              </w:rPr>
            </w:pPr>
            <w:r w:rsidRPr="006C15CC">
              <w:rPr>
                <w:rFonts w:ascii="Arial" w:hAnsi="Arial" w:cs="Arial"/>
                <w:sz w:val="20"/>
                <w:szCs w:val="20"/>
                <w:highlight w:val="yellow"/>
                <w:rPrChange w:id="113" w:author="映萱 吳" w:date="2020-06-29T01:30:00Z">
                  <w:rPr>
                    <w:rFonts w:ascii="Arial" w:hAnsi="Arial" w:cs="Arial"/>
                    <w:sz w:val="20"/>
                    <w:szCs w:val="20"/>
                  </w:rPr>
                </w:rPrChange>
              </w:rPr>
              <w:t xml:space="preserve">Can you tell me all the ways you know of that people can protect themselves from HIV? </w:t>
            </w:r>
            <w:r w:rsidR="00E95E42" w:rsidRPr="006C15CC">
              <w:rPr>
                <w:rFonts w:ascii="Arial" w:hAnsi="Arial" w:cs="Arial"/>
                <w:sz w:val="20"/>
                <w:szCs w:val="20"/>
                <w:highlight w:val="yellow"/>
                <w:rPrChange w:id="114" w:author="映萱 吳" w:date="2020-06-29T01:30:00Z">
                  <w:rPr>
                    <w:rFonts w:ascii="Arial" w:hAnsi="Arial" w:cs="Arial"/>
                    <w:sz w:val="20"/>
                    <w:szCs w:val="20"/>
                  </w:rPr>
                </w:rPrChange>
              </w:rPr>
              <w:br/>
            </w:r>
            <w:r w:rsidRPr="006C15CC">
              <w:rPr>
                <w:rFonts w:ascii="Arial" w:hAnsi="Arial" w:cs="Arial"/>
                <w:i/>
                <w:iCs/>
                <w:sz w:val="20"/>
                <w:szCs w:val="20"/>
                <w:highlight w:val="yellow"/>
                <w:rPrChange w:id="115" w:author="映萱 吳" w:date="2020-06-29T01:30:00Z">
                  <w:rPr>
                    <w:rFonts w:ascii="Arial" w:hAnsi="Arial" w:cs="Arial"/>
                    <w:i/>
                    <w:iCs/>
                    <w:sz w:val="20"/>
                    <w:szCs w:val="20"/>
                  </w:rPr>
                </w:rPrChange>
              </w:rPr>
              <w:t>FO: tick all that are mentioned.</w:t>
            </w:r>
          </w:p>
          <w:p w14:paraId="19BC0284" w14:textId="77777777" w:rsidR="000212B9" w:rsidRPr="006C15CC" w:rsidRDefault="000212B9" w:rsidP="00596785">
            <w:pPr>
              <w:rPr>
                <w:rFonts w:ascii="Arial" w:hAnsi="Arial" w:cs="Arial"/>
                <w:i/>
                <w:iCs/>
                <w:sz w:val="20"/>
                <w:szCs w:val="20"/>
                <w:highlight w:val="yellow"/>
                <w:rPrChange w:id="116" w:author="映萱 吳" w:date="2020-06-29T01:30:00Z">
                  <w:rPr>
                    <w:rFonts w:ascii="Arial" w:hAnsi="Arial" w:cs="Arial"/>
                    <w:i/>
                    <w:iCs/>
                    <w:sz w:val="20"/>
                    <w:szCs w:val="20"/>
                  </w:rPr>
                </w:rPrChange>
              </w:rPr>
            </w:pPr>
          </w:p>
          <w:p w14:paraId="5CB93CFF" w14:textId="77777777" w:rsidR="000212B9" w:rsidRPr="006C15CC" w:rsidRDefault="000212B9" w:rsidP="00596785">
            <w:pPr>
              <w:rPr>
                <w:rFonts w:ascii="Arial" w:hAnsi="Arial" w:cs="Arial"/>
                <w:b/>
                <w:i/>
                <w:iCs/>
                <w:sz w:val="20"/>
                <w:szCs w:val="20"/>
                <w:highlight w:val="yellow"/>
                <w:rPrChange w:id="117" w:author="映萱 吳" w:date="2020-06-29T01:30:00Z">
                  <w:rPr>
                    <w:rFonts w:ascii="Arial" w:hAnsi="Arial" w:cs="Arial"/>
                    <w:b/>
                    <w:i/>
                    <w:iCs/>
                    <w:sz w:val="20"/>
                    <w:szCs w:val="20"/>
                  </w:rPr>
                </w:rPrChange>
              </w:rPr>
            </w:pPr>
            <w:r w:rsidRPr="006C15CC">
              <w:rPr>
                <w:rFonts w:ascii="Arial" w:hAnsi="Arial" w:cs="Arial"/>
                <w:b/>
                <w:i/>
                <w:iCs/>
                <w:sz w:val="20"/>
                <w:szCs w:val="20"/>
                <w:highlight w:val="yellow"/>
                <w:rPrChange w:id="118" w:author="映萱 吳" w:date="2020-06-29T01:30:00Z">
                  <w:rPr>
                    <w:rFonts w:ascii="Arial" w:hAnsi="Arial" w:cs="Arial"/>
                    <w:b/>
                    <w:i/>
                    <w:iCs/>
                    <w:sz w:val="20"/>
                    <w:szCs w:val="20"/>
                  </w:rPr>
                </w:rPrChange>
              </w:rPr>
              <w:t>DO NOT PROMPT</w:t>
            </w:r>
          </w:p>
          <w:p w14:paraId="4965E192" w14:textId="77777777" w:rsidR="000212B9" w:rsidRPr="004F6310" w:rsidRDefault="000212B9" w:rsidP="00596785">
            <w:pPr>
              <w:rPr>
                <w:rFonts w:ascii="Arial" w:hAnsi="Arial" w:cs="Arial"/>
                <w:sz w:val="20"/>
                <w:szCs w:val="20"/>
              </w:rPr>
            </w:pPr>
            <w:r w:rsidRPr="006C15CC">
              <w:rPr>
                <w:rStyle w:val="aa"/>
                <w:rFonts w:ascii="Arial" w:hAnsi="Arial" w:cs="Arial"/>
                <w:highlight w:val="yellow"/>
                <w:rPrChange w:id="119" w:author="映萱 吳" w:date="2020-06-29T01:30:00Z">
                  <w:rPr>
                    <w:rStyle w:val="aa"/>
                    <w:rFonts w:ascii="Arial" w:hAnsi="Arial" w:cs="Arial"/>
                  </w:rPr>
                </w:rPrChange>
              </w:rPr>
              <w:t>If the respondent is silent for 5 seconds, move on</w:t>
            </w:r>
            <w:r w:rsidRPr="004F6310">
              <w:rPr>
                <w:rStyle w:val="aa"/>
                <w:rFonts w:ascii="Arial" w:hAnsi="Arial" w:cs="Arial"/>
              </w:rPr>
              <w:t xml:space="preserve"> to the next section</w:t>
            </w:r>
            <w:r w:rsidR="00DD31B9" w:rsidRPr="004F6310">
              <w:rPr>
                <w:rStyle w:val="aa"/>
                <w:rFonts w:ascii="Arial" w:hAnsi="Arial" w:cs="Arial"/>
              </w:rPr>
              <w:t>.</w:t>
            </w:r>
          </w:p>
        </w:tc>
        <w:tc>
          <w:tcPr>
            <w:tcW w:w="5688" w:type="dxa"/>
            <w:gridSpan w:val="2"/>
          </w:tcPr>
          <w:p w14:paraId="648B7D3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Abstinence              </w:t>
            </w:r>
          </w:p>
          <w:p w14:paraId="564EDB3A" w14:textId="77777777" w:rsidR="0065665C" w:rsidRPr="004F6310" w:rsidRDefault="0065665C" w:rsidP="00596785">
            <w:pPr>
              <w:rPr>
                <w:rFonts w:ascii="Arial" w:hAnsi="Arial" w:cs="Arial"/>
                <w:sz w:val="20"/>
                <w:szCs w:val="20"/>
              </w:rPr>
            </w:pPr>
            <w:r w:rsidRPr="004F6310">
              <w:rPr>
                <w:rFonts w:ascii="Arial" w:hAnsi="Arial" w:cs="Arial"/>
                <w:sz w:val="20"/>
                <w:szCs w:val="20"/>
              </w:rPr>
              <w:t>2.   [   ] Being faithful</w:t>
            </w:r>
          </w:p>
          <w:p w14:paraId="2A3D27C6"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3.   [   ] Using condoms</w:t>
            </w:r>
            <w:r w:rsidRPr="004F6310">
              <w:rPr>
                <w:rFonts w:ascii="Arial" w:hAnsi="Arial" w:cs="Arial"/>
                <w:sz w:val="20"/>
                <w:szCs w:val="20"/>
              </w:rPr>
              <w:tab/>
            </w:r>
          </w:p>
          <w:p w14:paraId="072B9965" w14:textId="77777777" w:rsidR="0065665C" w:rsidRPr="004F6310" w:rsidRDefault="0065665C"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4.   [   ] Using condoms correctly and consistently</w:t>
            </w:r>
          </w:p>
          <w:p w14:paraId="2EA86F97"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5.   [   ] Going for VCT before engaging in sex</w:t>
            </w:r>
          </w:p>
          <w:p w14:paraId="0ECDBAAB"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6.   [   ] Not sharing sharp objects</w:t>
            </w:r>
          </w:p>
          <w:p w14:paraId="057ED830"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7.   [   ] Avoiding drugs/alcohol/anything which hampers   </w:t>
            </w:r>
          </w:p>
          <w:p w14:paraId="6E386767"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           judgment</w:t>
            </w:r>
          </w:p>
          <w:p w14:paraId="04E3BC94"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8.   [   ] Avoiding bad company</w:t>
            </w:r>
          </w:p>
          <w:p w14:paraId="2FC62B72"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9.   [   ] Avoiding prostitution</w:t>
            </w:r>
          </w:p>
          <w:p w14:paraId="607D784C"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10. [   ] Avoiding walking alone at night</w:t>
            </w:r>
          </w:p>
          <w:p w14:paraId="487CEB2D"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11. [   ] Avoiding contact between bloody wounds and skin</w:t>
            </w:r>
          </w:p>
          <w:p w14:paraId="7B5708F1" w14:textId="77777777" w:rsidR="00E76436" w:rsidRPr="004F6310" w:rsidRDefault="00E76436" w:rsidP="00596785">
            <w:pPr>
              <w:pStyle w:val="a8"/>
              <w:tabs>
                <w:tab w:val="clear" w:pos="4320"/>
                <w:tab w:val="clear" w:pos="8640"/>
              </w:tabs>
              <w:rPr>
                <w:rFonts w:ascii="Arial" w:hAnsi="Arial" w:cs="Arial"/>
                <w:sz w:val="20"/>
                <w:szCs w:val="20"/>
              </w:rPr>
            </w:pPr>
            <w:r w:rsidRPr="004F6310">
              <w:rPr>
                <w:rFonts w:ascii="Arial" w:hAnsi="Arial" w:cs="Arial"/>
                <w:sz w:val="20"/>
                <w:szCs w:val="20"/>
              </w:rPr>
              <w:t>12. [   ] Ensuring safe blood transfusions</w:t>
            </w:r>
          </w:p>
          <w:p w14:paraId="54FEFF75" w14:textId="77777777" w:rsidR="00E76436" w:rsidRPr="004F6310" w:rsidRDefault="00E76436"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13. [   ] Ensuring clean medical equipment </w:t>
            </w:r>
          </w:p>
          <w:p w14:paraId="559B19B9"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4</w:t>
            </w:r>
            <w:r w:rsidRPr="004F6310">
              <w:rPr>
                <w:rFonts w:ascii="Arial" w:hAnsi="Arial" w:cs="Arial"/>
                <w:sz w:val="20"/>
                <w:szCs w:val="20"/>
              </w:rPr>
              <w:t>. [   ] Avoiding circumcision with unsafe tools</w:t>
            </w:r>
          </w:p>
          <w:p w14:paraId="3A36AF77"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5</w:t>
            </w:r>
            <w:r w:rsidRPr="004F6310">
              <w:rPr>
                <w:rFonts w:ascii="Arial" w:hAnsi="Arial" w:cs="Arial"/>
                <w:sz w:val="20"/>
                <w:szCs w:val="20"/>
              </w:rPr>
              <w:t>. [   ] Avoiding wife-inheritance</w:t>
            </w:r>
          </w:p>
          <w:p w14:paraId="5EF6393A"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6</w:t>
            </w:r>
            <w:r w:rsidRPr="004F6310">
              <w:rPr>
                <w:rFonts w:ascii="Arial" w:hAnsi="Arial" w:cs="Arial"/>
                <w:sz w:val="20"/>
                <w:szCs w:val="20"/>
              </w:rPr>
              <w:t>. [   ] Avoiding sugar daddies/mummies</w:t>
            </w:r>
          </w:p>
          <w:p w14:paraId="26FE4D79"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7</w:t>
            </w:r>
            <w:r w:rsidRPr="004F6310">
              <w:rPr>
                <w:rFonts w:ascii="Arial" w:hAnsi="Arial" w:cs="Arial"/>
                <w:sz w:val="20"/>
                <w:szCs w:val="20"/>
              </w:rPr>
              <w:t>. [   ] Avoiding multiple sexual partners</w:t>
            </w:r>
          </w:p>
          <w:p w14:paraId="04EEE7EA"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8</w:t>
            </w:r>
            <w:r w:rsidRPr="004F6310">
              <w:rPr>
                <w:rFonts w:ascii="Arial" w:hAnsi="Arial" w:cs="Arial"/>
                <w:sz w:val="20"/>
                <w:szCs w:val="20"/>
              </w:rPr>
              <w:t>. [   ] Other (specify_________________________</w:t>
            </w:r>
            <w:r w:rsidR="00E95E42" w:rsidRPr="004F6310">
              <w:rPr>
                <w:rFonts w:ascii="Arial" w:hAnsi="Arial" w:cs="Arial"/>
                <w:sz w:val="20"/>
                <w:szCs w:val="20"/>
              </w:rPr>
              <w:t>)</w:t>
            </w:r>
          </w:p>
          <w:p w14:paraId="5C439E06"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1</w:t>
            </w:r>
            <w:r w:rsidR="00E76436" w:rsidRPr="004F6310">
              <w:rPr>
                <w:rFonts w:ascii="Arial" w:hAnsi="Arial" w:cs="Arial"/>
                <w:sz w:val="20"/>
                <w:szCs w:val="20"/>
              </w:rPr>
              <w:t>9</w:t>
            </w:r>
            <w:r w:rsidRPr="004F6310">
              <w:rPr>
                <w:rFonts w:ascii="Arial" w:hAnsi="Arial" w:cs="Arial"/>
                <w:sz w:val="20"/>
                <w:szCs w:val="20"/>
              </w:rPr>
              <w:t>. [   ] Don’t know/ Don’t remember</w:t>
            </w:r>
          </w:p>
        </w:tc>
      </w:tr>
      <w:tr w:rsidR="0065665C" w:rsidRPr="004F6310" w14:paraId="73F02725" w14:textId="77777777">
        <w:trPr>
          <w:trHeight w:val="51"/>
        </w:trPr>
        <w:tc>
          <w:tcPr>
            <w:tcW w:w="720" w:type="dxa"/>
          </w:tcPr>
          <w:p w14:paraId="3AF580B6"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775789C6" w14:textId="77777777" w:rsidR="0065665C" w:rsidRPr="004F6310" w:rsidRDefault="0065665C" w:rsidP="00596785">
            <w:pPr>
              <w:rPr>
                <w:rFonts w:ascii="Arial" w:hAnsi="Arial" w:cs="Arial"/>
                <w:sz w:val="20"/>
                <w:szCs w:val="20"/>
              </w:rPr>
            </w:pPr>
            <w:r w:rsidRPr="004F6310">
              <w:rPr>
                <w:rFonts w:ascii="Arial" w:hAnsi="Arial" w:cs="Arial"/>
                <w:sz w:val="20"/>
                <w:szCs w:val="20"/>
              </w:rPr>
              <w:t>Do you think that a healthy-looking person can have HIV?</w:t>
            </w:r>
          </w:p>
        </w:tc>
        <w:tc>
          <w:tcPr>
            <w:tcW w:w="4248" w:type="dxa"/>
          </w:tcPr>
          <w:p w14:paraId="744D71F4"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A1995C0"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2292C72F" w14:textId="77777777" w:rsidR="0065665C" w:rsidRPr="004F6310" w:rsidRDefault="0065665C" w:rsidP="00596785">
            <w:pPr>
              <w:rPr>
                <w:rFonts w:ascii="Arial" w:hAnsi="Arial" w:cs="Arial"/>
                <w:sz w:val="20"/>
                <w:szCs w:val="20"/>
              </w:rPr>
            </w:pPr>
            <w:r w:rsidRPr="004F6310">
              <w:rPr>
                <w:rFonts w:ascii="Arial" w:hAnsi="Arial" w:cs="Arial"/>
                <w:sz w:val="20"/>
                <w:szCs w:val="20"/>
              </w:rPr>
              <w:t>3. [   ]  Don’t Know</w:t>
            </w:r>
          </w:p>
        </w:tc>
      </w:tr>
      <w:tr w:rsidR="0065665C" w:rsidRPr="004F6310" w14:paraId="64A98C94" w14:textId="77777777">
        <w:trPr>
          <w:trHeight w:val="51"/>
        </w:trPr>
        <w:tc>
          <w:tcPr>
            <w:tcW w:w="720" w:type="dxa"/>
          </w:tcPr>
          <w:p w14:paraId="5F1AA4CF"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1C318878" w14:textId="77777777" w:rsidR="0065665C" w:rsidRPr="004F6310" w:rsidRDefault="0065665C" w:rsidP="00596785">
            <w:pPr>
              <w:rPr>
                <w:rFonts w:ascii="Arial" w:hAnsi="Arial" w:cs="Arial"/>
                <w:i/>
                <w:sz w:val="20"/>
                <w:szCs w:val="20"/>
              </w:rPr>
            </w:pPr>
            <w:r w:rsidRPr="004F6310">
              <w:rPr>
                <w:rFonts w:ascii="Arial" w:hAnsi="Arial" w:cs="Arial"/>
                <w:sz w:val="20"/>
                <w:szCs w:val="20"/>
              </w:rPr>
              <w:t>If one has a sexually transmitted infection (STI), is the risk of getting infected with HIV increased, decreased, or unchanged?</w:t>
            </w:r>
          </w:p>
        </w:tc>
        <w:tc>
          <w:tcPr>
            <w:tcW w:w="4248" w:type="dxa"/>
          </w:tcPr>
          <w:p w14:paraId="334D3352" w14:textId="77777777" w:rsidR="0065665C" w:rsidRPr="004F6310" w:rsidRDefault="0065665C" w:rsidP="00596785">
            <w:pPr>
              <w:rPr>
                <w:rFonts w:ascii="Arial" w:hAnsi="Arial" w:cs="Arial"/>
                <w:sz w:val="20"/>
                <w:szCs w:val="20"/>
              </w:rPr>
            </w:pPr>
            <w:r w:rsidRPr="004F6310">
              <w:rPr>
                <w:rFonts w:ascii="Arial" w:hAnsi="Arial" w:cs="Arial"/>
                <w:sz w:val="20"/>
                <w:szCs w:val="20"/>
              </w:rPr>
              <w:t>1. [   ] Increased</w:t>
            </w:r>
          </w:p>
          <w:p w14:paraId="33B68E75" w14:textId="77777777" w:rsidR="0065665C" w:rsidRPr="004F6310" w:rsidRDefault="0065665C" w:rsidP="00596785">
            <w:pPr>
              <w:rPr>
                <w:rFonts w:ascii="Arial" w:hAnsi="Arial" w:cs="Arial"/>
                <w:sz w:val="20"/>
                <w:szCs w:val="20"/>
              </w:rPr>
            </w:pPr>
            <w:r w:rsidRPr="004F6310">
              <w:rPr>
                <w:rFonts w:ascii="Arial" w:hAnsi="Arial" w:cs="Arial"/>
                <w:sz w:val="20"/>
                <w:szCs w:val="20"/>
              </w:rPr>
              <w:t>2. [   ] Decreased</w:t>
            </w:r>
          </w:p>
          <w:p w14:paraId="7D83E4C9" w14:textId="77777777" w:rsidR="0065665C" w:rsidRPr="004F6310" w:rsidRDefault="0065665C" w:rsidP="00596785">
            <w:pPr>
              <w:rPr>
                <w:rFonts w:ascii="Arial" w:hAnsi="Arial" w:cs="Arial"/>
                <w:sz w:val="20"/>
                <w:szCs w:val="20"/>
              </w:rPr>
            </w:pPr>
            <w:r w:rsidRPr="004F6310">
              <w:rPr>
                <w:rFonts w:ascii="Arial" w:hAnsi="Arial" w:cs="Arial"/>
                <w:sz w:val="20"/>
                <w:szCs w:val="20"/>
              </w:rPr>
              <w:t>3. [   ] Unchanged</w:t>
            </w:r>
          </w:p>
          <w:p w14:paraId="47ECDB65" w14:textId="77777777" w:rsidR="0065665C" w:rsidRPr="004F6310" w:rsidRDefault="0065665C" w:rsidP="00596785">
            <w:pPr>
              <w:rPr>
                <w:rFonts w:ascii="Arial" w:hAnsi="Arial" w:cs="Arial"/>
                <w:sz w:val="20"/>
                <w:szCs w:val="20"/>
              </w:rPr>
            </w:pPr>
            <w:r w:rsidRPr="004F6310">
              <w:rPr>
                <w:rFonts w:ascii="Arial" w:hAnsi="Arial" w:cs="Arial"/>
                <w:sz w:val="20"/>
                <w:szCs w:val="20"/>
              </w:rPr>
              <w:t>4. [   ] Don’t know</w:t>
            </w:r>
          </w:p>
        </w:tc>
      </w:tr>
      <w:tr w:rsidR="0065665C" w:rsidRPr="004F6310" w14:paraId="5A8AAAB0" w14:textId="77777777">
        <w:trPr>
          <w:trHeight w:val="51"/>
        </w:trPr>
        <w:tc>
          <w:tcPr>
            <w:tcW w:w="720" w:type="dxa"/>
          </w:tcPr>
          <w:p w14:paraId="5782F044"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55484D20" w14:textId="77777777" w:rsidR="0065665C" w:rsidRPr="004F6310" w:rsidRDefault="0065665C" w:rsidP="00596785">
            <w:pPr>
              <w:rPr>
                <w:rFonts w:ascii="Arial" w:hAnsi="Arial" w:cs="Arial"/>
                <w:sz w:val="20"/>
                <w:szCs w:val="20"/>
              </w:rPr>
            </w:pPr>
            <w:r w:rsidRPr="004F6310">
              <w:rPr>
                <w:rFonts w:ascii="Arial" w:hAnsi="Arial" w:cs="Arial"/>
                <w:sz w:val="20"/>
                <w:szCs w:val="20"/>
              </w:rPr>
              <w:t>Can a pregnant woman infected with HIV transmit the virus to her baby</w:t>
            </w:r>
            <w:r w:rsidR="004F2ACA" w:rsidRPr="004F6310">
              <w:rPr>
                <w:rFonts w:ascii="Arial" w:hAnsi="Arial" w:cs="Arial"/>
                <w:sz w:val="20"/>
                <w:szCs w:val="20"/>
              </w:rPr>
              <w:t xml:space="preserve"> in the womb</w:t>
            </w:r>
            <w:r w:rsidRPr="004F6310">
              <w:rPr>
                <w:rFonts w:ascii="Arial" w:hAnsi="Arial" w:cs="Arial"/>
                <w:sz w:val="20"/>
                <w:szCs w:val="20"/>
              </w:rPr>
              <w:t>?</w:t>
            </w:r>
          </w:p>
        </w:tc>
        <w:tc>
          <w:tcPr>
            <w:tcW w:w="4248" w:type="dxa"/>
          </w:tcPr>
          <w:p w14:paraId="51C39818"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7AEB7E5"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64D1AA99" w14:textId="77777777" w:rsidR="0065665C" w:rsidRPr="004F6310" w:rsidRDefault="0065665C" w:rsidP="00596785">
            <w:pPr>
              <w:rPr>
                <w:rFonts w:ascii="Arial" w:hAnsi="Arial" w:cs="Arial"/>
                <w:sz w:val="20"/>
                <w:szCs w:val="20"/>
              </w:rPr>
            </w:pPr>
            <w:r w:rsidRPr="004F6310">
              <w:rPr>
                <w:rFonts w:ascii="Arial" w:hAnsi="Arial" w:cs="Arial"/>
                <w:sz w:val="20"/>
                <w:szCs w:val="20"/>
              </w:rPr>
              <w:t>3. [   ]  Don’t Know</w:t>
            </w:r>
          </w:p>
        </w:tc>
      </w:tr>
      <w:tr w:rsidR="0065665C" w:rsidRPr="004F6310" w14:paraId="38E5B120" w14:textId="77777777">
        <w:trPr>
          <w:trHeight w:val="51"/>
        </w:trPr>
        <w:tc>
          <w:tcPr>
            <w:tcW w:w="720" w:type="dxa"/>
          </w:tcPr>
          <w:p w14:paraId="14C30C7D"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19C2D621" w14:textId="77777777" w:rsidR="0065665C" w:rsidRPr="004F6310" w:rsidRDefault="0065665C" w:rsidP="00596785">
            <w:pPr>
              <w:rPr>
                <w:rFonts w:ascii="Arial" w:hAnsi="Arial" w:cs="Arial"/>
                <w:sz w:val="20"/>
                <w:szCs w:val="20"/>
              </w:rPr>
            </w:pPr>
            <w:r w:rsidRPr="004F6310">
              <w:rPr>
                <w:rFonts w:ascii="Arial" w:hAnsi="Arial" w:cs="Arial"/>
                <w:sz w:val="20"/>
                <w:szCs w:val="20"/>
              </w:rPr>
              <w:t>Can a mother infected with HIV transmit the virus to her newborn baby through breastfeeding?</w:t>
            </w:r>
          </w:p>
        </w:tc>
        <w:tc>
          <w:tcPr>
            <w:tcW w:w="4248" w:type="dxa"/>
          </w:tcPr>
          <w:p w14:paraId="629D64B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4B2E7BB4"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514C8873" w14:textId="77777777" w:rsidR="0065665C" w:rsidRPr="004F6310" w:rsidRDefault="0065665C" w:rsidP="00596785">
            <w:pPr>
              <w:rPr>
                <w:rFonts w:ascii="Arial" w:hAnsi="Arial" w:cs="Arial"/>
                <w:sz w:val="20"/>
                <w:szCs w:val="20"/>
              </w:rPr>
            </w:pPr>
            <w:r w:rsidRPr="004F6310">
              <w:rPr>
                <w:rFonts w:ascii="Arial" w:hAnsi="Arial" w:cs="Arial"/>
                <w:sz w:val="20"/>
                <w:szCs w:val="20"/>
              </w:rPr>
              <w:t>3. [   ]  Don’t Know</w:t>
            </w:r>
          </w:p>
          <w:p w14:paraId="001B7860" w14:textId="77777777" w:rsidR="0065665C" w:rsidRPr="004F6310" w:rsidRDefault="0065665C" w:rsidP="00596785">
            <w:pPr>
              <w:rPr>
                <w:rFonts w:ascii="Arial" w:hAnsi="Arial" w:cs="Arial"/>
                <w:sz w:val="20"/>
                <w:szCs w:val="20"/>
              </w:rPr>
            </w:pPr>
          </w:p>
        </w:tc>
      </w:tr>
      <w:tr w:rsidR="0065665C" w:rsidRPr="004F6310" w14:paraId="59E0BAAA" w14:textId="77777777">
        <w:trPr>
          <w:trHeight w:val="51"/>
        </w:trPr>
        <w:tc>
          <w:tcPr>
            <w:tcW w:w="720" w:type="dxa"/>
          </w:tcPr>
          <w:p w14:paraId="5EC8DF95"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5B363FE1"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Who is more likely to be infected with HIV, a man of age 20 or a woman of age 20?</w:t>
            </w:r>
          </w:p>
          <w:p w14:paraId="4B3D7208" w14:textId="77777777" w:rsidR="00A96C0E" w:rsidRPr="004F6310" w:rsidRDefault="00A96C0E" w:rsidP="00596785">
            <w:pPr>
              <w:pStyle w:val="a8"/>
              <w:tabs>
                <w:tab w:val="clear" w:pos="4320"/>
                <w:tab w:val="clear" w:pos="8640"/>
              </w:tabs>
              <w:rPr>
                <w:rFonts w:ascii="Arial" w:hAnsi="Arial" w:cs="Arial"/>
                <w:sz w:val="20"/>
                <w:szCs w:val="20"/>
              </w:rPr>
            </w:pPr>
            <w:r w:rsidRPr="004F6310">
              <w:rPr>
                <w:rFonts w:ascii="Arial" w:hAnsi="Arial" w:cs="Arial"/>
                <w:sz w:val="20"/>
                <w:szCs w:val="20"/>
              </w:rPr>
              <w:t>Do not read BOTH as an option</w:t>
            </w:r>
          </w:p>
        </w:tc>
        <w:tc>
          <w:tcPr>
            <w:tcW w:w="4248" w:type="dxa"/>
          </w:tcPr>
          <w:p w14:paraId="0F4C67D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A man of age 20              </w:t>
            </w:r>
          </w:p>
          <w:p w14:paraId="013848CC" w14:textId="77777777" w:rsidR="0065665C" w:rsidRPr="004F6310" w:rsidRDefault="0065665C" w:rsidP="00596785">
            <w:pPr>
              <w:rPr>
                <w:rFonts w:ascii="Arial" w:hAnsi="Arial" w:cs="Arial"/>
                <w:sz w:val="20"/>
                <w:szCs w:val="20"/>
              </w:rPr>
            </w:pPr>
            <w:r w:rsidRPr="004F6310">
              <w:rPr>
                <w:rFonts w:ascii="Arial" w:hAnsi="Arial" w:cs="Arial"/>
                <w:sz w:val="20"/>
                <w:szCs w:val="20"/>
              </w:rPr>
              <w:t>2. [   ]  A woman of age 20</w:t>
            </w:r>
          </w:p>
          <w:p w14:paraId="674D7B98" w14:textId="77777777" w:rsidR="0065665C" w:rsidRDefault="0065665C" w:rsidP="00596785">
            <w:pPr>
              <w:rPr>
                <w:ins w:id="120" w:author="Lenovo User" w:date="2011-03-09T16:31:00Z"/>
                <w:rFonts w:ascii="Arial" w:hAnsi="Arial" w:cs="Arial"/>
                <w:sz w:val="20"/>
                <w:szCs w:val="20"/>
              </w:rPr>
            </w:pPr>
            <w:r w:rsidRPr="004F6310">
              <w:rPr>
                <w:rFonts w:ascii="Arial" w:hAnsi="Arial" w:cs="Arial"/>
                <w:sz w:val="20"/>
                <w:szCs w:val="20"/>
              </w:rPr>
              <w:t>3. [   ]  Both are equally likely</w:t>
            </w:r>
          </w:p>
          <w:p w14:paraId="228B6CFC" w14:textId="77777777" w:rsidR="00A0083D" w:rsidRPr="004F6310" w:rsidRDefault="00A0083D" w:rsidP="00596785">
            <w:pPr>
              <w:rPr>
                <w:rFonts w:ascii="Arial" w:hAnsi="Arial" w:cs="Arial"/>
                <w:sz w:val="20"/>
                <w:szCs w:val="20"/>
              </w:rPr>
            </w:pPr>
            <w:ins w:id="121" w:author="Lenovo User" w:date="2011-03-09T16:31:00Z">
              <w:r>
                <w:rPr>
                  <w:rFonts w:ascii="Arial" w:hAnsi="Arial" w:cs="Arial"/>
                  <w:sz w:val="20"/>
                  <w:szCs w:val="20"/>
                </w:rPr>
                <w:t>4. [   ]  Don</w:t>
              </w:r>
            </w:ins>
            <w:ins w:id="122" w:author="Lenovo User" w:date="2011-03-09T16:32:00Z">
              <w:r>
                <w:rPr>
                  <w:rFonts w:ascii="Arial" w:hAnsi="Arial" w:cs="Arial"/>
                  <w:sz w:val="20"/>
                  <w:szCs w:val="20"/>
                </w:rPr>
                <w:t>’t Know</w:t>
              </w:r>
            </w:ins>
          </w:p>
        </w:tc>
      </w:tr>
      <w:tr w:rsidR="0065665C" w:rsidRPr="004F6310" w14:paraId="467CE576" w14:textId="77777777">
        <w:trPr>
          <w:trHeight w:val="51"/>
        </w:trPr>
        <w:tc>
          <w:tcPr>
            <w:tcW w:w="720" w:type="dxa"/>
          </w:tcPr>
          <w:p w14:paraId="1D65F1AA"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6AF4BB6E"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Who is more likely to be infected with HIV, a man of age 20 or a man of age 27?</w:t>
            </w:r>
          </w:p>
          <w:p w14:paraId="49C75F66" w14:textId="77777777" w:rsidR="0065665C" w:rsidRPr="004F6310" w:rsidRDefault="00A96C0E" w:rsidP="00596785">
            <w:pPr>
              <w:pStyle w:val="a8"/>
              <w:tabs>
                <w:tab w:val="clear" w:pos="4320"/>
                <w:tab w:val="clear" w:pos="8640"/>
              </w:tabs>
              <w:rPr>
                <w:rFonts w:ascii="Arial" w:hAnsi="Arial" w:cs="Arial"/>
                <w:sz w:val="20"/>
                <w:szCs w:val="20"/>
              </w:rPr>
            </w:pPr>
            <w:r w:rsidRPr="004F6310">
              <w:rPr>
                <w:rFonts w:ascii="Arial" w:hAnsi="Arial" w:cs="Arial"/>
                <w:sz w:val="20"/>
                <w:szCs w:val="20"/>
              </w:rPr>
              <w:t>Do not read BOTH as an option</w:t>
            </w:r>
          </w:p>
        </w:tc>
        <w:tc>
          <w:tcPr>
            <w:tcW w:w="4248" w:type="dxa"/>
            <w:vAlign w:val="center"/>
          </w:tcPr>
          <w:p w14:paraId="00A3B06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A man of age 20              </w:t>
            </w:r>
          </w:p>
          <w:p w14:paraId="22B281C2" w14:textId="77777777" w:rsidR="0065665C" w:rsidRPr="004F6310" w:rsidRDefault="0065665C" w:rsidP="00596785">
            <w:pPr>
              <w:rPr>
                <w:rFonts w:ascii="Arial" w:hAnsi="Arial" w:cs="Arial"/>
                <w:sz w:val="20"/>
                <w:szCs w:val="20"/>
              </w:rPr>
            </w:pPr>
            <w:r w:rsidRPr="004F6310">
              <w:rPr>
                <w:rFonts w:ascii="Arial" w:hAnsi="Arial" w:cs="Arial"/>
                <w:sz w:val="20"/>
                <w:szCs w:val="20"/>
              </w:rPr>
              <w:t>2. [   ]  A man of age 27</w:t>
            </w:r>
          </w:p>
          <w:p w14:paraId="3528C75F" w14:textId="77777777" w:rsidR="0065665C" w:rsidRDefault="0065665C" w:rsidP="00596785">
            <w:pPr>
              <w:rPr>
                <w:ins w:id="123" w:author="Lenovo User" w:date="2011-03-09T16:32:00Z"/>
                <w:rFonts w:ascii="Arial" w:hAnsi="Arial" w:cs="Arial"/>
                <w:sz w:val="20"/>
                <w:szCs w:val="20"/>
              </w:rPr>
            </w:pPr>
            <w:r w:rsidRPr="004F6310">
              <w:rPr>
                <w:rFonts w:ascii="Arial" w:hAnsi="Arial" w:cs="Arial"/>
                <w:sz w:val="20"/>
                <w:szCs w:val="20"/>
              </w:rPr>
              <w:t>3. [   ]  Both are equally likely</w:t>
            </w:r>
          </w:p>
          <w:p w14:paraId="787548F5" w14:textId="77777777" w:rsidR="00A0083D" w:rsidRPr="004F6310" w:rsidRDefault="00A0083D" w:rsidP="00596785">
            <w:pPr>
              <w:rPr>
                <w:rFonts w:ascii="Arial" w:hAnsi="Arial" w:cs="Arial"/>
                <w:sz w:val="20"/>
                <w:szCs w:val="20"/>
              </w:rPr>
            </w:pPr>
            <w:ins w:id="124" w:author="Lenovo User" w:date="2011-03-09T16:32:00Z">
              <w:r>
                <w:rPr>
                  <w:rFonts w:ascii="Arial" w:hAnsi="Arial" w:cs="Arial"/>
                  <w:sz w:val="20"/>
                  <w:szCs w:val="20"/>
                </w:rPr>
                <w:t>4. [   ]  Don’t Know</w:t>
              </w:r>
            </w:ins>
          </w:p>
        </w:tc>
      </w:tr>
      <w:tr w:rsidR="0065665C" w:rsidRPr="004F6310" w14:paraId="47C6F5AE" w14:textId="77777777">
        <w:trPr>
          <w:trHeight w:val="51"/>
        </w:trPr>
        <w:tc>
          <w:tcPr>
            <w:tcW w:w="720" w:type="dxa"/>
          </w:tcPr>
          <w:p w14:paraId="407BCB3D" w14:textId="77777777" w:rsidR="0065665C" w:rsidRPr="004F6310" w:rsidRDefault="0065665C" w:rsidP="00596785">
            <w:pPr>
              <w:numPr>
                <w:ilvl w:val="0"/>
                <w:numId w:val="5"/>
              </w:numPr>
              <w:rPr>
                <w:rFonts w:ascii="Arial" w:hAnsi="Arial" w:cs="Arial"/>
                <w:sz w:val="20"/>
                <w:szCs w:val="20"/>
              </w:rPr>
            </w:pPr>
          </w:p>
        </w:tc>
        <w:tc>
          <w:tcPr>
            <w:tcW w:w="5040" w:type="dxa"/>
            <w:gridSpan w:val="2"/>
          </w:tcPr>
          <w:p w14:paraId="6830C829" w14:textId="77777777" w:rsidR="0065665C" w:rsidRPr="004F6310" w:rsidRDefault="0065665C" w:rsidP="00596785">
            <w:pPr>
              <w:pStyle w:val="a8"/>
              <w:tabs>
                <w:tab w:val="clear" w:pos="4320"/>
                <w:tab w:val="clear" w:pos="8640"/>
              </w:tabs>
              <w:rPr>
                <w:rFonts w:ascii="Arial" w:hAnsi="Arial" w:cs="Arial"/>
                <w:sz w:val="20"/>
                <w:szCs w:val="20"/>
              </w:rPr>
            </w:pPr>
            <w:r w:rsidRPr="004F6310">
              <w:rPr>
                <w:rFonts w:ascii="Arial" w:hAnsi="Arial" w:cs="Arial"/>
                <w:sz w:val="20"/>
                <w:szCs w:val="20"/>
              </w:rPr>
              <w:t>Can a person get the HIV virus by sharing a meal with someone who is infected?</w:t>
            </w:r>
          </w:p>
        </w:tc>
        <w:tc>
          <w:tcPr>
            <w:tcW w:w="4248" w:type="dxa"/>
            <w:vAlign w:val="center"/>
          </w:tcPr>
          <w:p w14:paraId="327BC76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19D9395"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25339AD0" w14:textId="77777777" w:rsidR="0065665C" w:rsidRPr="004F6310" w:rsidRDefault="0065665C" w:rsidP="00596785">
            <w:pPr>
              <w:rPr>
                <w:rFonts w:ascii="Arial" w:hAnsi="Arial" w:cs="Arial"/>
                <w:sz w:val="20"/>
                <w:szCs w:val="20"/>
              </w:rPr>
            </w:pPr>
            <w:r w:rsidRPr="004F6310">
              <w:rPr>
                <w:rFonts w:ascii="Arial" w:hAnsi="Arial" w:cs="Arial"/>
                <w:sz w:val="20"/>
                <w:szCs w:val="20"/>
              </w:rPr>
              <w:t>3. [   ]  Don’t Know</w:t>
            </w:r>
          </w:p>
        </w:tc>
      </w:tr>
    </w:tbl>
    <w:p w14:paraId="36CBDF11" w14:textId="77777777" w:rsidR="0065665C" w:rsidRPr="004F6310" w:rsidRDefault="00B35FA5" w:rsidP="00816176">
      <w:pPr>
        <w:rPr>
          <w:rFonts w:ascii="Arial" w:hAnsi="Arial" w:cs="Arial"/>
          <w:b/>
        </w:rPr>
      </w:pPr>
      <w:r w:rsidRPr="004F6310">
        <w:rPr>
          <w:rFonts w:ascii="Arial" w:hAnsi="Arial" w:cs="Arial"/>
          <w:b/>
        </w:rPr>
        <w:br/>
      </w:r>
      <w:r w:rsidRPr="004F6310">
        <w:rPr>
          <w:rFonts w:ascii="Arial" w:hAnsi="Arial" w:cs="Arial"/>
          <w:b/>
        </w:rPr>
        <w:br/>
      </w:r>
      <w:r w:rsidRPr="004F6310">
        <w:rPr>
          <w:rFonts w:ascii="Arial" w:hAnsi="Arial" w:cs="Arial"/>
          <w:b/>
        </w:rPr>
        <w:br/>
      </w: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B35FA5" w:rsidRPr="004F6310" w14:paraId="17B5987F" w14:textId="77777777" w:rsidTr="00366545">
        <w:trPr>
          <w:trHeight w:val="51"/>
        </w:trPr>
        <w:tc>
          <w:tcPr>
            <w:tcW w:w="720" w:type="dxa"/>
          </w:tcPr>
          <w:p w14:paraId="46395442" w14:textId="77777777" w:rsidR="00B35FA5" w:rsidRPr="004F6310" w:rsidRDefault="00B35FA5" w:rsidP="00596785">
            <w:pPr>
              <w:numPr>
                <w:ilvl w:val="0"/>
                <w:numId w:val="5"/>
              </w:numPr>
              <w:rPr>
                <w:rFonts w:ascii="Arial" w:hAnsi="Arial" w:cs="Arial"/>
                <w:sz w:val="20"/>
                <w:szCs w:val="20"/>
              </w:rPr>
            </w:pPr>
          </w:p>
        </w:tc>
        <w:tc>
          <w:tcPr>
            <w:tcW w:w="5040" w:type="dxa"/>
          </w:tcPr>
          <w:p w14:paraId="206253F3" w14:textId="77777777" w:rsidR="00B35FA5" w:rsidRPr="004F6310" w:rsidRDefault="00B35FA5" w:rsidP="00366545">
            <w:pPr>
              <w:rPr>
                <w:rFonts w:ascii="Arial" w:hAnsi="Arial" w:cs="Arial"/>
                <w:sz w:val="20"/>
                <w:szCs w:val="20"/>
              </w:rPr>
            </w:pPr>
            <w:del w:id="125" w:author="Lenovo User" w:date="2011-03-09T16:39:00Z">
              <w:r w:rsidRPr="004F6310" w:rsidDel="009A6EBA">
                <w:rPr>
                  <w:rFonts w:ascii="Arial" w:hAnsi="Arial" w:cs="Arial"/>
                  <w:sz w:val="20"/>
                  <w:szCs w:val="20"/>
                </w:rPr>
                <w:delText>Can people protect themselves from getting the HIV virus by avoiding mosquito bites</w:delText>
              </w:r>
            </w:del>
            <w:ins w:id="126" w:author="Lenovo User" w:date="2011-03-09T16:40:00Z">
              <w:r w:rsidR="009A6EBA">
                <w:rPr>
                  <w:rFonts w:ascii="Arial" w:hAnsi="Arial" w:cs="Arial"/>
                  <w:sz w:val="20"/>
                  <w:szCs w:val="20"/>
                </w:rPr>
                <w:t xml:space="preserve"> </w:t>
              </w:r>
            </w:ins>
            <w:ins w:id="127" w:author="Lenovo User" w:date="2011-03-09T16:39:00Z">
              <w:r w:rsidR="009A6EBA">
                <w:rPr>
                  <w:rFonts w:ascii="Arial" w:hAnsi="Arial" w:cs="Arial"/>
                  <w:sz w:val="20"/>
                  <w:szCs w:val="20"/>
                </w:rPr>
                <w:t>Can HIV spread through mosquito bites</w:t>
              </w:r>
            </w:ins>
            <w:r w:rsidRPr="004F6310">
              <w:rPr>
                <w:rFonts w:ascii="Arial" w:hAnsi="Arial" w:cs="Arial"/>
                <w:sz w:val="20"/>
                <w:szCs w:val="20"/>
              </w:rPr>
              <w:t>?</w:t>
            </w:r>
          </w:p>
        </w:tc>
        <w:tc>
          <w:tcPr>
            <w:tcW w:w="4248" w:type="dxa"/>
            <w:vAlign w:val="center"/>
          </w:tcPr>
          <w:p w14:paraId="773B614C" w14:textId="77777777" w:rsidR="00B35FA5" w:rsidRPr="004F6310" w:rsidRDefault="00B35FA5" w:rsidP="00366545">
            <w:pPr>
              <w:rPr>
                <w:rFonts w:ascii="Arial" w:hAnsi="Arial" w:cs="Arial"/>
                <w:sz w:val="20"/>
                <w:szCs w:val="20"/>
              </w:rPr>
            </w:pPr>
            <w:r w:rsidRPr="004F6310">
              <w:rPr>
                <w:rFonts w:ascii="Arial" w:hAnsi="Arial" w:cs="Arial"/>
                <w:sz w:val="20"/>
                <w:szCs w:val="20"/>
              </w:rPr>
              <w:t xml:space="preserve">1. [   ]  YES              </w:t>
            </w:r>
          </w:p>
          <w:p w14:paraId="3C10A083" w14:textId="77777777" w:rsidR="00B35FA5" w:rsidRPr="004F6310" w:rsidRDefault="00B35FA5" w:rsidP="00366545">
            <w:pPr>
              <w:rPr>
                <w:rFonts w:ascii="Arial" w:hAnsi="Arial" w:cs="Arial"/>
                <w:sz w:val="20"/>
                <w:szCs w:val="20"/>
              </w:rPr>
            </w:pPr>
            <w:r w:rsidRPr="004F6310">
              <w:rPr>
                <w:rFonts w:ascii="Arial" w:hAnsi="Arial" w:cs="Arial"/>
                <w:sz w:val="20"/>
                <w:szCs w:val="20"/>
              </w:rPr>
              <w:t>2. [   ]  NO</w:t>
            </w:r>
          </w:p>
          <w:p w14:paraId="64EA9DD3" w14:textId="77777777" w:rsidR="00B35FA5" w:rsidRPr="004F6310" w:rsidRDefault="00B35FA5" w:rsidP="00366545">
            <w:pPr>
              <w:rPr>
                <w:rFonts w:ascii="Arial" w:hAnsi="Arial" w:cs="Arial"/>
                <w:sz w:val="20"/>
                <w:szCs w:val="20"/>
              </w:rPr>
            </w:pPr>
            <w:r w:rsidRPr="004F6310">
              <w:rPr>
                <w:rFonts w:ascii="Arial" w:hAnsi="Arial" w:cs="Arial"/>
                <w:sz w:val="20"/>
                <w:szCs w:val="20"/>
              </w:rPr>
              <w:t>3. [   ]  Don’t Know</w:t>
            </w:r>
          </w:p>
        </w:tc>
      </w:tr>
      <w:tr w:rsidR="00B35FA5" w:rsidRPr="004F6310" w14:paraId="3E1B7CF8" w14:textId="77777777">
        <w:trPr>
          <w:trHeight w:val="51"/>
        </w:trPr>
        <w:tc>
          <w:tcPr>
            <w:tcW w:w="720" w:type="dxa"/>
          </w:tcPr>
          <w:p w14:paraId="2CA808BE" w14:textId="77777777" w:rsidR="00B35FA5" w:rsidRPr="004F6310" w:rsidRDefault="00B35FA5" w:rsidP="00596785">
            <w:pPr>
              <w:numPr>
                <w:ilvl w:val="0"/>
                <w:numId w:val="5"/>
              </w:numPr>
              <w:rPr>
                <w:rFonts w:ascii="Arial" w:hAnsi="Arial" w:cs="Arial"/>
                <w:sz w:val="20"/>
                <w:szCs w:val="20"/>
              </w:rPr>
            </w:pPr>
          </w:p>
        </w:tc>
        <w:tc>
          <w:tcPr>
            <w:tcW w:w="5040" w:type="dxa"/>
          </w:tcPr>
          <w:p w14:paraId="45643B3D" w14:textId="77777777" w:rsidR="00B35FA5" w:rsidRPr="004F6310" w:rsidRDefault="00B35FA5" w:rsidP="00596785">
            <w:pPr>
              <w:rPr>
                <w:rFonts w:ascii="Arial" w:hAnsi="Arial" w:cs="Arial"/>
                <w:sz w:val="20"/>
                <w:szCs w:val="20"/>
              </w:rPr>
            </w:pPr>
            <w:r w:rsidRPr="004F6310">
              <w:rPr>
                <w:rFonts w:ascii="Arial" w:hAnsi="Arial" w:cs="Arial"/>
                <w:sz w:val="20"/>
                <w:szCs w:val="20"/>
              </w:rPr>
              <w:t>Do you personally know anyone who has HIV/AIDS or who died from AIDS?</w:t>
            </w:r>
          </w:p>
        </w:tc>
        <w:tc>
          <w:tcPr>
            <w:tcW w:w="4248" w:type="dxa"/>
          </w:tcPr>
          <w:p w14:paraId="31416150"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343EFED9"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p>
          <w:p w14:paraId="6FC39AEE"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p>
        </w:tc>
      </w:tr>
      <w:tr w:rsidR="00B35FA5" w:rsidRPr="004F6310" w14:paraId="171E5D68" w14:textId="77777777">
        <w:trPr>
          <w:trHeight w:val="51"/>
        </w:trPr>
        <w:tc>
          <w:tcPr>
            <w:tcW w:w="720" w:type="dxa"/>
          </w:tcPr>
          <w:p w14:paraId="3F960E23" w14:textId="77777777" w:rsidR="00B35FA5" w:rsidRPr="004F6310" w:rsidRDefault="00B35FA5" w:rsidP="00596785">
            <w:pPr>
              <w:numPr>
                <w:ilvl w:val="0"/>
                <w:numId w:val="5"/>
              </w:numPr>
              <w:rPr>
                <w:rFonts w:ascii="Arial" w:hAnsi="Arial" w:cs="Arial"/>
                <w:sz w:val="20"/>
                <w:szCs w:val="20"/>
              </w:rPr>
            </w:pPr>
          </w:p>
        </w:tc>
        <w:tc>
          <w:tcPr>
            <w:tcW w:w="5040" w:type="dxa"/>
          </w:tcPr>
          <w:p w14:paraId="7AA91899" w14:textId="77777777" w:rsidR="00B35FA5" w:rsidRPr="004F6310" w:rsidRDefault="00B35FA5" w:rsidP="00596785">
            <w:pPr>
              <w:rPr>
                <w:rFonts w:ascii="Arial" w:hAnsi="Arial" w:cs="Arial"/>
                <w:sz w:val="20"/>
                <w:szCs w:val="20"/>
              </w:rPr>
            </w:pPr>
            <w:commentRangeStart w:id="128"/>
            <w:r w:rsidRPr="004F6310">
              <w:rPr>
                <w:rFonts w:ascii="Arial" w:hAnsi="Arial" w:cs="Arial"/>
                <w:sz w:val="20"/>
                <w:szCs w:val="20"/>
              </w:rPr>
              <w:t>If a student has HIV, should he or she be allowed to attend school with r</w:t>
            </w:r>
            <w:commentRangeStart w:id="129"/>
            <w:r w:rsidRPr="004F6310">
              <w:rPr>
                <w:rFonts w:ascii="Arial" w:hAnsi="Arial" w:cs="Arial"/>
                <w:sz w:val="20"/>
                <w:szCs w:val="20"/>
              </w:rPr>
              <w:t xml:space="preserve">estrictions </w:t>
            </w:r>
            <w:commentRangeEnd w:id="129"/>
            <w:r w:rsidR="009A6EBA">
              <w:rPr>
                <w:rStyle w:val="af"/>
              </w:rPr>
              <w:commentReference w:id="129"/>
            </w:r>
            <w:r w:rsidRPr="004F6310">
              <w:rPr>
                <w:rFonts w:ascii="Arial" w:hAnsi="Arial" w:cs="Arial"/>
                <w:sz w:val="20"/>
                <w:szCs w:val="20"/>
              </w:rPr>
              <w:t>on what he or she can do?</w:t>
            </w:r>
          </w:p>
        </w:tc>
        <w:tc>
          <w:tcPr>
            <w:tcW w:w="4248" w:type="dxa"/>
          </w:tcPr>
          <w:p w14:paraId="44219526"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5763BE7A"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r w:rsidRPr="004F6310">
              <w:rPr>
                <w:rFonts w:ascii="Arial" w:hAnsi="Arial" w:cs="Arial"/>
                <w:b/>
                <w:sz w:val="20"/>
                <w:szCs w:val="20"/>
              </w:rPr>
              <w:t>&gt;&gt;&gt;&gt;&gt;&gt;&gt;&gt;&gt;&gt;&gt;skip to question 9</w:t>
            </w:r>
            <w:r w:rsidR="00E42915" w:rsidRPr="004F6310">
              <w:rPr>
                <w:rFonts w:ascii="Arial" w:hAnsi="Arial" w:cs="Arial"/>
                <w:b/>
                <w:sz w:val="20"/>
                <w:szCs w:val="20"/>
              </w:rPr>
              <w:t>2</w:t>
            </w:r>
          </w:p>
          <w:p w14:paraId="288F28D6"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commentRangeEnd w:id="128"/>
            <w:r w:rsidR="00A0083D">
              <w:rPr>
                <w:rStyle w:val="af"/>
              </w:rPr>
              <w:commentReference w:id="128"/>
            </w:r>
          </w:p>
        </w:tc>
      </w:tr>
      <w:tr w:rsidR="00B35FA5" w:rsidRPr="004F6310" w14:paraId="62913082" w14:textId="77777777">
        <w:trPr>
          <w:trHeight w:val="51"/>
        </w:trPr>
        <w:tc>
          <w:tcPr>
            <w:tcW w:w="720" w:type="dxa"/>
          </w:tcPr>
          <w:p w14:paraId="02F21316" w14:textId="77777777" w:rsidR="00B35FA5" w:rsidRPr="004F6310" w:rsidRDefault="00B35FA5" w:rsidP="00596785">
            <w:pPr>
              <w:numPr>
                <w:ilvl w:val="0"/>
                <w:numId w:val="5"/>
              </w:numPr>
              <w:rPr>
                <w:rFonts w:ascii="Arial" w:hAnsi="Arial" w:cs="Arial"/>
                <w:sz w:val="20"/>
                <w:szCs w:val="20"/>
              </w:rPr>
            </w:pPr>
          </w:p>
        </w:tc>
        <w:tc>
          <w:tcPr>
            <w:tcW w:w="5040" w:type="dxa"/>
          </w:tcPr>
          <w:p w14:paraId="1BD2DE3A" w14:textId="77777777" w:rsidR="00B35FA5" w:rsidRPr="004F6310" w:rsidRDefault="00B35FA5" w:rsidP="00596785">
            <w:pPr>
              <w:rPr>
                <w:rFonts w:ascii="Arial" w:hAnsi="Arial" w:cs="Arial"/>
                <w:iCs/>
                <w:sz w:val="20"/>
                <w:szCs w:val="20"/>
              </w:rPr>
            </w:pPr>
            <w:r w:rsidRPr="004F6310">
              <w:rPr>
                <w:rFonts w:ascii="Arial" w:hAnsi="Arial" w:cs="Arial"/>
                <w:iCs/>
                <w:sz w:val="20"/>
                <w:szCs w:val="20"/>
              </w:rPr>
              <w:t>If a student has HIV, should he or she be allowed to attend school as a regular pupil?</w:t>
            </w:r>
          </w:p>
        </w:tc>
        <w:tc>
          <w:tcPr>
            <w:tcW w:w="4248" w:type="dxa"/>
          </w:tcPr>
          <w:p w14:paraId="03A4297F"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4BD8B01F"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2. [   ]  NO </w:t>
            </w:r>
          </w:p>
          <w:p w14:paraId="52E97DF0"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p>
        </w:tc>
      </w:tr>
      <w:tr w:rsidR="00B35FA5" w:rsidRPr="004F6310" w14:paraId="7C17AFB7" w14:textId="77777777">
        <w:trPr>
          <w:trHeight w:val="51"/>
        </w:trPr>
        <w:tc>
          <w:tcPr>
            <w:tcW w:w="720" w:type="dxa"/>
          </w:tcPr>
          <w:p w14:paraId="76FEE0A3" w14:textId="77777777" w:rsidR="00B35FA5" w:rsidRPr="004F6310" w:rsidRDefault="00B35FA5" w:rsidP="00596785">
            <w:pPr>
              <w:numPr>
                <w:ilvl w:val="0"/>
                <w:numId w:val="5"/>
              </w:numPr>
              <w:rPr>
                <w:rFonts w:ascii="Arial" w:hAnsi="Arial" w:cs="Arial"/>
                <w:sz w:val="20"/>
                <w:szCs w:val="20"/>
              </w:rPr>
            </w:pPr>
          </w:p>
        </w:tc>
        <w:tc>
          <w:tcPr>
            <w:tcW w:w="5040" w:type="dxa"/>
          </w:tcPr>
          <w:p w14:paraId="2AFCBF42" w14:textId="77777777" w:rsidR="00B35FA5" w:rsidRPr="004F6310" w:rsidRDefault="00B35FA5" w:rsidP="00596785">
            <w:pPr>
              <w:rPr>
                <w:rFonts w:ascii="Arial" w:hAnsi="Arial" w:cs="Arial"/>
                <w:sz w:val="20"/>
                <w:szCs w:val="20"/>
              </w:rPr>
            </w:pPr>
            <w:r w:rsidRPr="004F6310">
              <w:rPr>
                <w:rFonts w:ascii="Arial" w:hAnsi="Arial" w:cs="Arial"/>
                <w:sz w:val="20"/>
                <w:szCs w:val="20"/>
              </w:rPr>
              <w:t>If a member of your family got infected with HIV, would you want it to remain a secret?</w:t>
            </w:r>
          </w:p>
        </w:tc>
        <w:tc>
          <w:tcPr>
            <w:tcW w:w="4248" w:type="dxa"/>
          </w:tcPr>
          <w:p w14:paraId="3D420C23"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29D8674B"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p>
          <w:p w14:paraId="6DFF7425"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p>
        </w:tc>
      </w:tr>
      <w:tr w:rsidR="00B35FA5" w:rsidRPr="004F6310" w14:paraId="23D4AAAA" w14:textId="77777777">
        <w:trPr>
          <w:trHeight w:val="51"/>
        </w:trPr>
        <w:tc>
          <w:tcPr>
            <w:tcW w:w="720" w:type="dxa"/>
          </w:tcPr>
          <w:p w14:paraId="33BCFE7C" w14:textId="77777777" w:rsidR="00B35FA5" w:rsidRPr="004F6310" w:rsidRDefault="00B35FA5" w:rsidP="00596785">
            <w:pPr>
              <w:numPr>
                <w:ilvl w:val="0"/>
                <w:numId w:val="5"/>
              </w:numPr>
              <w:rPr>
                <w:rFonts w:ascii="Arial" w:hAnsi="Arial" w:cs="Arial"/>
                <w:sz w:val="20"/>
                <w:szCs w:val="20"/>
              </w:rPr>
            </w:pPr>
          </w:p>
        </w:tc>
        <w:tc>
          <w:tcPr>
            <w:tcW w:w="5040" w:type="dxa"/>
          </w:tcPr>
          <w:p w14:paraId="747BB063"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If a shopkeeper or food seller was infected with the HIV virus, should people buy food from him?</w:t>
            </w:r>
          </w:p>
        </w:tc>
        <w:tc>
          <w:tcPr>
            <w:tcW w:w="4248" w:type="dxa"/>
          </w:tcPr>
          <w:p w14:paraId="482AC1E5"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2B5D58D1"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p>
          <w:p w14:paraId="37250F9C"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p>
        </w:tc>
      </w:tr>
      <w:tr w:rsidR="00B35FA5" w:rsidRPr="004F6310" w14:paraId="3C8CE42B" w14:textId="77777777">
        <w:trPr>
          <w:trHeight w:val="51"/>
        </w:trPr>
        <w:tc>
          <w:tcPr>
            <w:tcW w:w="720" w:type="dxa"/>
          </w:tcPr>
          <w:p w14:paraId="30A4112D" w14:textId="77777777" w:rsidR="00B35FA5" w:rsidRPr="004F6310" w:rsidRDefault="00B35FA5" w:rsidP="00596785">
            <w:pPr>
              <w:numPr>
                <w:ilvl w:val="0"/>
                <w:numId w:val="5"/>
              </w:numPr>
              <w:rPr>
                <w:rFonts w:ascii="Arial" w:hAnsi="Arial" w:cs="Arial"/>
                <w:sz w:val="20"/>
                <w:szCs w:val="20"/>
              </w:rPr>
            </w:pPr>
          </w:p>
        </w:tc>
        <w:tc>
          <w:tcPr>
            <w:tcW w:w="5040" w:type="dxa"/>
          </w:tcPr>
          <w:p w14:paraId="2133C7E3"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Do you know of a place where you can get an HIV test?</w:t>
            </w:r>
          </w:p>
        </w:tc>
        <w:tc>
          <w:tcPr>
            <w:tcW w:w="4248" w:type="dxa"/>
          </w:tcPr>
          <w:p w14:paraId="5A880F74"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30C5B3A0"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p>
          <w:p w14:paraId="2B88DCD7" w14:textId="77777777" w:rsidR="00B35FA5" w:rsidRPr="004F6310" w:rsidRDefault="00B35FA5" w:rsidP="00596785">
            <w:pPr>
              <w:rPr>
                <w:rFonts w:ascii="Arial" w:hAnsi="Arial" w:cs="Arial"/>
                <w:sz w:val="20"/>
                <w:szCs w:val="20"/>
              </w:rPr>
            </w:pPr>
            <w:r w:rsidRPr="004F6310">
              <w:rPr>
                <w:rFonts w:ascii="Arial" w:hAnsi="Arial" w:cs="Arial"/>
                <w:sz w:val="20"/>
                <w:szCs w:val="20"/>
              </w:rPr>
              <w:t>3. [   ]  Don’t Know</w:t>
            </w:r>
          </w:p>
        </w:tc>
      </w:tr>
      <w:tr w:rsidR="00B35FA5" w:rsidRPr="004F6310" w14:paraId="06C43FC0" w14:textId="77777777">
        <w:trPr>
          <w:trHeight w:val="51"/>
        </w:trPr>
        <w:tc>
          <w:tcPr>
            <w:tcW w:w="720" w:type="dxa"/>
          </w:tcPr>
          <w:p w14:paraId="041A2B14" w14:textId="77777777" w:rsidR="00B35FA5" w:rsidRPr="004F6310" w:rsidRDefault="00B35FA5" w:rsidP="00596785">
            <w:pPr>
              <w:numPr>
                <w:ilvl w:val="0"/>
                <w:numId w:val="5"/>
              </w:numPr>
              <w:rPr>
                <w:rFonts w:ascii="Arial" w:hAnsi="Arial" w:cs="Arial"/>
                <w:sz w:val="20"/>
                <w:szCs w:val="20"/>
              </w:rPr>
            </w:pPr>
          </w:p>
        </w:tc>
        <w:tc>
          <w:tcPr>
            <w:tcW w:w="5040" w:type="dxa"/>
          </w:tcPr>
          <w:p w14:paraId="7AF34F7E"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If your blood test for HIV was positive, would you tell anyone the results?</w:t>
            </w:r>
          </w:p>
        </w:tc>
        <w:tc>
          <w:tcPr>
            <w:tcW w:w="4248" w:type="dxa"/>
            <w:vAlign w:val="center"/>
          </w:tcPr>
          <w:p w14:paraId="633D7B93"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48BA9855" w14:textId="77777777" w:rsidR="00B35FA5" w:rsidRPr="004F6310" w:rsidRDefault="00B35FA5" w:rsidP="00596785">
            <w:pPr>
              <w:rPr>
                <w:rFonts w:ascii="Arial" w:hAnsi="Arial" w:cs="Arial"/>
                <w:sz w:val="20"/>
                <w:szCs w:val="20"/>
              </w:rPr>
            </w:pPr>
            <w:r w:rsidRPr="004F6310">
              <w:rPr>
                <w:rFonts w:ascii="Arial" w:hAnsi="Arial" w:cs="Arial"/>
                <w:sz w:val="20"/>
                <w:szCs w:val="20"/>
              </w:rPr>
              <w:t>2. [   ]  NO</w:t>
            </w:r>
          </w:p>
          <w:p w14:paraId="3972DE3B"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3. [   ]  Don’t Know </w:t>
            </w:r>
          </w:p>
        </w:tc>
      </w:tr>
      <w:tr w:rsidR="00B35FA5" w:rsidRPr="004F6310" w14:paraId="1B5E1831" w14:textId="77777777">
        <w:trPr>
          <w:trHeight w:val="51"/>
        </w:trPr>
        <w:tc>
          <w:tcPr>
            <w:tcW w:w="720" w:type="dxa"/>
          </w:tcPr>
          <w:p w14:paraId="31CE52B6" w14:textId="77777777" w:rsidR="00B35FA5" w:rsidRPr="004F6310" w:rsidRDefault="00B35FA5" w:rsidP="00596785">
            <w:pPr>
              <w:numPr>
                <w:ilvl w:val="0"/>
                <w:numId w:val="5"/>
              </w:numPr>
              <w:rPr>
                <w:rFonts w:ascii="Arial" w:hAnsi="Arial" w:cs="Arial"/>
                <w:sz w:val="20"/>
                <w:szCs w:val="20"/>
              </w:rPr>
            </w:pPr>
          </w:p>
        </w:tc>
        <w:tc>
          <w:tcPr>
            <w:tcW w:w="5040" w:type="dxa"/>
          </w:tcPr>
          <w:p w14:paraId="5347DF2A"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Have you ever had a blood test for HIV?</w:t>
            </w:r>
          </w:p>
        </w:tc>
        <w:tc>
          <w:tcPr>
            <w:tcW w:w="4248" w:type="dxa"/>
            <w:vAlign w:val="center"/>
          </w:tcPr>
          <w:p w14:paraId="0749404D"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20348EFC"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&gt;&gt;&gt;&gt;&gt;&gt;&gt;&gt;&gt;&gt;skip to question 9</w:t>
            </w:r>
            <w:r w:rsidR="00E42915" w:rsidRPr="004F6310">
              <w:rPr>
                <w:rFonts w:ascii="Arial" w:hAnsi="Arial" w:cs="Arial"/>
                <w:b/>
                <w:bCs/>
                <w:sz w:val="20"/>
                <w:szCs w:val="20"/>
              </w:rPr>
              <w:t>8</w:t>
            </w:r>
          </w:p>
        </w:tc>
      </w:tr>
      <w:tr w:rsidR="00B35FA5" w:rsidRPr="004F6310" w14:paraId="48975C9E" w14:textId="77777777">
        <w:trPr>
          <w:trHeight w:val="51"/>
        </w:trPr>
        <w:tc>
          <w:tcPr>
            <w:tcW w:w="720" w:type="dxa"/>
          </w:tcPr>
          <w:p w14:paraId="03D2BD96" w14:textId="77777777" w:rsidR="00B35FA5" w:rsidRPr="004F6310" w:rsidRDefault="00B35FA5" w:rsidP="00596785">
            <w:pPr>
              <w:numPr>
                <w:ilvl w:val="0"/>
                <w:numId w:val="5"/>
              </w:numPr>
              <w:rPr>
                <w:rFonts w:ascii="Arial" w:hAnsi="Arial" w:cs="Arial"/>
                <w:sz w:val="20"/>
                <w:szCs w:val="20"/>
              </w:rPr>
            </w:pPr>
          </w:p>
        </w:tc>
        <w:tc>
          <w:tcPr>
            <w:tcW w:w="5040" w:type="dxa"/>
          </w:tcPr>
          <w:p w14:paraId="46BFD64B"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When was the last time you had a blood test for HIV/AIDS?</w:t>
            </w:r>
          </w:p>
          <w:p w14:paraId="488CDAEE" w14:textId="77777777" w:rsidR="00B35FA5" w:rsidRPr="004F6310" w:rsidRDefault="00B35FA5" w:rsidP="00596785">
            <w:pPr>
              <w:pStyle w:val="a8"/>
              <w:tabs>
                <w:tab w:val="clear" w:pos="4320"/>
                <w:tab w:val="clear" w:pos="8640"/>
              </w:tabs>
              <w:rPr>
                <w:rFonts w:ascii="Arial" w:hAnsi="Arial" w:cs="Arial"/>
                <w:sz w:val="20"/>
                <w:szCs w:val="20"/>
              </w:rPr>
            </w:pPr>
          </w:p>
        </w:tc>
        <w:tc>
          <w:tcPr>
            <w:tcW w:w="4248" w:type="dxa"/>
            <w:vAlign w:val="center"/>
          </w:tcPr>
          <w:p w14:paraId="5EB7B493"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       |__|__| month |__|__| year</w:t>
            </w:r>
          </w:p>
        </w:tc>
      </w:tr>
      <w:tr w:rsidR="00B35FA5" w:rsidRPr="004F6310" w14:paraId="0B7574BE" w14:textId="77777777">
        <w:trPr>
          <w:trHeight w:val="51"/>
        </w:trPr>
        <w:tc>
          <w:tcPr>
            <w:tcW w:w="720" w:type="dxa"/>
          </w:tcPr>
          <w:p w14:paraId="71C904D8" w14:textId="77777777" w:rsidR="00B35FA5" w:rsidRPr="004F6310" w:rsidRDefault="00B35FA5" w:rsidP="00596785">
            <w:pPr>
              <w:numPr>
                <w:ilvl w:val="0"/>
                <w:numId w:val="5"/>
              </w:numPr>
              <w:rPr>
                <w:rFonts w:ascii="Arial" w:hAnsi="Arial" w:cs="Arial"/>
                <w:sz w:val="20"/>
                <w:szCs w:val="20"/>
              </w:rPr>
            </w:pPr>
          </w:p>
        </w:tc>
        <w:tc>
          <w:tcPr>
            <w:tcW w:w="5040" w:type="dxa"/>
          </w:tcPr>
          <w:p w14:paraId="47CBBE71"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How worried are you that you might catch HIV/AIDS? </w:t>
            </w:r>
            <w:r w:rsidR="005879AF" w:rsidRPr="004F6310">
              <w:rPr>
                <w:rFonts w:ascii="Arial" w:hAnsi="Arial" w:cs="Arial"/>
                <w:sz w:val="20"/>
                <w:szCs w:val="20"/>
              </w:rPr>
              <w:br/>
              <w:t>Read options</w:t>
            </w:r>
          </w:p>
        </w:tc>
        <w:tc>
          <w:tcPr>
            <w:tcW w:w="4248" w:type="dxa"/>
            <w:vAlign w:val="center"/>
          </w:tcPr>
          <w:p w14:paraId="6E55C526"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1.   [   ]  Not worried at all              </w:t>
            </w:r>
          </w:p>
          <w:p w14:paraId="6B79234F"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2.   [   ]  Worried a little </w:t>
            </w:r>
          </w:p>
          <w:p w14:paraId="214C8C1B" w14:textId="77777777" w:rsidR="00B35FA5" w:rsidRPr="004F6310" w:rsidRDefault="00B35FA5" w:rsidP="00D93814">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 xml:space="preserve">3.   [   ]  Worried a lot </w:t>
            </w:r>
            <w:r w:rsidRPr="004F6310">
              <w:rPr>
                <w:rFonts w:ascii="Arial" w:hAnsi="Arial" w:cs="Arial"/>
                <w:sz w:val="20"/>
                <w:szCs w:val="20"/>
              </w:rPr>
              <w:tab/>
            </w:r>
          </w:p>
          <w:p w14:paraId="10A7ABC6" w14:textId="77777777" w:rsidR="00B35FA5" w:rsidRPr="004F6310" w:rsidRDefault="00B35FA5" w:rsidP="00596785">
            <w:pPr>
              <w:rPr>
                <w:rFonts w:ascii="Arial" w:hAnsi="Arial" w:cs="Arial"/>
                <w:sz w:val="20"/>
                <w:szCs w:val="20"/>
              </w:rPr>
            </w:pPr>
            <w:r w:rsidRPr="004F6310">
              <w:rPr>
                <w:rFonts w:ascii="Arial" w:hAnsi="Arial" w:cs="Arial"/>
                <w:sz w:val="20"/>
                <w:szCs w:val="20"/>
              </w:rPr>
              <w:t>4.   [   ]  Don’t know</w:t>
            </w:r>
          </w:p>
        </w:tc>
      </w:tr>
      <w:tr w:rsidR="00B35FA5" w:rsidRPr="004F6310" w14:paraId="08EF37EA" w14:textId="77777777">
        <w:trPr>
          <w:trHeight w:val="51"/>
        </w:trPr>
        <w:tc>
          <w:tcPr>
            <w:tcW w:w="720" w:type="dxa"/>
          </w:tcPr>
          <w:p w14:paraId="340C5E23" w14:textId="77777777" w:rsidR="00B35FA5" w:rsidRPr="004F6310" w:rsidRDefault="00B35FA5" w:rsidP="00596785">
            <w:pPr>
              <w:numPr>
                <w:ilvl w:val="0"/>
                <w:numId w:val="5"/>
              </w:numPr>
              <w:rPr>
                <w:rFonts w:ascii="Arial" w:hAnsi="Arial" w:cs="Arial"/>
                <w:sz w:val="20"/>
                <w:szCs w:val="20"/>
              </w:rPr>
            </w:pPr>
          </w:p>
        </w:tc>
        <w:tc>
          <w:tcPr>
            <w:tcW w:w="5040" w:type="dxa"/>
          </w:tcPr>
          <w:p w14:paraId="598438A2"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In your opinion, what is the likelihood (chance) that you are infected with HIV/AIDS now? </w:t>
            </w:r>
            <w:r w:rsidR="005879AF" w:rsidRPr="004F6310">
              <w:rPr>
                <w:rFonts w:ascii="Arial" w:hAnsi="Arial" w:cs="Arial"/>
                <w:sz w:val="20"/>
                <w:szCs w:val="20"/>
              </w:rPr>
              <w:br/>
              <w:t>Read options</w:t>
            </w:r>
          </w:p>
        </w:tc>
        <w:tc>
          <w:tcPr>
            <w:tcW w:w="4248" w:type="dxa"/>
            <w:vAlign w:val="center"/>
          </w:tcPr>
          <w:p w14:paraId="407D897A"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1.   [   ]  No likelihood </w:t>
            </w:r>
          </w:p>
          <w:p w14:paraId="2B0FD301"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2.   [   ]  Low </w:t>
            </w:r>
          </w:p>
          <w:p w14:paraId="191EA45C" w14:textId="77777777" w:rsidR="00B35FA5" w:rsidRPr="004F6310" w:rsidRDefault="00B35FA5" w:rsidP="00D93814">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 xml:space="preserve">3.   [   ]  Medium  </w:t>
            </w:r>
            <w:r w:rsidRPr="004F6310">
              <w:rPr>
                <w:rFonts w:ascii="Arial" w:hAnsi="Arial" w:cs="Arial"/>
                <w:sz w:val="20"/>
                <w:szCs w:val="20"/>
              </w:rPr>
              <w:tab/>
            </w:r>
          </w:p>
          <w:p w14:paraId="47940C7A" w14:textId="77777777" w:rsidR="00B35FA5" w:rsidRPr="004F6310" w:rsidRDefault="00B35FA5" w:rsidP="00D93814">
            <w:pPr>
              <w:rPr>
                <w:rFonts w:ascii="Arial" w:hAnsi="Arial" w:cs="Arial"/>
                <w:sz w:val="20"/>
                <w:szCs w:val="20"/>
              </w:rPr>
            </w:pPr>
            <w:r w:rsidRPr="004F6310">
              <w:rPr>
                <w:rFonts w:ascii="Arial" w:hAnsi="Arial" w:cs="Arial"/>
                <w:sz w:val="20"/>
                <w:szCs w:val="20"/>
              </w:rPr>
              <w:t>4.   [   ]  High</w:t>
            </w:r>
          </w:p>
          <w:p w14:paraId="15AF80DC" w14:textId="77777777" w:rsidR="00B35FA5" w:rsidRPr="004F6310" w:rsidRDefault="00B35FA5" w:rsidP="00596785">
            <w:pPr>
              <w:rPr>
                <w:rFonts w:ascii="Arial" w:hAnsi="Arial" w:cs="Arial"/>
                <w:sz w:val="20"/>
                <w:szCs w:val="20"/>
              </w:rPr>
            </w:pPr>
            <w:r w:rsidRPr="004F6310">
              <w:rPr>
                <w:rFonts w:ascii="Arial" w:hAnsi="Arial" w:cs="Arial"/>
                <w:sz w:val="20"/>
                <w:szCs w:val="20"/>
              </w:rPr>
              <w:t>5.   [   ]  Don’t know</w:t>
            </w:r>
          </w:p>
        </w:tc>
      </w:tr>
      <w:tr w:rsidR="00B35FA5" w:rsidRPr="004F6310" w14:paraId="2E2307E3" w14:textId="77777777">
        <w:trPr>
          <w:trHeight w:val="51"/>
        </w:trPr>
        <w:tc>
          <w:tcPr>
            <w:tcW w:w="720" w:type="dxa"/>
          </w:tcPr>
          <w:p w14:paraId="5C40C421" w14:textId="77777777" w:rsidR="00B35FA5" w:rsidRPr="004F6310" w:rsidRDefault="00B35FA5" w:rsidP="00596785">
            <w:pPr>
              <w:numPr>
                <w:ilvl w:val="0"/>
                <w:numId w:val="5"/>
              </w:numPr>
              <w:rPr>
                <w:rFonts w:ascii="Arial" w:hAnsi="Arial" w:cs="Arial"/>
                <w:sz w:val="20"/>
                <w:szCs w:val="20"/>
              </w:rPr>
            </w:pPr>
          </w:p>
        </w:tc>
        <w:tc>
          <w:tcPr>
            <w:tcW w:w="5040" w:type="dxa"/>
          </w:tcPr>
          <w:p w14:paraId="3BB101B3"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In your opinion, what is the likelihood (chance) that you will become infected with HIV/AIDS in the future?</w:t>
            </w:r>
            <w:r w:rsidR="005879AF" w:rsidRPr="004F6310">
              <w:rPr>
                <w:rFonts w:ascii="Arial" w:hAnsi="Arial" w:cs="Arial"/>
                <w:sz w:val="20"/>
                <w:szCs w:val="20"/>
              </w:rPr>
              <w:br/>
              <w:t>Read options</w:t>
            </w:r>
          </w:p>
        </w:tc>
        <w:tc>
          <w:tcPr>
            <w:tcW w:w="4248" w:type="dxa"/>
            <w:vAlign w:val="center"/>
          </w:tcPr>
          <w:p w14:paraId="109B1675"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1.   [   ]  No likelihood </w:t>
            </w:r>
          </w:p>
          <w:p w14:paraId="28B94598" w14:textId="77777777" w:rsidR="00B35FA5" w:rsidRPr="004F6310" w:rsidRDefault="00B35FA5" w:rsidP="00D93814">
            <w:pPr>
              <w:rPr>
                <w:rFonts w:ascii="Arial" w:hAnsi="Arial" w:cs="Arial"/>
                <w:sz w:val="20"/>
                <w:szCs w:val="20"/>
              </w:rPr>
            </w:pPr>
            <w:r w:rsidRPr="004F6310">
              <w:rPr>
                <w:rFonts w:ascii="Arial" w:hAnsi="Arial" w:cs="Arial"/>
                <w:sz w:val="20"/>
                <w:szCs w:val="20"/>
              </w:rPr>
              <w:t xml:space="preserve">2.   [   ]  Low </w:t>
            </w:r>
          </w:p>
          <w:p w14:paraId="66AFAFCF" w14:textId="77777777" w:rsidR="00B35FA5" w:rsidRPr="004F6310" w:rsidRDefault="00B35FA5" w:rsidP="00D93814">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 xml:space="preserve">3.   [   ]  Medium  </w:t>
            </w:r>
            <w:r w:rsidRPr="004F6310">
              <w:rPr>
                <w:rFonts w:ascii="Arial" w:hAnsi="Arial" w:cs="Arial"/>
                <w:sz w:val="20"/>
                <w:szCs w:val="20"/>
              </w:rPr>
              <w:tab/>
            </w:r>
          </w:p>
          <w:p w14:paraId="7CF87EFF" w14:textId="77777777" w:rsidR="00B35FA5" w:rsidRPr="004F6310" w:rsidRDefault="00B35FA5" w:rsidP="00D93814">
            <w:pPr>
              <w:rPr>
                <w:rFonts w:ascii="Arial" w:hAnsi="Arial" w:cs="Arial"/>
                <w:sz w:val="20"/>
                <w:szCs w:val="20"/>
              </w:rPr>
            </w:pPr>
            <w:r w:rsidRPr="004F6310">
              <w:rPr>
                <w:rFonts w:ascii="Arial" w:hAnsi="Arial" w:cs="Arial"/>
                <w:sz w:val="20"/>
                <w:szCs w:val="20"/>
              </w:rPr>
              <w:t>4.   [   ]  High</w:t>
            </w:r>
          </w:p>
          <w:p w14:paraId="642D04EE" w14:textId="77777777" w:rsidR="00B35FA5" w:rsidRPr="004F6310" w:rsidRDefault="00B35FA5" w:rsidP="00596785">
            <w:pPr>
              <w:rPr>
                <w:rFonts w:ascii="Arial" w:hAnsi="Arial" w:cs="Arial"/>
                <w:sz w:val="20"/>
                <w:szCs w:val="20"/>
              </w:rPr>
            </w:pPr>
            <w:r w:rsidRPr="004F6310">
              <w:rPr>
                <w:rFonts w:ascii="Arial" w:hAnsi="Arial" w:cs="Arial"/>
                <w:sz w:val="20"/>
                <w:szCs w:val="20"/>
              </w:rPr>
              <w:t>5.   [   ]  Don’t know</w:t>
            </w:r>
          </w:p>
        </w:tc>
      </w:tr>
      <w:tr w:rsidR="00B35FA5" w:rsidRPr="004F6310" w14:paraId="1E809418" w14:textId="77777777">
        <w:trPr>
          <w:trHeight w:val="51"/>
        </w:trPr>
        <w:tc>
          <w:tcPr>
            <w:tcW w:w="720" w:type="dxa"/>
          </w:tcPr>
          <w:p w14:paraId="10F258BF" w14:textId="77777777" w:rsidR="00B35FA5" w:rsidRPr="004F6310" w:rsidRDefault="00B35FA5" w:rsidP="00596785">
            <w:pPr>
              <w:numPr>
                <w:ilvl w:val="0"/>
                <w:numId w:val="5"/>
              </w:numPr>
              <w:rPr>
                <w:rFonts w:ascii="Arial" w:hAnsi="Arial" w:cs="Arial"/>
                <w:sz w:val="20"/>
                <w:szCs w:val="20"/>
              </w:rPr>
            </w:pPr>
          </w:p>
        </w:tc>
        <w:tc>
          <w:tcPr>
            <w:tcW w:w="5040" w:type="dxa"/>
          </w:tcPr>
          <w:p w14:paraId="3C436397"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In your opinion, what is the likelihood (chance) that </w:t>
            </w:r>
            <w:r w:rsidRPr="004F6310">
              <w:rPr>
                <w:rFonts w:ascii="Arial" w:hAnsi="Arial" w:cs="Arial"/>
                <w:sz w:val="20"/>
                <w:szCs w:val="20"/>
              </w:rPr>
              <w:lastRenderedPageBreak/>
              <w:t>your partner (if applicable) is infected with HIV/AIDS now?</w:t>
            </w:r>
            <w:r w:rsidR="005879AF" w:rsidRPr="004F6310">
              <w:rPr>
                <w:rFonts w:ascii="Arial" w:hAnsi="Arial" w:cs="Arial"/>
                <w:sz w:val="20"/>
                <w:szCs w:val="20"/>
              </w:rPr>
              <w:br/>
              <w:t>Read options</w:t>
            </w:r>
          </w:p>
        </w:tc>
        <w:tc>
          <w:tcPr>
            <w:tcW w:w="4248" w:type="dxa"/>
            <w:vAlign w:val="center"/>
          </w:tcPr>
          <w:p w14:paraId="00506749" w14:textId="77777777" w:rsidR="00B35FA5" w:rsidRPr="004F6310" w:rsidRDefault="00B35FA5" w:rsidP="00D93814">
            <w:pPr>
              <w:rPr>
                <w:rFonts w:ascii="Arial" w:hAnsi="Arial" w:cs="Arial"/>
                <w:sz w:val="20"/>
                <w:szCs w:val="20"/>
              </w:rPr>
            </w:pPr>
            <w:r w:rsidRPr="004F6310">
              <w:rPr>
                <w:rFonts w:ascii="Arial" w:hAnsi="Arial" w:cs="Arial"/>
                <w:sz w:val="20"/>
                <w:szCs w:val="20"/>
              </w:rPr>
              <w:lastRenderedPageBreak/>
              <w:t xml:space="preserve">1.   [   ]  No likelihood </w:t>
            </w:r>
          </w:p>
          <w:p w14:paraId="2796FD50" w14:textId="77777777" w:rsidR="00B35FA5" w:rsidRPr="004F6310" w:rsidRDefault="00B35FA5" w:rsidP="00D93814">
            <w:pPr>
              <w:rPr>
                <w:rFonts w:ascii="Arial" w:hAnsi="Arial" w:cs="Arial"/>
                <w:sz w:val="20"/>
                <w:szCs w:val="20"/>
              </w:rPr>
            </w:pPr>
            <w:r w:rsidRPr="004F6310">
              <w:rPr>
                <w:rFonts w:ascii="Arial" w:hAnsi="Arial" w:cs="Arial"/>
                <w:sz w:val="20"/>
                <w:szCs w:val="20"/>
              </w:rPr>
              <w:lastRenderedPageBreak/>
              <w:t xml:space="preserve">2.   [   ]  Low </w:t>
            </w:r>
          </w:p>
          <w:p w14:paraId="6680BCD4" w14:textId="77777777" w:rsidR="00B35FA5" w:rsidRPr="004F6310" w:rsidRDefault="00B35FA5" w:rsidP="00D93814">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 xml:space="preserve">3.   [   ]  Medium  </w:t>
            </w:r>
            <w:r w:rsidRPr="004F6310">
              <w:rPr>
                <w:rFonts w:ascii="Arial" w:hAnsi="Arial" w:cs="Arial"/>
                <w:sz w:val="20"/>
                <w:szCs w:val="20"/>
              </w:rPr>
              <w:tab/>
            </w:r>
          </w:p>
          <w:p w14:paraId="73D90647" w14:textId="77777777" w:rsidR="00B35FA5" w:rsidRPr="004F6310" w:rsidRDefault="00B35FA5" w:rsidP="00D93814">
            <w:pPr>
              <w:rPr>
                <w:rFonts w:ascii="Arial" w:hAnsi="Arial" w:cs="Arial"/>
                <w:sz w:val="20"/>
                <w:szCs w:val="20"/>
              </w:rPr>
            </w:pPr>
            <w:r w:rsidRPr="004F6310">
              <w:rPr>
                <w:rFonts w:ascii="Arial" w:hAnsi="Arial" w:cs="Arial"/>
                <w:sz w:val="20"/>
                <w:szCs w:val="20"/>
              </w:rPr>
              <w:t>4.   [   ]  High</w:t>
            </w:r>
          </w:p>
          <w:p w14:paraId="67D2B5E5" w14:textId="77777777" w:rsidR="00B35FA5" w:rsidRPr="004F6310" w:rsidRDefault="00B35FA5" w:rsidP="00D93814">
            <w:pPr>
              <w:rPr>
                <w:rFonts w:ascii="Arial" w:hAnsi="Arial" w:cs="Arial"/>
                <w:sz w:val="20"/>
                <w:szCs w:val="20"/>
              </w:rPr>
            </w:pPr>
            <w:r w:rsidRPr="004F6310">
              <w:rPr>
                <w:rFonts w:ascii="Arial" w:hAnsi="Arial" w:cs="Arial"/>
                <w:sz w:val="20"/>
                <w:szCs w:val="20"/>
              </w:rPr>
              <w:t>5.   [   ]  Don’t know</w:t>
            </w:r>
          </w:p>
          <w:p w14:paraId="199905CF"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6.   [   ]  Not applicable </w:t>
            </w:r>
          </w:p>
        </w:tc>
      </w:tr>
      <w:tr w:rsidR="00B35FA5" w:rsidRPr="004F6310" w14:paraId="4F92CA29" w14:textId="77777777">
        <w:trPr>
          <w:trHeight w:val="51"/>
        </w:trPr>
        <w:tc>
          <w:tcPr>
            <w:tcW w:w="720" w:type="dxa"/>
          </w:tcPr>
          <w:p w14:paraId="45BE118B" w14:textId="77777777" w:rsidR="00B35FA5" w:rsidRPr="004F6310" w:rsidRDefault="00B35FA5" w:rsidP="00596785">
            <w:pPr>
              <w:numPr>
                <w:ilvl w:val="0"/>
                <w:numId w:val="5"/>
              </w:numPr>
              <w:rPr>
                <w:rFonts w:ascii="Arial" w:hAnsi="Arial" w:cs="Arial"/>
                <w:sz w:val="20"/>
                <w:szCs w:val="20"/>
              </w:rPr>
            </w:pPr>
          </w:p>
        </w:tc>
        <w:tc>
          <w:tcPr>
            <w:tcW w:w="5040" w:type="dxa"/>
          </w:tcPr>
          <w:p w14:paraId="27B3DD83" w14:textId="77777777" w:rsidR="00B35FA5" w:rsidRPr="004F6310" w:rsidRDefault="00B35FA5" w:rsidP="00596785">
            <w:pPr>
              <w:rPr>
                <w:rFonts w:ascii="Arial" w:hAnsi="Arial" w:cs="Arial"/>
                <w:sz w:val="20"/>
                <w:szCs w:val="20"/>
              </w:rPr>
            </w:pPr>
            <w:r w:rsidRPr="004F6310">
              <w:rPr>
                <w:rFonts w:ascii="Arial" w:hAnsi="Arial" w:cs="Arial"/>
                <w:sz w:val="20"/>
                <w:szCs w:val="20"/>
              </w:rPr>
              <w:t>Do you know a place where you can get condoms?</w:t>
            </w:r>
          </w:p>
        </w:tc>
        <w:tc>
          <w:tcPr>
            <w:tcW w:w="4248" w:type="dxa"/>
            <w:vAlign w:val="center"/>
          </w:tcPr>
          <w:p w14:paraId="3A45A02A"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YES              </w:t>
            </w:r>
          </w:p>
          <w:p w14:paraId="1C1E403B"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&gt;&gt;&gt;&gt;&gt;&gt;&gt;&gt;&gt;skip to question 10</w:t>
            </w:r>
            <w:r w:rsidR="00E42915" w:rsidRPr="004F6310">
              <w:rPr>
                <w:rFonts w:ascii="Arial" w:hAnsi="Arial" w:cs="Arial"/>
                <w:b/>
                <w:bCs/>
                <w:sz w:val="20"/>
                <w:szCs w:val="20"/>
              </w:rPr>
              <w:t>4</w:t>
            </w:r>
          </w:p>
        </w:tc>
      </w:tr>
      <w:tr w:rsidR="00B35FA5" w:rsidRPr="004F6310" w14:paraId="0F108581" w14:textId="77777777">
        <w:trPr>
          <w:trHeight w:val="51"/>
        </w:trPr>
        <w:tc>
          <w:tcPr>
            <w:tcW w:w="720" w:type="dxa"/>
          </w:tcPr>
          <w:p w14:paraId="4D625F9C" w14:textId="77777777" w:rsidR="00B35FA5" w:rsidRPr="004F6310" w:rsidRDefault="00B35FA5" w:rsidP="00596785">
            <w:pPr>
              <w:numPr>
                <w:ilvl w:val="0"/>
                <w:numId w:val="5"/>
              </w:numPr>
              <w:rPr>
                <w:rFonts w:ascii="Arial" w:hAnsi="Arial" w:cs="Arial"/>
                <w:sz w:val="20"/>
                <w:szCs w:val="20"/>
              </w:rPr>
            </w:pPr>
          </w:p>
        </w:tc>
        <w:tc>
          <w:tcPr>
            <w:tcW w:w="5040" w:type="dxa"/>
          </w:tcPr>
          <w:p w14:paraId="51FABFE8" w14:textId="77777777" w:rsidR="00B35FA5" w:rsidRPr="004F6310" w:rsidRDefault="00B35FA5" w:rsidP="00DD31B9">
            <w:pPr>
              <w:rPr>
                <w:rFonts w:ascii="Arial" w:hAnsi="Arial" w:cs="Arial"/>
                <w:b/>
                <w:i/>
                <w:iCs/>
                <w:sz w:val="20"/>
                <w:szCs w:val="20"/>
              </w:rPr>
            </w:pPr>
            <w:r w:rsidRPr="004F6310">
              <w:rPr>
                <w:rFonts w:ascii="Arial" w:hAnsi="Arial" w:cs="Arial"/>
                <w:sz w:val="20"/>
                <w:szCs w:val="20"/>
              </w:rPr>
              <w:t xml:space="preserve">Can you tell me all of the places you can get condoms? </w:t>
            </w:r>
            <w:r w:rsidRPr="004F6310">
              <w:rPr>
                <w:rFonts w:ascii="Arial" w:hAnsi="Arial" w:cs="Arial"/>
                <w:sz w:val="20"/>
                <w:szCs w:val="20"/>
              </w:rPr>
              <w:br/>
            </w:r>
            <w:r w:rsidRPr="004F6310">
              <w:rPr>
                <w:rFonts w:ascii="Arial" w:hAnsi="Arial" w:cs="Arial"/>
                <w:b/>
                <w:i/>
                <w:iCs/>
                <w:sz w:val="20"/>
                <w:szCs w:val="20"/>
              </w:rPr>
              <w:t>DO NOT PROMPT</w:t>
            </w:r>
            <w:r w:rsidRPr="004F6310">
              <w:rPr>
                <w:rFonts w:ascii="Arial" w:hAnsi="Arial" w:cs="Arial"/>
                <w:b/>
                <w:i/>
                <w:iCs/>
                <w:sz w:val="20"/>
                <w:szCs w:val="20"/>
              </w:rPr>
              <w:br/>
            </w:r>
            <w:r w:rsidRPr="004F6310">
              <w:rPr>
                <w:rFonts w:ascii="Arial" w:hAnsi="Arial" w:cs="Arial"/>
                <w:i/>
                <w:sz w:val="20"/>
                <w:szCs w:val="20"/>
              </w:rPr>
              <w:t>Tick all that are mentioned.</w:t>
            </w:r>
          </w:p>
          <w:p w14:paraId="1BA11820" w14:textId="77777777" w:rsidR="00B35FA5" w:rsidRPr="004F6310" w:rsidRDefault="00B35FA5" w:rsidP="00DD31B9">
            <w:pPr>
              <w:rPr>
                <w:rFonts w:ascii="Arial" w:hAnsi="Arial" w:cs="Arial"/>
                <w:sz w:val="20"/>
                <w:szCs w:val="20"/>
              </w:rPr>
            </w:pPr>
            <w:r w:rsidRPr="004F6310">
              <w:rPr>
                <w:rStyle w:val="aa"/>
                <w:rFonts w:ascii="Arial" w:hAnsi="Arial" w:cs="Arial"/>
                <w:sz w:val="20"/>
                <w:szCs w:val="20"/>
              </w:rPr>
              <w:t>If the respondent is silent for 10 seconds, move on to the next section.</w:t>
            </w:r>
            <w:r w:rsidRPr="004F6310">
              <w:rPr>
                <w:rFonts w:ascii="Arial" w:hAnsi="Arial" w:cs="Arial"/>
                <w:sz w:val="20"/>
                <w:szCs w:val="20"/>
              </w:rPr>
              <w:br/>
            </w:r>
          </w:p>
          <w:p w14:paraId="0E274C3C" w14:textId="77777777" w:rsidR="00B35FA5" w:rsidRPr="004F6310" w:rsidRDefault="00B35FA5" w:rsidP="00596785">
            <w:pPr>
              <w:rPr>
                <w:rFonts w:ascii="Arial" w:hAnsi="Arial" w:cs="Arial"/>
                <w:sz w:val="20"/>
                <w:szCs w:val="20"/>
              </w:rPr>
            </w:pPr>
          </w:p>
        </w:tc>
        <w:tc>
          <w:tcPr>
            <w:tcW w:w="4248" w:type="dxa"/>
            <w:vAlign w:val="center"/>
          </w:tcPr>
          <w:p w14:paraId="14A44DA6" w14:textId="77777777" w:rsidR="00B35FA5" w:rsidRPr="004F6310" w:rsidRDefault="00B35FA5" w:rsidP="00596785">
            <w:pPr>
              <w:rPr>
                <w:rFonts w:ascii="Arial" w:hAnsi="Arial" w:cs="Arial"/>
                <w:sz w:val="20"/>
                <w:szCs w:val="20"/>
              </w:rPr>
            </w:pPr>
            <w:r w:rsidRPr="004F6310">
              <w:rPr>
                <w:rFonts w:ascii="Arial" w:hAnsi="Arial" w:cs="Arial"/>
                <w:sz w:val="20"/>
                <w:szCs w:val="20"/>
              </w:rPr>
              <w:t xml:space="preserve">1.   [   ]  Health worker              </w:t>
            </w:r>
          </w:p>
          <w:p w14:paraId="7E43A774" w14:textId="77777777" w:rsidR="00B35FA5" w:rsidRPr="004F6310" w:rsidRDefault="00B35FA5" w:rsidP="00596785">
            <w:pPr>
              <w:rPr>
                <w:rFonts w:ascii="Arial" w:hAnsi="Arial" w:cs="Arial"/>
                <w:sz w:val="20"/>
                <w:szCs w:val="20"/>
              </w:rPr>
            </w:pPr>
            <w:r w:rsidRPr="004F6310">
              <w:rPr>
                <w:rFonts w:ascii="Arial" w:hAnsi="Arial" w:cs="Arial"/>
                <w:sz w:val="20"/>
                <w:szCs w:val="20"/>
              </w:rPr>
              <w:t>2.   [   ]  Clinic/hospital</w:t>
            </w:r>
          </w:p>
          <w:p w14:paraId="047BF84B" w14:textId="77777777" w:rsidR="00B35FA5" w:rsidRPr="004F6310" w:rsidRDefault="00B35FA5"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3.   [   ]  School</w:t>
            </w:r>
            <w:r w:rsidRPr="004F6310">
              <w:rPr>
                <w:rFonts w:ascii="Arial" w:hAnsi="Arial" w:cs="Arial"/>
                <w:sz w:val="20"/>
                <w:szCs w:val="20"/>
              </w:rPr>
              <w:tab/>
            </w:r>
          </w:p>
          <w:p w14:paraId="22F0FF22" w14:textId="77777777" w:rsidR="00B35FA5" w:rsidRPr="004F6310" w:rsidRDefault="00B35FA5" w:rsidP="00596785">
            <w:pPr>
              <w:pStyle w:val="a8"/>
              <w:tabs>
                <w:tab w:val="clear" w:pos="4320"/>
                <w:tab w:val="clear" w:pos="8640"/>
                <w:tab w:val="left" w:pos="2445"/>
              </w:tabs>
              <w:rPr>
                <w:rFonts w:ascii="Arial" w:hAnsi="Arial" w:cs="Arial"/>
                <w:sz w:val="20"/>
                <w:szCs w:val="20"/>
              </w:rPr>
            </w:pPr>
            <w:r w:rsidRPr="004F6310">
              <w:rPr>
                <w:rFonts w:ascii="Arial" w:hAnsi="Arial" w:cs="Arial"/>
                <w:sz w:val="20"/>
                <w:szCs w:val="20"/>
              </w:rPr>
              <w:t>4.   [   ]  Chemist</w:t>
            </w:r>
          </w:p>
          <w:p w14:paraId="12788370"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5.   [   ]  Friends</w:t>
            </w:r>
          </w:p>
          <w:p w14:paraId="34570920"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6.   [   ]  Street vendor</w:t>
            </w:r>
          </w:p>
          <w:p w14:paraId="0A05D543"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7.   [   ]  Restaurant/bar/club</w:t>
            </w:r>
          </w:p>
          <w:p w14:paraId="1CD32D81"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8.   [   ]  </w:t>
            </w:r>
            <w:proofErr w:type="spellStart"/>
            <w:r w:rsidRPr="004F6310">
              <w:rPr>
                <w:rFonts w:ascii="Arial" w:hAnsi="Arial" w:cs="Arial"/>
                <w:sz w:val="20"/>
                <w:szCs w:val="20"/>
              </w:rPr>
              <w:t>Duka</w:t>
            </w:r>
            <w:proofErr w:type="spellEnd"/>
            <w:r w:rsidRPr="004F6310">
              <w:rPr>
                <w:rFonts w:ascii="Arial" w:hAnsi="Arial" w:cs="Arial"/>
                <w:sz w:val="20"/>
                <w:szCs w:val="20"/>
              </w:rPr>
              <w:t>/kiosk</w:t>
            </w:r>
          </w:p>
          <w:p w14:paraId="6C85703F"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 xml:space="preserve">9.   [   ]  NGO office </w:t>
            </w:r>
          </w:p>
          <w:p w14:paraId="56301E8A" w14:textId="77777777" w:rsidR="00B35FA5" w:rsidRPr="004F6310" w:rsidRDefault="00B35FA5" w:rsidP="00596785">
            <w:pPr>
              <w:pStyle w:val="a8"/>
              <w:tabs>
                <w:tab w:val="clear" w:pos="4320"/>
                <w:tab w:val="clear" w:pos="8640"/>
              </w:tabs>
              <w:rPr>
                <w:rFonts w:ascii="Arial" w:hAnsi="Arial" w:cs="Arial"/>
                <w:sz w:val="20"/>
                <w:szCs w:val="20"/>
              </w:rPr>
            </w:pPr>
            <w:r w:rsidRPr="004F6310">
              <w:rPr>
                <w:rFonts w:ascii="Arial" w:hAnsi="Arial" w:cs="Arial"/>
                <w:sz w:val="20"/>
                <w:szCs w:val="20"/>
              </w:rPr>
              <w:t>10.   [   ]  Other (specify)_______________</w:t>
            </w:r>
          </w:p>
        </w:tc>
      </w:tr>
    </w:tbl>
    <w:p w14:paraId="07DE5286" w14:textId="77777777" w:rsidR="0065665C" w:rsidRPr="004F6310" w:rsidRDefault="0061521D" w:rsidP="00816176">
      <w:pPr>
        <w:rPr>
          <w:rFonts w:ascii="Arial" w:hAnsi="Arial" w:cs="Arial"/>
          <w:bCs/>
          <w:i/>
          <w:iCs/>
          <w:sz w:val="20"/>
          <w:szCs w:val="20"/>
        </w:rPr>
      </w:pPr>
      <w:r w:rsidRPr="004F6310">
        <w:rPr>
          <w:rFonts w:ascii="Arial" w:hAnsi="Arial" w:cs="Arial"/>
          <w:bCs/>
          <w:i/>
          <w:iCs/>
          <w:sz w:val="20"/>
          <w:szCs w:val="20"/>
        </w:rPr>
        <w:br/>
      </w:r>
      <w:r w:rsidRPr="004F6310">
        <w:rPr>
          <w:rFonts w:ascii="Arial" w:hAnsi="Arial" w:cs="Arial"/>
          <w:bCs/>
          <w:i/>
          <w:iCs/>
          <w:sz w:val="20"/>
          <w:szCs w:val="20"/>
        </w:rPr>
        <w:br/>
      </w:r>
      <w:r w:rsidR="0065665C" w:rsidRPr="004F6310">
        <w:rPr>
          <w:rFonts w:ascii="Arial" w:hAnsi="Arial" w:cs="Arial"/>
          <w:bCs/>
          <w:i/>
          <w:iCs/>
          <w:sz w:val="20"/>
          <w:szCs w:val="20"/>
        </w:rPr>
        <w:t>FO</w:t>
      </w:r>
      <w:r w:rsidR="00000A89" w:rsidRPr="004F6310">
        <w:rPr>
          <w:rFonts w:ascii="Arial" w:hAnsi="Arial" w:cs="Arial"/>
          <w:bCs/>
          <w:i/>
          <w:iCs/>
          <w:sz w:val="20"/>
          <w:szCs w:val="20"/>
        </w:rPr>
        <w:t>, say</w:t>
      </w:r>
      <w:r w:rsidR="0065665C" w:rsidRPr="004F6310">
        <w:rPr>
          <w:rFonts w:ascii="Arial" w:hAnsi="Arial" w:cs="Arial"/>
          <w:bCs/>
          <w:i/>
          <w:iCs/>
          <w:sz w:val="20"/>
          <w:szCs w:val="20"/>
        </w:rPr>
        <w:t>: The objective of the next section is to find out your opinions about HIV/AIDS.  I will read a statement.  Please tell me if you strongly agree/agree/neither agree nor disagree/ disagree or strongly disagree with each statement.</w:t>
      </w:r>
    </w:p>
    <w:p w14:paraId="77109C0B" w14:textId="77777777" w:rsidR="0065665C" w:rsidRPr="004F6310" w:rsidRDefault="00000A89" w:rsidP="00816176">
      <w:pPr>
        <w:rPr>
          <w:rFonts w:ascii="Arial" w:hAnsi="Arial" w:cs="Arial"/>
          <w:b/>
        </w:rPr>
      </w:pPr>
      <w:r w:rsidRPr="004F6310">
        <w:rPr>
          <w:rFonts w:ascii="Arial" w:hAnsi="Arial" w:cs="Arial"/>
          <w:b/>
        </w:rPr>
        <w:t xml:space="preserve">FO: Do not state “Don’t know” as an option. </w:t>
      </w:r>
    </w:p>
    <w:tbl>
      <w:tblPr>
        <w:tblW w:w="10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621"/>
        <w:gridCol w:w="4733"/>
        <w:gridCol w:w="840"/>
        <w:gridCol w:w="600"/>
        <w:gridCol w:w="840"/>
        <w:gridCol w:w="840"/>
        <w:gridCol w:w="840"/>
        <w:gridCol w:w="691"/>
        <w:gridCol w:w="749"/>
      </w:tblGrid>
      <w:tr w:rsidR="00993884" w:rsidRPr="004F6310" w14:paraId="1DF9EFB6" w14:textId="77777777">
        <w:trPr>
          <w:trHeight w:val="487"/>
          <w:jc w:val="center"/>
        </w:trPr>
        <w:tc>
          <w:tcPr>
            <w:tcW w:w="5354" w:type="dxa"/>
            <w:gridSpan w:val="2"/>
            <w:shd w:val="clear" w:color="auto" w:fill="D9D9D9"/>
          </w:tcPr>
          <w:p w14:paraId="533F4922" w14:textId="77777777" w:rsidR="00C96366" w:rsidRPr="004F6310" w:rsidRDefault="00C96366" w:rsidP="00596785">
            <w:pPr>
              <w:jc w:val="center"/>
              <w:rPr>
                <w:rFonts w:ascii="Arial" w:hAnsi="Arial" w:cs="Arial"/>
                <w:b/>
              </w:rPr>
            </w:pPr>
            <w:r w:rsidRPr="004F6310">
              <w:rPr>
                <w:rFonts w:ascii="Arial" w:hAnsi="Arial" w:cs="Arial"/>
                <w:b/>
              </w:rPr>
              <w:t>Do you agree with the following statement?</w:t>
            </w:r>
          </w:p>
          <w:p w14:paraId="3DE56FFF" w14:textId="77777777" w:rsidR="00C96366" w:rsidRPr="004F6310" w:rsidRDefault="00C96366" w:rsidP="00596785">
            <w:pPr>
              <w:jc w:val="center"/>
              <w:rPr>
                <w:rFonts w:ascii="Arial" w:hAnsi="Arial" w:cs="Arial"/>
                <w:bCs/>
                <w:i/>
                <w:sz w:val="20"/>
                <w:szCs w:val="20"/>
              </w:rPr>
            </w:pPr>
            <w:r w:rsidRPr="004F6310">
              <w:rPr>
                <w:rFonts w:ascii="Arial" w:hAnsi="Arial" w:cs="Arial"/>
                <w:bCs/>
                <w:i/>
                <w:sz w:val="20"/>
                <w:szCs w:val="20"/>
              </w:rPr>
              <w:t xml:space="preserve">FO: put tick in correct column, </w:t>
            </w:r>
          </w:p>
          <w:p w14:paraId="260670E4" w14:textId="77777777" w:rsidR="00C96366" w:rsidRPr="004F6310" w:rsidRDefault="00C96366" w:rsidP="00596785">
            <w:pPr>
              <w:jc w:val="center"/>
              <w:rPr>
                <w:rFonts w:ascii="Arial" w:hAnsi="Arial" w:cs="Arial"/>
                <w:b/>
              </w:rPr>
            </w:pPr>
            <w:r w:rsidRPr="004F6310">
              <w:rPr>
                <w:rFonts w:ascii="Arial" w:hAnsi="Arial" w:cs="Arial"/>
                <w:bCs/>
                <w:i/>
                <w:sz w:val="20"/>
                <w:szCs w:val="20"/>
              </w:rPr>
              <w:t>then enter code on the right</w:t>
            </w:r>
          </w:p>
        </w:tc>
        <w:tc>
          <w:tcPr>
            <w:tcW w:w="840" w:type="dxa"/>
            <w:shd w:val="clear" w:color="auto" w:fill="D9D9D9"/>
          </w:tcPr>
          <w:p w14:paraId="602599D7"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1</w:t>
            </w:r>
          </w:p>
          <w:p w14:paraId="1D8BC418"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Strongly</w:t>
            </w:r>
          </w:p>
          <w:p w14:paraId="15EE9148"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Agree</w:t>
            </w:r>
          </w:p>
        </w:tc>
        <w:tc>
          <w:tcPr>
            <w:tcW w:w="600" w:type="dxa"/>
            <w:shd w:val="clear" w:color="auto" w:fill="D9D9D9"/>
          </w:tcPr>
          <w:p w14:paraId="7C483259"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2</w:t>
            </w:r>
          </w:p>
          <w:p w14:paraId="78C06D33"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Agree</w:t>
            </w:r>
          </w:p>
        </w:tc>
        <w:tc>
          <w:tcPr>
            <w:tcW w:w="840" w:type="dxa"/>
            <w:shd w:val="clear" w:color="auto" w:fill="D9D9D9"/>
          </w:tcPr>
          <w:p w14:paraId="092A3AE3"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3</w:t>
            </w:r>
          </w:p>
          <w:p w14:paraId="3421C599"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Neither Agree nor Disagree</w:t>
            </w:r>
          </w:p>
        </w:tc>
        <w:tc>
          <w:tcPr>
            <w:tcW w:w="840" w:type="dxa"/>
            <w:shd w:val="clear" w:color="auto" w:fill="D9D9D9"/>
          </w:tcPr>
          <w:p w14:paraId="0EA63BBA"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4</w:t>
            </w:r>
          </w:p>
          <w:p w14:paraId="1A4E0A71"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Disagree</w:t>
            </w:r>
          </w:p>
        </w:tc>
        <w:tc>
          <w:tcPr>
            <w:tcW w:w="840" w:type="dxa"/>
            <w:shd w:val="clear" w:color="auto" w:fill="D9D9D9"/>
          </w:tcPr>
          <w:p w14:paraId="3EF3498C"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5</w:t>
            </w:r>
          </w:p>
          <w:p w14:paraId="1659580E"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Strongly Disagree</w:t>
            </w:r>
          </w:p>
        </w:tc>
        <w:tc>
          <w:tcPr>
            <w:tcW w:w="691" w:type="dxa"/>
            <w:shd w:val="clear" w:color="auto" w:fill="D9D9D9"/>
          </w:tcPr>
          <w:p w14:paraId="7C93BC8A"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6</w:t>
            </w:r>
            <w:r w:rsidRPr="004F6310">
              <w:rPr>
                <w:rFonts w:ascii="Arial" w:hAnsi="Arial" w:cs="Arial"/>
                <w:b/>
                <w:bCs/>
                <w:sz w:val="13"/>
                <w:szCs w:val="13"/>
              </w:rPr>
              <w:br/>
              <w:t>Don’t Know</w:t>
            </w:r>
          </w:p>
        </w:tc>
        <w:tc>
          <w:tcPr>
            <w:tcW w:w="749" w:type="dxa"/>
            <w:shd w:val="clear" w:color="auto" w:fill="D9D9D9"/>
          </w:tcPr>
          <w:p w14:paraId="4AB507D2" w14:textId="77777777" w:rsidR="00C96366" w:rsidRPr="004F6310" w:rsidRDefault="00C96366" w:rsidP="00596785">
            <w:pPr>
              <w:jc w:val="center"/>
              <w:rPr>
                <w:rFonts w:ascii="Arial" w:hAnsi="Arial" w:cs="Arial"/>
                <w:b/>
                <w:bCs/>
                <w:sz w:val="13"/>
                <w:szCs w:val="13"/>
              </w:rPr>
            </w:pPr>
            <w:r w:rsidRPr="004F6310">
              <w:rPr>
                <w:rFonts w:ascii="Arial" w:hAnsi="Arial" w:cs="Arial"/>
                <w:b/>
                <w:bCs/>
                <w:sz w:val="13"/>
                <w:szCs w:val="13"/>
              </w:rPr>
              <w:t>ENTER CODE</w:t>
            </w:r>
          </w:p>
        </w:tc>
      </w:tr>
      <w:tr w:rsidR="00993884" w:rsidRPr="004F6310" w14:paraId="34A7DA19" w14:textId="77777777">
        <w:trPr>
          <w:trHeight w:val="51"/>
          <w:jc w:val="center"/>
        </w:trPr>
        <w:tc>
          <w:tcPr>
            <w:tcW w:w="621" w:type="dxa"/>
          </w:tcPr>
          <w:p w14:paraId="186DEC97" w14:textId="77777777" w:rsidR="00C96366" w:rsidRPr="004F6310" w:rsidRDefault="00C96366" w:rsidP="00FC1C52">
            <w:pPr>
              <w:numPr>
                <w:ilvl w:val="0"/>
                <w:numId w:val="5"/>
              </w:numPr>
              <w:rPr>
                <w:rFonts w:ascii="Arial" w:hAnsi="Arial" w:cs="Arial"/>
                <w:sz w:val="20"/>
                <w:szCs w:val="20"/>
              </w:rPr>
            </w:pPr>
          </w:p>
        </w:tc>
        <w:tc>
          <w:tcPr>
            <w:tcW w:w="4733" w:type="dxa"/>
          </w:tcPr>
          <w:p w14:paraId="4C1A1DAB" w14:textId="77777777" w:rsidR="00C96366" w:rsidRPr="004F6310" w:rsidRDefault="00C96366" w:rsidP="00596785">
            <w:pPr>
              <w:rPr>
                <w:rFonts w:ascii="Arial" w:hAnsi="Arial" w:cs="Arial"/>
                <w:sz w:val="20"/>
                <w:szCs w:val="20"/>
              </w:rPr>
            </w:pPr>
            <w:r w:rsidRPr="004F6310">
              <w:rPr>
                <w:rFonts w:ascii="Arial" w:hAnsi="Arial" w:cs="Arial"/>
                <w:sz w:val="20"/>
                <w:szCs w:val="20"/>
              </w:rPr>
              <w:t>Using condoms reduces sexual pleasure.</w:t>
            </w:r>
          </w:p>
        </w:tc>
        <w:tc>
          <w:tcPr>
            <w:tcW w:w="840" w:type="dxa"/>
          </w:tcPr>
          <w:p w14:paraId="20F10788" w14:textId="77777777" w:rsidR="00C96366" w:rsidRPr="004F6310" w:rsidRDefault="00C96366" w:rsidP="00596785">
            <w:pPr>
              <w:spacing w:line="360" w:lineRule="auto"/>
              <w:rPr>
                <w:rFonts w:ascii="Arial" w:hAnsi="Arial" w:cs="Arial"/>
                <w:sz w:val="20"/>
                <w:szCs w:val="20"/>
              </w:rPr>
            </w:pPr>
          </w:p>
        </w:tc>
        <w:tc>
          <w:tcPr>
            <w:tcW w:w="600" w:type="dxa"/>
          </w:tcPr>
          <w:p w14:paraId="59BAC126" w14:textId="77777777" w:rsidR="00C96366" w:rsidRPr="004F6310" w:rsidRDefault="00C96366" w:rsidP="00596785">
            <w:pPr>
              <w:spacing w:line="360" w:lineRule="auto"/>
              <w:rPr>
                <w:rFonts w:ascii="Arial" w:hAnsi="Arial" w:cs="Arial"/>
                <w:sz w:val="20"/>
                <w:szCs w:val="20"/>
              </w:rPr>
            </w:pPr>
          </w:p>
        </w:tc>
        <w:tc>
          <w:tcPr>
            <w:tcW w:w="840" w:type="dxa"/>
          </w:tcPr>
          <w:p w14:paraId="6C90B95A" w14:textId="77777777" w:rsidR="00C96366" w:rsidRPr="004F6310" w:rsidRDefault="00C96366" w:rsidP="00596785">
            <w:pPr>
              <w:spacing w:line="360" w:lineRule="auto"/>
              <w:rPr>
                <w:rFonts w:ascii="Arial" w:hAnsi="Arial" w:cs="Arial"/>
                <w:sz w:val="20"/>
                <w:szCs w:val="20"/>
              </w:rPr>
            </w:pPr>
          </w:p>
        </w:tc>
        <w:tc>
          <w:tcPr>
            <w:tcW w:w="840" w:type="dxa"/>
          </w:tcPr>
          <w:p w14:paraId="072396C7" w14:textId="77777777" w:rsidR="00C96366" w:rsidRPr="004F6310" w:rsidRDefault="00C96366" w:rsidP="00596785">
            <w:pPr>
              <w:spacing w:line="360" w:lineRule="auto"/>
              <w:rPr>
                <w:rFonts w:ascii="Arial" w:hAnsi="Arial" w:cs="Arial"/>
                <w:sz w:val="20"/>
                <w:szCs w:val="20"/>
              </w:rPr>
            </w:pPr>
          </w:p>
        </w:tc>
        <w:tc>
          <w:tcPr>
            <w:tcW w:w="840" w:type="dxa"/>
          </w:tcPr>
          <w:p w14:paraId="7B5C051D" w14:textId="77777777" w:rsidR="00C96366" w:rsidRPr="004F6310" w:rsidRDefault="00C96366" w:rsidP="00596785">
            <w:pPr>
              <w:spacing w:line="360" w:lineRule="auto"/>
              <w:rPr>
                <w:rFonts w:ascii="Arial" w:hAnsi="Arial" w:cs="Arial"/>
                <w:sz w:val="20"/>
                <w:szCs w:val="20"/>
              </w:rPr>
            </w:pPr>
          </w:p>
        </w:tc>
        <w:tc>
          <w:tcPr>
            <w:tcW w:w="691" w:type="dxa"/>
          </w:tcPr>
          <w:p w14:paraId="143D2BEA" w14:textId="77777777" w:rsidR="00C96366" w:rsidRPr="004F6310" w:rsidRDefault="00C96366" w:rsidP="00596785">
            <w:pPr>
              <w:spacing w:line="360" w:lineRule="auto"/>
              <w:rPr>
                <w:rFonts w:ascii="Arial" w:hAnsi="Arial" w:cs="Arial"/>
                <w:sz w:val="20"/>
                <w:szCs w:val="20"/>
              </w:rPr>
            </w:pPr>
          </w:p>
        </w:tc>
        <w:tc>
          <w:tcPr>
            <w:tcW w:w="749" w:type="dxa"/>
          </w:tcPr>
          <w:p w14:paraId="09CA6596" w14:textId="77777777" w:rsidR="00C96366" w:rsidRPr="004F6310" w:rsidRDefault="00C96366" w:rsidP="00596785">
            <w:pPr>
              <w:spacing w:line="360" w:lineRule="auto"/>
              <w:rPr>
                <w:rFonts w:ascii="Arial" w:hAnsi="Arial" w:cs="Arial"/>
                <w:sz w:val="20"/>
                <w:szCs w:val="20"/>
              </w:rPr>
            </w:pPr>
          </w:p>
        </w:tc>
      </w:tr>
      <w:tr w:rsidR="00993884" w:rsidRPr="004F6310" w14:paraId="739FF70B" w14:textId="77777777">
        <w:trPr>
          <w:trHeight w:val="51"/>
          <w:jc w:val="center"/>
        </w:trPr>
        <w:tc>
          <w:tcPr>
            <w:tcW w:w="621" w:type="dxa"/>
          </w:tcPr>
          <w:p w14:paraId="2666CA2C"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5066D2B3" w14:textId="77777777" w:rsidR="00C96366" w:rsidRPr="004F6310" w:rsidRDefault="00C96366" w:rsidP="00596785">
            <w:pPr>
              <w:rPr>
                <w:rFonts w:ascii="Arial" w:hAnsi="Arial" w:cs="Arial"/>
                <w:sz w:val="20"/>
                <w:szCs w:val="20"/>
              </w:rPr>
            </w:pPr>
            <w:r w:rsidRPr="004F6310">
              <w:rPr>
                <w:rFonts w:ascii="Arial" w:hAnsi="Arial" w:cs="Arial"/>
                <w:sz w:val="20"/>
                <w:szCs w:val="20"/>
              </w:rPr>
              <w:t>It is embarrassing to buy or ask for condoms.</w:t>
            </w:r>
          </w:p>
        </w:tc>
        <w:tc>
          <w:tcPr>
            <w:tcW w:w="840" w:type="dxa"/>
          </w:tcPr>
          <w:p w14:paraId="13ADF944" w14:textId="77777777" w:rsidR="00C96366" w:rsidRPr="004F6310" w:rsidRDefault="00C96366" w:rsidP="00596785">
            <w:pPr>
              <w:spacing w:line="360" w:lineRule="auto"/>
              <w:rPr>
                <w:rFonts w:ascii="Arial" w:hAnsi="Arial" w:cs="Arial"/>
                <w:sz w:val="20"/>
                <w:szCs w:val="20"/>
              </w:rPr>
            </w:pPr>
          </w:p>
        </w:tc>
        <w:tc>
          <w:tcPr>
            <w:tcW w:w="600" w:type="dxa"/>
          </w:tcPr>
          <w:p w14:paraId="1440702F" w14:textId="77777777" w:rsidR="00C96366" w:rsidRPr="004F6310" w:rsidRDefault="00C96366" w:rsidP="00596785">
            <w:pPr>
              <w:spacing w:line="360" w:lineRule="auto"/>
              <w:rPr>
                <w:rFonts w:ascii="Arial" w:hAnsi="Arial" w:cs="Arial"/>
                <w:sz w:val="20"/>
                <w:szCs w:val="20"/>
              </w:rPr>
            </w:pPr>
          </w:p>
        </w:tc>
        <w:tc>
          <w:tcPr>
            <w:tcW w:w="840" w:type="dxa"/>
          </w:tcPr>
          <w:p w14:paraId="071C83AF" w14:textId="77777777" w:rsidR="00C96366" w:rsidRPr="004F6310" w:rsidRDefault="00C96366" w:rsidP="00596785">
            <w:pPr>
              <w:spacing w:line="360" w:lineRule="auto"/>
              <w:rPr>
                <w:rFonts w:ascii="Arial" w:hAnsi="Arial" w:cs="Arial"/>
                <w:sz w:val="20"/>
                <w:szCs w:val="20"/>
              </w:rPr>
            </w:pPr>
          </w:p>
        </w:tc>
        <w:tc>
          <w:tcPr>
            <w:tcW w:w="840" w:type="dxa"/>
          </w:tcPr>
          <w:p w14:paraId="6BF4846C" w14:textId="77777777" w:rsidR="00C96366" w:rsidRPr="004F6310" w:rsidRDefault="00C96366" w:rsidP="00596785">
            <w:pPr>
              <w:spacing w:line="360" w:lineRule="auto"/>
              <w:rPr>
                <w:rFonts w:ascii="Arial" w:hAnsi="Arial" w:cs="Arial"/>
                <w:sz w:val="20"/>
                <w:szCs w:val="20"/>
              </w:rPr>
            </w:pPr>
          </w:p>
        </w:tc>
        <w:tc>
          <w:tcPr>
            <w:tcW w:w="840" w:type="dxa"/>
          </w:tcPr>
          <w:p w14:paraId="1E8917C0" w14:textId="77777777" w:rsidR="00C96366" w:rsidRPr="004F6310" w:rsidRDefault="00C96366" w:rsidP="00596785">
            <w:pPr>
              <w:spacing w:line="360" w:lineRule="auto"/>
              <w:rPr>
                <w:rFonts w:ascii="Arial" w:hAnsi="Arial" w:cs="Arial"/>
                <w:sz w:val="20"/>
                <w:szCs w:val="20"/>
              </w:rPr>
            </w:pPr>
          </w:p>
        </w:tc>
        <w:tc>
          <w:tcPr>
            <w:tcW w:w="691" w:type="dxa"/>
          </w:tcPr>
          <w:p w14:paraId="0C60E59D" w14:textId="77777777" w:rsidR="00C96366" w:rsidRPr="004F6310" w:rsidRDefault="00C96366" w:rsidP="00596785">
            <w:pPr>
              <w:spacing w:line="360" w:lineRule="auto"/>
              <w:rPr>
                <w:rFonts w:ascii="Arial" w:hAnsi="Arial" w:cs="Arial"/>
                <w:sz w:val="20"/>
                <w:szCs w:val="20"/>
              </w:rPr>
            </w:pPr>
          </w:p>
        </w:tc>
        <w:tc>
          <w:tcPr>
            <w:tcW w:w="749" w:type="dxa"/>
          </w:tcPr>
          <w:p w14:paraId="7C5568BC" w14:textId="77777777" w:rsidR="00C96366" w:rsidRPr="004F6310" w:rsidRDefault="00C96366" w:rsidP="00596785">
            <w:pPr>
              <w:spacing w:line="360" w:lineRule="auto"/>
              <w:rPr>
                <w:rFonts w:ascii="Arial" w:hAnsi="Arial" w:cs="Arial"/>
                <w:sz w:val="20"/>
                <w:szCs w:val="20"/>
              </w:rPr>
            </w:pPr>
          </w:p>
        </w:tc>
      </w:tr>
      <w:tr w:rsidR="00993884" w:rsidRPr="004F6310" w14:paraId="03C4DABB" w14:textId="77777777">
        <w:trPr>
          <w:trHeight w:val="51"/>
          <w:jc w:val="center"/>
        </w:trPr>
        <w:tc>
          <w:tcPr>
            <w:tcW w:w="621" w:type="dxa"/>
          </w:tcPr>
          <w:p w14:paraId="5AD55FD9"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46CAF59A" w14:textId="77777777" w:rsidR="00C96366" w:rsidRPr="004F6310" w:rsidRDefault="00C96366" w:rsidP="00596785">
            <w:pPr>
              <w:rPr>
                <w:rFonts w:ascii="Arial" w:hAnsi="Arial" w:cs="Arial"/>
                <w:sz w:val="20"/>
                <w:szCs w:val="20"/>
              </w:rPr>
            </w:pPr>
            <w:r w:rsidRPr="004F6310">
              <w:rPr>
                <w:rFonts w:ascii="Arial" w:hAnsi="Arial" w:cs="Arial"/>
                <w:sz w:val="20"/>
                <w:szCs w:val="20"/>
              </w:rPr>
              <w:t>Using a condom is a sign of not trusting your partner.</w:t>
            </w:r>
          </w:p>
        </w:tc>
        <w:tc>
          <w:tcPr>
            <w:tcW w:w="840" w:type="dxa"/>
          </w:tcPr>
          <w:p w14:paraId="733CF2C1" w14:textId="77777777" w:rsidR="00C96366" w:rsidRPr="004F6310" w:rsidRDefault="00C96366" w:rsidP="00596785">
            <w:pPr>
              <w:spacing w:line="360" w:lineRule="auto"/>
              <w:rPr>
                <w:rFonts w:ascii="Arial" w:hAnsi="Arial" w:cs="Arial"/>
                <w:sz w:val="20"/>
                <w:szCs w:val="20"/>
              </w:rPr>
            </w:pPr>
          </w:p>
        </w:tc>
        <w:tc>
          <w:tcPr>
            <w:tcW w:w="600" w:type="dxa"/>
          </w:tcPr>
          <w:p w14:paraId="0439BFD7" w14:textId="77777777" w:rsidR="00C96366" w:rsidRPr="004F6310" w:rsidRDefault="00C96366" w:rsidP="00596785">
            <w:pPr>
              <w:spacing w:line="360" w:lineRule="auto"/>
              <w:rPr>
                <w:rFonts w:ascii="Arial" w:hAnsi="Arial" w:cs="Arial"/>
                <w:sz w:val="20"/>
                <w:szCs w:val="20"/>
              </w:rPr>
            </w:pPr>
          </w:p>
        </w:tc>
        <w:tc>
          <w:tcPr>
            <w:tcW w:w="840" w:type="dxa"/>
          </w:tcPr>
          <w:p w14:paraId="368159F9" w14:textId="77777777" w:rsidR="00C96366" w:rsidRPr="004F6310" w:rsidRDefault="00C96366" w:rsidP="00596785">
            <w:pPr>
              <w:spacing w:line="360" w:lineRule="auto"/>
              <w:rPr>
                <w:rFonts w:ascii="Arial" w:hAnsi="Arial" w:cs="Arial"/>
                <w:sz w:val="20"/>
                <w:szCs w:val="20"/>
              </w:rPr>
            </w:pPr>
          </w:p>
        </w:tc>
        <w:tc>
          <w:tcPr>
            <w:tcW w:w="840" w:type="dxa"/>
          </w:tcPr>
          <w:p w14:paraId="1B656825" w14:textId="77777777" w:rsidR="00C96366" w:rsidRPr="004F6310" w:rsidRDefault="00C96366" w:rsidP="00596785">
            <w:pPr>
              <w:spacing w:line="360" w:lineRule="auto"/>
              <w:rPr>
                <w:rFonts w:ascii="Arial" w:hAnsi="Arial" w:cs="Arial"/>
                <w:sz w:val="20"/>
                <w:szCs w:val="20"/>
              </w:rPr>
            </w:pPr>
          </w:p>
        </w:tc>
        <w:tc>
          <w:tcPr>
            <w:tcW w:w="840" w:type="dxa"/>
          </w:tcPr>
          <w:p w14:paraId="1C59203F" w14:textId="77777777" w:rsidR="00C96366" w:rsidRPr="004F6310" w:rsidRDefault="00C96366" w:rsidP="00596785">
            <w:pPr>
              <w:spacing w:line="360" w:lineRule="auto"/>
              <w:rPr>
                <w:rFonts w:ascii="Arial" w:hAnsi="Arial" w:cs="Arial"/>
                <w:sz w:val="20"/>
                <w:szCs w:val="20"/>
              </w:rPr>
            </w:pPr>
          </w:p>
        </w:tc>
        <w:tc>
          <w:tcPr>
            <w:tcW w:w="691" w:type="dxa"/>
          </w:tcPr>
          <w:p w14:paraId="2236CB55" w14:textId="77777777" w:rsidR="00C96366" w:rsidRPr="004F6310" w:rsidRDefault="00C96366" w:rsidP="00596785">
            <w:pPr>
              <w:spacing w:line="360" w:lineRule="auto"/>
              <w:rPr>
                <w:rFonts w:ascii="Arial" w:hAnsi="Arial" w:cs="Arial"/>
                <w:sz w:val="20"/>
                <w:szCs w:val="20"/>
              </w:rPr>
            </w:pPr>
          </w:p>
        </w:tc>
        <w:tc>
          <w:tcPr>
            <w:tcW w:w="749" w:type="dxa"/>
          </w:tcPr>
          <w:p w14:paraId="2B23496E" w14:textId="77777777" w:rsidR="00C96366" w:rsidRPr="004F6310" w:rsidRDefault="00C96366" w:rsidP="00596785">
            <w:pPr>
              <w:spacing w:line="360" w:lineRule="auto"/>
              <w:rPr>
                <w:rFonts w:ascii="Arial" w:hAnsi="Arial" w:cs="Arial"/>
                <w:sz w:val="20"/>
                <w:szCs w:val="20"/>
              </w:rPr>
            </w:pPr>
          </w:p>
        </w:tc>
      </w:tr>
      <w:tr w:rsidR="00993884" w:rsidRPr="004F6310" w14:paraId="0CAB0712" w14:textId="77777777">
        <w:trPr>
          <w:trHeight w:val="51"/>
          <w:jc w:val="center"/>
        </w:trPr>
        <w:tc>
          <w:tcPr>
            <w:tcW w:w="621" w:type="dxa"/>
          </w:tcPr>
          <w:p w14:paraId="3207DC46"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729A46F0" w14:textId="77777777" w:rsidR="00C96366" w:rsidRPr="004F6310" w:rsidRDefault="00C96366" w:rsidP="00596785">
            <w:pPr>
              <w:rPr>
                <w:rFonts w:ascii="Arial" w:hAnsi="Arial" w:cs="Arial"/>
                <w:sz w:val="20"/>
                <w:szCs w:val="20"/>
              </w:rPr>
            </w:pPr>
            <w:r w:rsidRPr="004F6310">
              <w:rPr>
                <w:rFonts w:ascii="Arial" w:hAnsi="Arial" w:cs="Arial"/>
                <w:sz w:val="20"/>
                <w:szCs w:val="20"/>
              </w:rPr>
              <w:t>Men need to have more than one sexual partner, often at the same time.</w:t>
            </w:r>
          </w:p>
        </w:tc>
        <w:tc>
          <w:tcPr>
            <w:tcW w:w="840" w:type="dxa"/>
          </w:tcPr>
          <w:p w14:paraId="23A05967" w14:textId="77777777" w:rsidR="00C96366" w:rsidRPr="004F6310" w:rsidRDefault="00C96366" w:rsidP="00596785">
            <w:pPr>
              <w:spacing w:line="360" w:lineRule="auto"/>
              <w:rPr>
                <w:rFonts w:ascii="Arial" w:hAnsi="Arial" w:cs="Arial"/>
                <w:sz w:val="20"/>
                <w:szCs w:val="20"/>
              </w:rPr>
            </w:pPr>
          </w:p>
        </w:tc>
        <w:tc>
          <w:tcPr>
            <w:tcW w:w="600" w:type="dxa"/>
          </w:tcPr>
          <w:p w14:paraId="599293C4" w14:textId="77777777" w:rsidR="00C96366" w:rsidRPr="004F6310" w:rsidRDefault="00C96366" w:rsidP="00596785">
            <w:pPr>
              <w:spacing w:line="360" w:lineRule="auto"/>
              <w:rPr>
                <w:rFonts w:ascii="Arial" w:hAnsi="Arial" w:cs="Arial"/>
                <w:sz w:val="20"/>
                <w:szCs w:val="20"/>
              </w:rPr>
            </w:pPr>
          </w:p>
        </w:tc>
        <w:tc>
          <w:tcPr>
            <w:tcW w:w="840" w:type="dxa"/>
          </w:tcPr>
          <w:p w14:paraId="673BADC1" w14:textId="77777777" w:rsidR="00C96366" w:rsidRPr="004F6310" w:rsidRDefault="00C96366" w:rsidP="00596785">
            <w:pPr>
              <w:spacing w:line="360" w:lineRule="auto"/>
              <w:rPr>
                <w:rFonts w:ascii="Arial" w:hAnsi="Arial" w:cs="Arial"/>
                <w:sz w:val="20"/>
                <w:szCs w:val="20"/>
              </w:rPr>
            </w:pPr>
          </w:p>
        </w:tc>
        <w:tc>
          <w:tcPr>
            <w:tcW w:w="840" w:type="dxa"/>
          </w:tcPr>
          <w:p w14:paraId="7785A000" w14:textId="77777777" w:rsidR="00C96366" w:rsidRPr="004F6310" w:rsidRDefault="00C96366" w:rsidP="00596785">
            <w:pPr>
              <w:spacing w:line="360" w:lineRule="auto"/>
              <w:rPr>
                <w:rFonts w:ascii="Arial" w:hAnsi="Arial" w:cs="Arial"/>
                <w:sz w:val="20"/>
                <w:szCs w:val="20"/>
              </w:rPr>
            </w:pPr>
          </w:p>
        </w:tc>
        <w:tc>
          <w:tcPr>
            <w:tcW w:w="840" w:type="dxa"/>
          </w:tcPr>
          <w:p w14:paraId="5C580680" w14:textId="77777777" w:rsidR="00C96366" w:rsidRPr="004F6310" w:rsidRDefault="00C96366" w:rsidP="00596785">
            <w:pPr>
              <w:spacing w:line="360" w:lineRule="auto"/>
              <w:rPr>
                <w:rFonts w:ascii="Arial" w:hAnsi="Arial" w:cs="Arial"/>
                <w:sz w:val="20"/>
                <w:szCs w:val="20"/>
              </w:rPr>
            </w:pPr>
          </w:p>
        </w:tc>
        <w:tc>
          <w:tcPr>
            <w:tcW w:w="691" w:type="dxa"/>
          </w:tcPr>
          <w:p w14:paraId="37FE48EC" w14:textId="77777777" w:rsidR="00C96366" w:rsidRPr="004F6310" w:rsidRDefault="00C96366" w:rsidP="00596785">
            <w:pPr>
              <w:spacing w:line="360" w:lineRule="auto"/>
              <w:rPr>
                <w:rFonts w:ascii="Arial" w:hAnsi="Arial" w:cs="Arial"/>
                <w:sz w:val="20"/>
                <w:szCs w:val="20"/>
              </w:rPr>
            </w:pPr>
          </w:p>
        </w:tc>
        <w:tc>
          <w:tcPr>
            <w:tcW w:w="749" w:type="dxa"/>
          </w:tcPr>
          <w:p w14:paraId="31405935" w14:textId="77777777" w:rsidR="00C96366" w:rsidRPr="004F6310" w:rsidRDefault="00C96366" w:rsidP="00596785">
            <w:pPr>
              <w:spacing w:line="360" w:lineRule="auto"/>
              <w:rPr>
                <w:rFonts w:ascii="Arial" w:hAnsi="Arial" w:cs="Arial"/>
                <w:sz w:val="20"/>
                <w:szCs w:val="20"/>
              </w:rPr>
            </w:pPr>
          </w:p>
        </w:tc>
      </w:tr>
      <w:tr w:rsidR="00993884" w:rsidRPr="004F6310" w14:paraId="0F8C1CA2" w14:textId="77777777">
        <w:trPr>
          <w:trHeight w:val="51"/>
          <w:jc w:val="center"/>
        </w:trPr>
        <w:tc>
          <w:tcPr>
            <w:tcW w:w="621" w:type="dxa"/>
          </w:tcPr>
          <w:p w14:paraId="183AF597"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28EC503D" w14:textId="77777777" w:rsidR="00C96366" w:rsidRPr="004F6310" w:rsidRDefault="00DE05A5" w:rsidP="00DE05A5">
            <w:pPr>
              <w:rPr>
                <w:rFonts w:ascii="Arial" w:hAnsi="Arial" w:cs="Arial"/>
                <w:sz w:val="20"/>
                <w:szCs w:val="20"/>
              </w:rPr>
            </w:pPr>
            <w:r w:rsidRPr="004F6310">
              <w:rPr>
                <w:rFonts w:ascii="Arial" w:hAnsi="Arial" w:cs="Arial"/>
                <w:sz w:val="20"/>
                <w:szCs w:val="20"/>
              </w:rPr>
              <w:t>It is necessary to have</w:t>
            </w:r>
            <w:r w:rsidR="00C96366" w:rsidRPr="004F6310">
              <w:rPr>
                <w:rFonts w:ascii="Arial" w:hAnsi="Arial" w:cs="Arial"/>
                <w:sz w:val="20"/>
                <w:szCs w:val="20"/>
              </w:rPr>
              <w:t xml:space="preserve"> sex to keep </w:t>
            </w:r>
            <w:r w:rsidRPr="004F6310">
              <w:rPr>
                <w:rFonts w:ascii="Arial" w:hAnsi="Arial" w:cs="Arial"/>
                <w:sz w:val="20"/>
                <w:szCs w:val="20"/>
              </w:rPr>
              <w:t xml:space="preserve">one’s </w:t>
            </w:r>
            <w:r w:rsidR="00C96366" w:rsidRPr="004F6310">
              <w:rPr>
                <w:rFonts w:ascii="Arial" w:hAnsi="Arial" w:cs="Arial"/>
                <w:sz w:val="20"/>
                <w:szCs w:val="20"/>
              </w:rPr>
              <w:t>boyfriend or girlfriend.</w:t>
            </w:r>
          </w:p>
        </w:tc>
        <w:tc>
          <w:tcPr>
            <w:tcW w:w="840" w:type="dxa"/>
          </w:tcPr>
          <w:p w14:paraId="0CCEF859" w14:textId="77777777" w:rsidR="00C96366" w:rsidRPr="004F6310" w:rsidRDefault="00C96366" w:rsidP="00596785">
            <w:pPr>
              <w:spacing w:line="360" w:lineRule="auto"/>
              <w:rPr>
                <w:rFonts w:ascii="Arial" w:hAnsi="Arial" w:cs="Arial"/>
                <w:sz w:val="20"/>
                <w:szCs w:val="20"/>
              </w:rPr>
            </w:pPr>
          </w:p>
        </w:tc>
        <w:tc>
          <w:tcPr>
            <w:tcW w:w="600" w:type="dxa"/>
          </w:tcPr>
          <w:p w14:paraId="7B1A2D0B" w14:textId="77777777" w:rsidR="00C96366" w:rsidRPr="004F6310" w:rsidRDefault="00C96366" w:rsidP="00596785">
            <w:pPr>
              <w:spacing w:line="360" w:lineRule="auto"/>
              <w:rPr>
                <w:rFonts w:ascii="Arial" w:hAnsi="Arial" w:cs="Arial"/>
                <w:sz w:val="20"/>
                <w:szCs w:val="20"/>
              </w:rPr>
            </w:pPr>
          </w:p>
        </w:tc>
        <w:tc>
          <w:tcPr>
            <w:tcW w:w="840" w:type="dxa"/>
          </w:tcPr>
          <w:p w14:paraId="363F0079" w14:textId="77777777" w:rsidR="00C96366" w:rsidRPr="004F6310" w:rsidRDefault="00C96366" w:rsidP="00596785">
            <w:pPr>
              <w:spacing w:line="360" w:lineRule="auto"/>
              <w:rPr>
                <w:rFonts w:ascii="Arial" w:hAnsi="Arial" w:cs="Arial"/>
                <w:sz w:val="20"/>
                <w:szCs w:val="20"/>
              </w:rPr>
            </w:pPr>
          </w:p>
        </w:tc>
        <w:tc>
          <w:tcPr>
            <w:tcW w:w="840" w:type="dxa"/>
          </w:tcPr>
          <w:p w14:paraId="2A01F701" w14:textId="77777777" w:rsidR="00C96366" w:rsidRPr="004F6310" w:rsidRDefault="00C96366" w:rsidP="00596785">
            <w:pPr>
              <w:spacing w:line="360" w:lineRule="auto"/>
              <w:rPr>
                <w:rFonts w:ascii="Arial" w:hAnsi="Arial" w:cs="Arial"/>
                <w:sz w:val="20"/>
                <w:szCs w:val="20"/>
              </w:rPr>
            </w:pPr>
          </w:p>
        </w:tc>
        <w:tc>
          <w:tcPr>
            <w:tcW w:w="840" w:type="dxa"/>
          </w:tcPr>
          <w:p w14:paraId="286D9B0F" w14:textId="77777777" w:rsidR="00C96366" w:rsidRPr="004F6310" w:rsidRDefault="00C96366" w:rsidP="00596785">
            <w:pPr>
              <w:spacing w:line="360" w:lineRule="auto"/>
              <w:rPr>
                <w:rFonts w:ascii="Arial" w:hAnsi="Arial" w:cs="Arial"/>
                <w:sz w:val="20"/>
                <w:szCs w:val="20"/>
              </w:rPr>
            </w:pPr>
          </w:p>
        </w:tc>
        <w:tc>
          <w:tcPr>
            <w:tcW w:w="691" w:type="dxa"/>
          </w:tcPr>
          <w:p w14:paraId="0FE2630C" w14:textId="77777777" w:rsidR="00C96366" w:rsidRPr="004F6310" w:rsidRDefault="00C96366" w:rsidP="00596785">
            <w:pPr>
              <w:spacing w:line="360" w:lineRule="auto"/>
              <w:rPr>
                <w:rFonts w:ascii="Arial" w:hAnsi="Arial" w:cs="Arial"/>
                <w:sz w:val="20"/>
                <w:szCs w:val="20"/>
              </w:rPr>
            </w:pPr>
          </w:p>
        </w:tc>
        <w:tc>
          <w:tcPr>
            <w:tcW w:w="749" w:type="dxa"/>
          </w:tcPr>
          <w:p w14:paraId="7AFE799B" w14:textId="77777777" w:rsidR="00C96366" w:rsidRPr="004F6310" w:rsidRDefault="00C96366" w:rsidP="00596785">
            <w:pPr>
              <w:spacing w:line="360" w:lineRule="auto"/>
              <w:rPr>
                <w:rFonts w:ascii="Arial" w:hAnsi="Arial" w:cs="Arial"/>
                <w:sz w:val="20"/>
                <w:szCs w:val="20"/>
              </w:rPr>
            </w:pPr>
          </w:p>
        </w:tc>
      </w:tr>
      <w:tr w:rsidR="00993884" w:rsidRPr="004F6310" w14:paraId="31690FA7" w14:textId="77777777">
        <w:trPr>
          <w:trHeight w:val="51"/>
          <w:jc w:val="center"/>
        </w:trPr>
        <w:tc>
          <w:tcPr>
            <w:tcW w:w="621" w:type="dxa"/>
          </w:tcPr>
          <w:p w14:paraId="0D3326EE" w14:textId="77777777" w:rsidR="00C96366" w:rsidRPr="004F6310" w:rsidRDefault="00C96366" w:rsidP="00FC1C52">
            <w:pPr>
              <w:numPr>
                <w:ilvl w:val="0"/>
                <w:numId w:val="5"/>
              </w:numPr>
              <w:rPr>
                <w:rFonts w:ascii="Arial" w:hAnsi="Arial" w:cs="Arial"/>
                <w:sz w:val="20"/>
                <w:szCs w:val="20"/>
              </w:rPr>
            </w:pPr>
          </w:p>
        </w:tc>
        <w:tc>
          <w:tcPr>
            <w:tcW w:w="4733" w:type="dxa"/>
          </w:tcPr>
          <w:p w14:paraId="7E693526" w14:textId="77777777" w:rsidR="00C96366" w:rsidRPr="004F6310" w:rsidRDefault="00C96366" w:rsidP="00596785">
            <w:pPr>
              <w:rPr>
                <w:rFonts w:ascii="Arial" w:hAnsi="Arial" w:cs="Arial"/>
                <w:sz w:val="20"/>
                <w:szCs w:val="20"/>
              </w:rPr>
            </w:pPr>
            <w:r w:rsidRPr="004F6310">
              <w:rPr>
                <w:rFonts w:ascii="Arial" w:hAnsi="Arial" w:cs="Arial"/>
                <w:sz w:val="20"/>
                <w:szCs w:val="20"/>
              </w:rPr>
              <w:t>HIV/AIDS is a punis</w:t>
            </w:r>
            <w:bookmarkStart w:id="130" w:name="_GoBack"/>
            <w:bookmarkEnd w:id="130"/>
            <w:r w:rsidRPr="004F6310">
              <w:rPr>
                <w:rFonts w:ascii="Arial" w:hAnsi="Arial" w:cs="Arial"/>
                <w:sz w:val="20"/>
                <w:szCs w:val="20"/>
              </w:rPr>
              <w:t>hment for bad behavior.</w:t>
            </w:r>
          </w:p>
        </w:tc>
        <w:tc>
          <w:tcPr>
            <w:tcW w:w="840" w:type="dxa"/>
            <w:vAlign w:val="center"/>
          </w:tcPr>
          <w:p w14:paraId="2528F7F4" w14:textId="77777777" w:rsidR="00C96366" w:rsidRPr="004F6310" w:rsidRDefault="00C96366" w:rsidP="00596785">
            <w:pPr>
              <w:spacing w:line="360" w:lineRule="auto"/>
              <w:rPr>
                <w:rFonts w:ascii="Arial" w:hAnsi="Arial" w:cs="Arial"/>
                <w:sz w:val="20"/>
                <w:szCs w:val="20"/>
              </w:rPr>
            </w:pPr>
          </w:p>
        </w:tc>
        <w:tc>
          <w:tcPr>
            <w:tcW w:w="600" w:type="dxa"/>
            <w:vAlign w:val="center"/>
          </w:tcPr>
          <w:p w14:paraId="2FBD1CF0" w14:textId="77777777" w:rsidR="00C96366" w:rsidRPr="004F6310" w:rsidRDefault="00C96366" w:rsidP="00596785">
            <w:pPr>
              <w:spacing w:line="360" w:lineRule="auto"/>
              <w:rPr>
                <w:rFonts w:ascii="Arial" w:hAnsi="Arial" w:cs="Arial"/>
                <w:sz w:val="20"/>
                <w:szCs w:val="20"/>
              </w:rPr>
            </w:pPr>
          </w:p>
        </w:tc>
        <w:tc>
          <w:tcPr>
            <w:tcW w:w="840" w:type="dxa"/>
            <w:vAlign w:val="center"/>
          </w:tcPr>
          <w:p w14:paraId="050C001A" w14:textId="77777777" w:rsidR="00C96366" w:rsidRPr="004F6310" w:rsidRDefault="00C96366" w:rsidP="00596785">
            <w:pPr>
              <w:spacing w:line="360" w:lineRule="auto"/>
              <w:rPr>
                <w:rFonts w:ascii="Arial" w:hAnsi="Arial" w:cs="Arial"/>
                <w:sz w:val="20"/>
                <w:szCs w:val="20"/>
              </w:rPr>
            </w:pPr>
          </w:p>
        </w:tc>
        <w:tc>
          <w:tcPr>
            <w:tcW w:w="840" w:type="dxa"/>
            <w:vAlign w:val="center"/>
          </w:tcPr>
          <w:p w14:paraId="386CA1EA" w14:textId="77777777" w:rsidR="00C96366" w:rsidRPr="004F6310" w:rsidRDefault="00C96366" w:rsidP="00596785">
            <w:pPr>
              <w:spacing w:line="360" w:lineRule="auto"/>
              <w:rPr>
                <w:rFonts w:ascii="Arial" w:hAnsi="Arial" w:cs="Arial"/>
                <w:sz w:val="20"/>
                <w:szCs w:val="20"/>
              </w:rPr>
            </w:pPr>
          </w:p>
        </w:tc>
        <w:tc>
          <w:tcPr>
            <w:tcW w:w="840" w:type="dxa"/>
          </w:tcPr>
          <w:p w14:paraId="3A8C57E3" w14:textId="77777777" w:rsidR="00C96366" w:rsidRPr="004F6310" w:rsidRDefault="00C96366" w:rsidP="00596785">
            <w:pPr>
              <w:spacing w:line="360" w:lineRule="auto"/>
              <w:rPr>
                <w:rFonts w:ascii="Arial" w:hAnsi="Arial" w:cs="Arial"/>
                <w:sz w:val="20"/>
                <w:szCs w:val="20"/>
              </w:rPr>
            </w:pPr>
          </w:p>
        </w:tc>
        <w:tc>
          <w:tcPr>
            <w:tcW w:w="691" w:type="dxa"/>
          </w:tcPr>
          <w:p w14:paraId="35147D0D" w14:textId="77777777" w:rsidR="00C96366" w:rsidRPr="004F6310" w:rsidRDefault="00C96366" w:rsidP="00596785">
            <w:pPr>
              <w:spacing w:line="360" w:lineRule="auto"/>
              <w:rPr>
                <w:rFonts w:ascii="Arial" w:hAnsi="Arial" w:cs="Arial"/>
                <w:sz w:val="20"/>
                <w:szCs w:val="20"/>
              </w:rPr>
            </w:pPr>
          </w:p>
        </w:tc>
        <w:tc>
          <w:tcPr>
            <w:tcW w:w="749" w:type="dxa"/>
            <w:vAlign w:val="center"/>
          </w:tcPr>
          <w:p w14:paraId="6E0E308A" w14:textId="77777777" w:rsidR="00C96366" w:rsidRPr="004F6310" w:rsidRDefault="00C96366" w:rsidP="00596785">
            <w:pPr>
              <w:spacing w:line="360" w:lineRule="auto"/>
              <w:rPr>
                <w:rFonts w:ascii="Arial" w:hAnsi="Arial" w:cs="Arial"/>
                <w:sz w:val="20"/>
                <w:szCs w:val="20"/>
              </w:rPr>
            </w:pPr>
          </w:p>
        </w:tc>
      </w:tr>
      <w:tr w:rsidR="00993884" w:rsidRPr="004F6310" w14:paraId="06280563" w14:textId="77777777">
        <w:trPr>
          <w:trHeight w:val="51"/>
          <w:jc w:val="center"/>
        </w:trPr>
        <w:tc>
          <w:tcPr>
            <w:tcW w:w="621" w:type="dxa"/>
          </w:tcPr>
          <w:p w14:paraId="268A3457"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1F06A9B3" w14:textId="77777777" w:rsidR="00C96366" w:rsidRPr="004F6310" w:rsidRDefault="00C96366" w:rsidP="00596785">
            <w:pPr>
              <w:pStyle w:val="a8"/>
              <w:tabs>
                <w:tab w:val="clear" w:pos="4320"/>
                <w:tab w:val="clear" w:pos="8640"/>
              </w:tabs>
              <w:rPr>
                <w:rFonts w:ascii="Arial" w:hAnsi="Arial" w:cs="Arial"/>
                <w:sz w:val="20"/>
                <w:szCs w:val="20"/>
              </w:rPr>
            </w:pPr>
            <w:r w:rsidRPr="004F6310">
              <w:rPr>
                <w:rFonts w:ascii="Arial" w:hAnsi="Arial" w:cs="Arial"/>
                <w:sz w:val="20"/>
                <w:szCs w:val="20"/>
              </w:rPr>
              <w:t>It is women prostitutes that spread HIV in our community.</w:t>
            </w:r>
          </w:p>
        </w:tc>
        <w:tc>
          <w:tcPr>
            <w:tcW w:w="840" w:type="dxa"/>
            <w:vAlign w:val="center"/>
          </w:tcPr>
          <w:p w14:paraId="5DA9056D" w14:textId="77777777" w:rsidR="00C96366" w:rsidRPr="004F6310" w:rsidRDefault="00C96366" w:rsidP="00596785">
            <w:pPr>
              <w:spacing w:line="360" w:lineRule="auto"/>
              <w:rPr>
                <w:rFonts w:ascii="Arial" w:hAnsi="Arial" w:cs="Arial"/>
                <w:sz w:val="20"/>
                <w:szCs w:val="20"/>
              </w:rPr>
            </w:pPr>
          </w:p>
        </w:tc>
        <w:tc>
          <w:tcPr>
            <w:tcW w:w="600" w:type="dxa"/>
            <w:vAlign w:val="center"/>
          </w:tcPr>
          <w:p w14:paraId="384218CA" w14:textId="77777777" w:rsidR="00C96366" w:rsidRPr="004F6310" w:rsidRDefault="00C96366" w:rsidP="00596785">
            <w:pPr>
              <w:spacing w:line="360" w:lineRule="auto"/>
              <w:rPr>
                <w:rFonts w:ascii="Arial" w:hAnsi="Arial" w:cs="Arial"/>
                <w:sz w:val="20"/>
                <w:szCs w:val="20"/>
              </w:rPr>
            </w:pPr>
          </w:p>
        </w:tc>
        <w:tc>
          <w:tcPr>
            <w:tcW w:w="840" w:type="dxa"/>
            <w:vAlign w:val="center"/>
          </w:tcPr>
          <w:p w14:paraId="5ABDD054" w14:textId="77777777" w:rsidR="00C96366" w:rsidRPr="004F6310" w:rsidRDefault="00C96366" w:rsidP="00596785">
            <w:pPr>
              <w:spacing w:line="360" w:lineRule="auto"/>
              <w:rPr>
                <w:rFonts w:ascii="Arial" w:hAnsi="Arial" w:cs="Arial"/>
                <w:sz w:val="20"/>
                <w:szCs w:val="20"/>
              </w:rPr>
            </w:pPr>
          </w:p>
        </w:tc>
        <w:tc>
          <w:tcPr>
            <w:tcW w:w="840" w:type="dxa"/>
            <w:vAlign w:val="center"/>
          </w:tcPr>
          <w:p w14:paraId="3EEE0347" w14:textId="77777777" w:rsidR="00C96366" w:rsidRPr="004F6310" w:rsidRDefault="00C96366" w:rsidP="00596785">
            <w:pPr>
              <w:spacing w:line="360" w:lineRule="auto"/>
              <w:rPr>
                <w:rFonts w:ascii="Arial" w:hAnsi="Arial" w:cs="Arial"/>
                <w:sz w:val="20"/>
                <w:szCs w:val="20"/>
              </w:rPr>
            </w:pPr>
          </w:p>
        </w:tc>
        <w:tc>
          <w:tcPr>
            <w:tcW w:w="840" w:type="dxa"/>
          </w:tcPr>
          <w:p w14:paraId="4C008FB0" w14:textId="77777777" w:rsidR="00C96366" w:rsidRPr="004F6310" w:rsidRDefault="00C96366" w:rsidP="00596785">
            <w:pPr>
              <w:spacing w:line="360" w:lineRule="auto"/>
              <w:rPr>
                <w:rFonts w:ascii="Arial" w:hAnsi="Arial" w:cs="Arial"/>
                <w:sz w:val="20"/>
                <w:szCs w:val="20"/>
              </w:rPr>
            </w:pPr>
          </w:p>
        </w:tc>
        <w:tc>
          <w:tcPr>
            <w:tcW w:w="691" w:type="dxa"/>
          </w:tcPr>
          <w:p w14:paraId="4C95250F" w14:textId="77777777" w:rsidR="00C96366" w:rsidRPr="004F6310" w:rsidRDefault="00C96366" w:rsidP="00596785">
            <w:pPr>
              <w:spacing w:line="360" w:lineRule="auto"/>
              <w:rPr>
                <w:rFonts w:ascii="Arial" w:hAnsi="Arial" w:cs="Arial"/>
                <w:sz w:val="20"/>
                <w:szCs w:val="20"/>
              </w:rPr>
            </w:pPr>
          </w:p>
        </w:tc>
        <w:tc>
          <w:tcPr>
            <w:tcW w:w="749" w:type="dxa"/>
            <w:vAlign w:val="center"/>
          </w:tcPr>
          <w:p w14:paraId="10BB8D4A" w14:textId="77777777" w:rsidR="00C96366" w:rsidRPr="004F6310" w:rsidRDefault="00C96366" w:rsidP="00596785">
            <w:pPr>
              <w:spacing w:line="360" w:lineRule="auto"/>
              <w:rPr>
                <w:rFonts w:ascii="Arial" w:hAnsi="Arial" w:cs="Arial"/>
                <w:sz w:val="20"/>
                <w:szCs w:val="20"/>
              </w:rPr>
            </w:pPr>
          </w:p>
        </w:tc>
      </w:tr>
      <w:tr w:rsidR="00993884" w:rsidRPr="004F6310" w14:paraId="434762D0" w14:textId="77777777">
        <w:trPr>
          <w:trHeight w:val="51"/>
          <w:jc w:val="center"/>
        </w:trPr>
        <w:tc>
          <w:tcPr>
            <w:tcW w:w="621" w:type="dxa"/>
          </w:tcPr>
          <w:p w14:paraId="48634E9A"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24CB4728" w14:textId="77777777" w:rsidR="00C96366" w:rsidRPr="004F6310" w:rsidRDefault="00C96366" w:rsidP="00596785">
            <w:pPr>
              <w:pStyle w:val="a8"/>
              <w:tabs>
                <w:tab w:val="clear" w:pos="4320"/>
                <w:tab w:val="clear" w:pos="8640"/>
              </w:tabs>
              <w:rPr>
                <w:rFonts w:ascii="Arial" w:hAnsi="Arial" w:cs="Arial"/>
                <w:sz w:val="20"/>
                <w:szCs w:val="20"/>
              </w:rPr>
            </w:pPr>
            <w:r w:rsidRPr="004F6310">
              <w:rPr>
                <w:rFonts w:ascii="Arial" w:hAnsi="Arial" w:cs="Arial"/>
                <w:sz w:val="20"/>
                <w:szCs w:val="20"/>
              </w:rPr>
              <w:t>It is promiscuous men that spread HIV in our community.</w:t>
            </w:r>
          </w:p>
        </w:tc>
        <w:tc>
          <w:tcPr>
            <w:tcW w:w="840" w:type="dxa"/>
            <w:vAlign w:val="center"/>
          </w:tcPr>
          <w:p w14:paraId="2575A1E0" w14:textId="77777777" w:rsidR="00C96366" w:rsidRPr="004F6310" w:rsidRDefault="00C96366" w:rsidP="00596785">
            <w:pPr>
              <w:spacing w:line="360" w:lineRule="auto"/>
              <w:rPr>
                <w:rFonts w:ascii="Arial" w:hAnsi="Arial" w:cs="Arial"/>
                <w:sz w:val="20"/>
                <w:szCs w:val="20"/>
              </w:rPr>
            </w:pPr>
          </w:p>
        </w:tc>
        <w:tc>
          <w:tcPr>
            <w:tcW w:w="600" w:type="dxa"/>
            <w:vAlign w:val="center"/>
          </w:tcPr>
          <w:p w14:paraId="2CCFC7C6" w14:textId="77777777" w:rsidR="00C96366" w:rsidRPr="004F6310" w:rsidRDefault="00C96366" w:rsidP="00596785">
            <w:pPr>
              <w:spacing w:line="360" w:lineRule="auto"/>
              <w:rPr>
                <w:rFonts w:ascii="Arial" w:hAnsi="Arial" w:cs="Arial"/>
                <w:sz w:val="20"/>
                <w:szCs w:val="20"/>
              </w:rPr>
            </w:pPr>
          </w:p>
        </w:tc>
        <w:tc>
          <w:tcPr>
            <w:tcW w:w="840" w:type="dxa"/>
            <w:vAlign w:val="center"/>
          </w:tcPr>
          <w:p w14:paraId="3A2FAFA7" w14:textId="77777777" w:rsidR="00C96366" w:rsidRPr="004F6310" w:rsidRDefault="00C96366" w:rsidP="00596785">
            <w:pPr>
              <w:spacing w:line="360" w:lineRule="auto"/>
              <w:rPr>
                <w:rFonts w:ascii="Arial" w:hAnsi="Arial" w:cs="Arial"/>
                <w:sz w:val="20"/>
                <w:szCs w:val="20"/>
              </w:rPr>
            </w:pPr>
          </w:p>
        </w:tc>
        <w:tc>
          <w:tcPr>
            <w:tcW w:w="840" w:type="dxa"/>
            <w:vAlign w:val="center"/>
          </w:tcPr>
          <w:p w14:paraId="52726066" w14:textId="77777777" w:rsidR="00C96366" w:rsidRPr="004F6310" w:rsidRDefault="00C96366" w:rsidP="00596785">
            <w:pPr>
              <w:spacing w:line="360" w:lineRule="auto"/>
              <w:rPr>
                <w:rFonts w:ascii="Arial" w:hAnsi="Arial" w:cs="Arial"/>
                <w:sz w:val="20"/>
                <w:szCs w:val="20"/>
              </w:rPr>
            </w:pPr>
          </w:p>
        </w:tc>
        <w:tc>
          <w:tcPr>
            <w:tcW w:w="840" w:type="dxa"/>
          </w:tcPr>
          <w:p w14:paraId="08E914E1" w14:textId="77777777" w:rsidR="00C96366" w:rsidRPr="004F6310" w:rsidRDefault="00C96366" w:rsidP="00596785">
            <w:pPr>
              <w:spacing w:line="360" w:lineRule="auto"/>
              <w:rPr>
                <w:rFonts w:ascii="Arial" w:hAnsi="Arial" w:cs="Arial"/>
                <w:sz w:val="20"/>
                <w:szCs w:val="20"/>
              </w:rPr>
            </w:pPr>
          </w:p>
        </w:tc>
        <w:tc>
          <w:tcPr>
            <w:tcW w:w="691" w:type="dxa"/>
          </w:tcPr>
          <w:p w14:paraId="70D2BDD3" w14:textId="77777777" w:rsidR="00C96366" w:rsidRPr="004F6310" w:rsidRDefault="00C96366" w:rsidP="00596785">
            <w:pPr>
              <w:spacing w:line="360" w:lineRule="auto"/>
              <w:rPr>
                <w:rFonts w:ascii="Arial" w:hAnsi="Arial" w:cs="Arial"/>
                <w:sz w:val="20"/>
                <w:szCs w:val="20"/>
              </w:rPr>
            </w:pPr>
          </w:p>
        </w:tc>
        <w:tc>
          <w:tcPr>
            <w:tcW w:w="749" w:type="dxa"/>
            <w:vAlign w:val="center"/>
          </w:tcPr>
          <w:p w14:paraId="5FC9296F" w14:textId="77777777" w:rsidR="00C96366" w:rsidRPr="004F6310" w:rsidRDefault="00C96366" w:rsidP="00596785">
            <w:pPr>
              <w:spacing w:line="360" w:lineRule="auto"/>
              <w:rPr>
                <w:rFonts w:ascii="Arial" w:hAnsi="Arial" w:cs="Arial"/>
                <w:sz w:val="20"/>
                <w:szCs w:val="20"/>
              </w:rPr>
            </w:pPr>
          </w:p>
        </w:tc>
      </w:tr>
      <w:tr w:rsidR="00993884" w:rsidRPr="004F6310" w14:paraId="4002D786" w14:textId="77777777">
        <w:trPr>
          <w:trHeight w:val="51"/>
          <w:jc w:val="center"/>
        </w:trPr>
        <w:tc>
          <w:tcPr>
            <w:tcW w:w="621" w:type="dxa"/>
          </w:tcPr>
          <w:p w14:paraId="24A69716"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25FEF272" w14:textId="77777777" w:rsidR="00C96366" w:rsidRPr="004F6310" w:rsidRDefault="00C96366" w:rsidP="00596785">
            <w:pPr>
              <w:pStyle w:val="a8"/>
              <w:tabs>
                <w:tab w:val="clear" w:pos="4320"/>
                <w:tab w:val="clear" w:pos="8640"/>
              </w:tabs>
              <w:rPr>
                <w:rFonts w:ascii="Arial" w:hAnsi="Arial" w:cs="Arial"/>
                <w:sz w:val="20"/>
                <w:szCs w:val="20"/>
              </w:rPr>
            </w:pPr>
            <w:r w:rsidRPr="004F6310">
              <w:rPr>
                <w:rFonts w:ascii="Arial" w:hAnsi="Arial" w:cs="Arial"/>
                <w:sz w:val="20"/>
                <w:szCs w:val="20"/>
              </w:rPr>
              <w:t>People with HIV/AIDS should be treated the same as people without HIV/AIDS.</w:t>
            </w:r>
          </w:p>
        </w:tc>
        <w:tc>
          <w:tcPr>
            <w:tcW w:w="840" w:type="dxa"/>
            <w:vAlign w:val="center"/>
          </w:tcPr>
          <w:p w14:paraId="40A7D5E2"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600" w:type="dxa"/>
            <w:vAlign w:val="center"/>
          </w:tcPr>
          <w:p w14:paraId="01C50A1C"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vAlign w:val="center"/>
          </w:tcPr>
          <w:p w14:paraId="7F2180D3"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vAlign w:val="center"/>
          </w:tcPr>
          <w:p w14:paraId="435828BF"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tcPr>
          <w:p w14:paraId="28200F2A"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691" w:type="dxa"/>
          </w:tcPr>
          <w:p w14:paraId="70F287AF"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749" w:type="dxa"/>
            <w:vAlign w:val="center"/>
          </w:tcPr>
          <w:p w14:paraId="234C4514"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r>
      <w:tr w:rsidR="00993884" w:rsidRPr="004F6310" w14:paraId="42986620" w14:textId="77777777">
        <w:trPr>
          <w:trHeight w:val="51"/>
          <w:jc w:val="center"/>
        </w:trPr>
        <w:tc>
          <w:tcPr>
            <w:tcW w:w="621" w:type="dxa"/>
          </w:tcPr>
          <w:p w14:paraId="4812FF8E" w14:textId="77777777" w:rsidR="00C96366" w:rsidRPr="004F6310" w:rsidRDefault="00C96366" w:rsidP="00EF39AE">
            <w:pPr>
              <w:numPr>
                <w:ilvl w:val="0"/>
                <w:numId w:val="5"/>
              </w:numPr>
              <w:ind w:left="-16"/>
              <w:rPr>
                <w:rFonts w:ascii="Arial" w:hAnsi="Arial" w:cs="Arial"/>
                <w:sz w:val="20"/>
                <w:szCs w:val="20"/>
              </w:rPr>
            </w:pPr>
          </w:p>
        </w:tc>
        <w:tc>
          <w:tcPr>
            <w:tcW w:w="4733" w:type="dxa"/>
          </w:tcPr>
          <w:p w14:paraId="1BE2B631" w14:textId="77777777" w:rsidR="00C96366" w:rsidRPr="004F6310" w:rsidRDefault="009A6EBA" w:rsidP="00596785">
            <w:pPr>
              <w:pStyle w:val="a8"/>
              <w:tabs>
                <w:tab w:val="clear" w:pos="4320"/>
                <w:tab w:val="clear" w:pos="8640"/>
              </w:tabs>
              <w:rPr>
                <w:rFonts w:ascii="Arial" w:hAnsi="Arial" w:cs="Arial"/>
                <w:sz w:val="20"/>
                <w:szCs w:val="20"/>
              </w:rPr>
            </w:pPr>
            <w:commentRangeStart w:id="131"/>
            <w:ins w:id="132" w:author="Lenovo User" w:date="2011-03-09T16:41:00Z">
              <w:r>
                <w:rPr>
                  <w:rFonts w:ascii="Arial" w:hAnsi="Arial" w:cs="Arial"/>
                  <w:sz w:val="20"/>
                  <w:szCs w:val="20"/>
                </w:rPr>
                <w:t>You</w:t>
              </w:r>
            </w:ins>
            <w:del w:id="133" w:author="Lenovo User" w:date="2011-03-09T16:41:00Z">
              <w:r w:rsidR="00C96366" w:rsidRPr="004F6310" w:rsidDel="009A6EBA">
                <w:rPr>
                  <w:rFonts w:ascii="Arial" w:hAnsi="Arial" w:cs="Arial"/>
                  <w:sz w:val="20"/>
                  <w:szCs w:val="20"/>
                </w:rPr>
                <w:delText>I</w:delText>
              </w:r>
            </w:del>
            <w:r w:rsidR="00C96366" w:rsidRPr="004F6310">
              <w:rPr>
                <w:rFonts w:ascii="Arial" w:hAnsi="Arial" w:cs="Arial"/>
                <w:sz w:val="20"/>
                <w:szCs w:val="20"/>
              </w:rPr>
              <w:t xml:space="preserve"> would be ashamed if someone in </w:t>
            </w:r>
            <w:ins w:id="134" w:author="Lenovo User" w:date="2011-03-09T16:41:00Z">
              <w:r>
                <w:rPr>
                  <w:rFonts w:ascii="Arial" w:hAnsi="Arial" w:cs="Arial"/>
                  <w:sz w:val="20"/>
                  <w:szCs w:val="20"/>
                </w:rPr>
                <w:t xml:space="preserve">your </w:t>
              </w:r>
            </w:ins>
            <w:del w:id="135" w:author="Lenovo User" w:date="2011-03-09T16:41:00Z">
              <w:r w:rsidR="00C96366" w:rsidRPr="004F6310" w:rsidDel="009A6EBA">
                <w:rPr>
                  <w:rFonts w:ascii="Arial" w:hAnsi="Arial" w:cs="Arial"/>
                  <w:sz w:val="20"/>
                  <w:szCs w:val="20"/>
                </w:rPr>
                <w:delText>my</w:delText>
              </w:r>
            </w:del>
            <w:r w:rsidR="00C96366" w:rsidRPr="004F6310">
              <w:rPr>
                <w:rFonts w:ascii="Arial" w:hAnsi="Arial" w:cs="Arial"/>
                <w:sz w:val="20"/>
                <w:szCs w:val="20"/>
              </w:rPr>
              <w:t xml:space="preserve"> family had HIV/AIDS.</w:t>
            </w:r>
            <w:commentRangeEnd w:id="131"/>
            <w:r>
              <w:rPr>
                <w:rStyle w:val="af"/>
              </w:rPr>
              <w:commentReference w:id="131"/>
            </w:r>
          </w:p>
        </w:tc>
        <w:tc>
          <w:tcPr>
            <w:tcW w:w="840" w:type="dxa"/>
            <w:vAlign w:val="center"/>
          </w:tcPr>
          <w:p w14:paraId="637433D7"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600" w:type="dxa"/>
            <w:vAlign w:val="center"/>
          </w:tcPr>
          <w:p w14:paraId="7BF5A83A"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vAlign w:val="center"/>
          </w:tcPr>
          <w:p w14:paraId="1A43B335"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vAlign w:val="center"/>
          </w:tcPr>
          <w:p w14:paraId="323EAEBA"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840" w:type="dxa"/>
          </w:tcPr>
          <w:p w14:paraId="29C1F16F"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691" w:type="dxa"/>
          </w:tcPr>
          <w:p w14:paraId="1057FD54"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c>
          <w:tcPr>
            <w:tcW w:w="749" w:type="dxa"/>
            <w:vAlign w:val="center"/>
          </w:tcPr>
          <w:p w14:paraId="1A9E365E" w14:textId="77777777" w:rsidR="00C96366" w:rsidRPr="004F6310" w:rsidRDefault="00C96366" w:rsidP="00596785">
            <w:pPr>
              <w:pStyle w:val="a8"/>
              <w:tabs>
                <w:tab w:val="clear" w:pos="4320"/>
                <w:tab w:val="clear" w:pos="8640"/>
              </w:tabs>
              <w:spacing w:line="360" w:lineRule="auto"/>
              <w:rPr>
                <w:rFonts w:ascii="Arial" w:hAnsi="Arial" w:cs="Arial"/>
                <w:sz w:val="20"/>
                <w:szCs w:val="20"/>
              </w:rPr>
            </w:pPr>
          </w:p>
        </w:tc>
      </w:tr>
    </w:tbl>
    <w:p w14:paraId="6B92B962" w14:textId="77777777" w:rsidR="0065665C" w:rsidRPr="004F6310" w:rsidRDefault="0065665C" w:rsidP="00816176">
      <w:pPr>
        <w:rPr>
          <w:rFonts w:ascii="Arial" w:hAnsi="Arial" w:cs="Arial"/>
          <w:b/>
        </w:rPr>
      </w:pPr>
    </w:p>
    <w:p w14:paraId="76DEC3AF" w14:textId="77777777" w:rsidR="0065665C" w:rsidRPr="004F6310" w:rsidRDefault="0065665C" w:rsidP="00816176">
      <w:pPr>
        <w:rPr>
          <w:rFonts w:ascii="Arial" w:hAnsi="Arial" w:cs="Arial"/>
          <w:b/>
        </w:rPr>
      </w:pPr>
    </w:p>
    <w:p w14:paraId="5B05FDBE" w14:textId="77777777" w:rsidR="0065665C" w:rsidRPr="004F6310" w:rsidRDefault="00E424B4" w:rsidP="00816176">
      <w:pPr>
        <w:rPr>
          <w:rFonts w:ascii="Arial" w:hAnsi="Arial" w:cs="Arial"/>
          <w:b/>
          <w:bCs/>
          <w:u w:val="single"/>
        </w:rPr>
      </w:pPr>
      <w:r w:rsidRPr="004F6310">
        <w:rPr>
          <w:rFonts w:ascii="Arial" w:hAnsi="Arial" w:cs="Arial"/>
          <w:b/>
          <w:bCs/>
          <w:u w:val="single"/>
        </w:rPr>
        <w:t>B4</w:t>
      </w:r>
      <w:r w:rsidR="0065665C" w:rsidRPr="004F6310">
        <w:rPr>
          <w:rFonts w:ascii="Arial" w:hAnsi="Arial" w:cs="Arial"/>
          <w:b/>
          <w:bCs/>
          <w:u w:val="single"/>
        </w:rPr>
        <w:t xml:space="preserve">. Behavior Questions  </w:t>
      </w:r>
    </w:p>
    <w:p w14:paraId="0FE454E4" w14:textId="77777777" w:rsidR="0065665C" w:rsidRPr="004F6310" w:rsidRDefault="0065665C" w:rsidP="00816176">
      <w:pPr>
        <w:rPr>
          <w:rFonts w:ascii="Arial" w:hAnsi="Arial" w:cs="Arial"/>
          <w:b/>
          <w:bCs/>
          <w:u w:val="single"/>
        </w:rPr>
      </w:pPr>
    </w:p>
    <w:p w14:paraId="459973C3" w14:textId="77777777" w:rsidR="0065665C" w:rsidRPr="004F6310" w:rsidRDefault="0065665C" w:rsidP="00816176">
      <w:pPr>
        <w:rPr>
          <w:rFonts w:ascii="Arial" w:hAnsi="Arial" w:cs="Arial"/>
          <w:i/>
          <w:iCs/>
          <w:sz w:val="20"/>
          <w:szCs w:val="20"/>
        </w:rPr>
      </w:pPr>
      <w:r w:rsidRPr="004F6310">
        <w:rPr>
          <w:rFonts w:ascii="Arial" w:hAnsi="Arial" w:cs="Arial"/>
          <w:i/>
          <w:iCs/>
          <w:sz w:val="20"/>
          <w:szCs w:val="20"/>
        </w:rPr>
        <w:t>FO: Now I am going to ask you some more questions. These ones will be about some topics that may seem embarrassing. Again, this is totally confidential and I won’t share this information with your parents or teachers or anyone else around you.</w:t>
      </w:r>
    </w:p>
    <w:p w14:paraId="2AFADDE0" w14:textId="77777777" w:rsidR="0065665C" w:rsidRPr="004F6310" w:rsidRDefault="0065665C" w:rsidP="00816176">
      <w:pPr>
        <w:rPr>
          <w:rFonts w:ascii="Arial" w:hAnsi="Arial" w:cs="Arial"/>
          <w:b/>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70C2459C" w14:textId="77777777">
        <w:trPr>
          <w:trHeight w:val="51"/>
        </w:trPr>
        <w:tc>
          <w:tcPr>
            <w:tcW w:w="720" w:type="dxa"/>
          </w:tcPr>
          <w:p w14:paraId="751EB2A3" w14:textId="77777777" w:rsidR="0065665C" w:rsidRPr="004F6310" w:rsidRDefault="0065665C" w:rsidP="00596785">
            <w:pPr>
              <w:numPr>
                <w:ilvl w:val="0"/>
                <w:numId w:val="5"/>
              </w:numPr>
              <w:rPr>
                <w:rFonts w:ascii="Arial" w:hAnsi="Arial" w:cs="Arial"/>
                <w:sz w:val="20"/>
                <w:szCs w:val="20"/>
              </w:rPr>
            </w:pPr>
          </w:p>
        </w:tc>
        <w:tc>
          <w:tcPr>
            <w:tcW w:w="5040" w:type="dxa"/>
          </w:tcPr>
          <w:p w14:paraId="35B8165E" w14:textId="77777777" w:rsidR="0065665C" w:rsidRPr="004F6310" w:rsidRDefault="0065665C" w:rsidP="00596785">
            <w:pPr>
              <w:rPr>
                <w:rFonts w:ascii="Arial" w:hAnsi="Arial" w:cs="Arial"/>
                <w:sz w:val="20"/>
                <w:szCs w:val="20"/>
              </w:rPr>
            </w:pPr>
            <w:r w:rsidRPr="004F6310">
              <w:rPr>
                <w:rFonts w:ascii="Arial" w:hAnsi="Arial" w:cs="Arial"/>
                <w:sz w:val="20"/>
                <w:szCs w:val="20"/>
              </w:rPr>
              <w:t>Are you married?</w:t>
            </w:r>
          </w:p>
        </w:tc>
        <w:tc>
          <w:tcPr>
            <w:tcW w:w="4248" w:type="dxa"/>
          </w:tcPr>
          <w:p w14:paraId="723EF76D" w14:textId="77777777" w:rsidR="00E42915" w:rsidRPr="004F6310" w:rsidRDefault="00E42915" w:rsidP="00E42915">
            <w:pPr>
              <w:numPr>
                <w:ilvl w:val="0"/>
                <w:numId w:val="37"/>
              </w:numPr>
              <w:rPr>
                <w:rFonts w:ascii="Arial" w:hAnsi="Arial" w:cs="Arial"/>
                <w:sz w:val="20"/>
                <w:szCs w:val="20"/>
              </w:rPr>
            </w:pPr>
            <w:r w:rsidRPr="004F6310">
              <w:rPr>
                <w:rFonts w:ascii="Arial" w:hAnsi="Arial" w:cs="Arial"/>
                <w:sz w:val="20"/>
                <w:szCs w:val="20"/>
              </w:rPr>
              <w:t>[   ]  Currently married</w:t>
            </w:r>
          </w:p>
          <w:p w14:paraId="74A70449" w14:textId="77777777" w:rsidR="00E42915" w:rsidRPr="004F6310" w:rsidRDefault="00E42915" w:rsidP="00E42915">
            <w:pPr>
              <w:numPr>
                <w:ilvl w:val="0"/>
                <w:numId w:val="37"/>
              </w:numPr>
              <w:rPr>
                <w:rFonts w:ascii="Arial" w:hAnsi="Arial" w:cs="Arial"/>
                <w:sz w:val="20"/>
                <w:szCs w:val="20"/>
              </w:rPr>
            </w:pPr>
            <w:r w:rsidRPr="004F6310">
              <w:rPr>
                <w:rFonts w:ascii="Arial" w:hAnsi="Arial" w:cs="Arial"/>
                <w:sz w:val="20"/>
                <w:szCs w:val="20"/>
              </w:rPr>
              <w:t>[   ]  Divorced or separated</w:t>
            </w:r>
            <w:r w:rsidRPr="004F6310">
              <w:rPr>
                <w:rFonts w:ascii="Arial" w:hAnsi="Arial" w:cs="Arial"/>
                <w:b/>
                <w:sz w:val="20"/>
                <w:szCs w:val="20"/>
              </w:rPr>
              <w:t>&gt;&gt;skip to 117</w:t>
            </w:r>
          </w:p>
          <w:p w14:paraId="465C4FBE" w14:textId="77777777" w:rsidR="00E42915" w:rsidRPr="004F6310" w:rsidRDefault="00E42915" w:rsidP="00E42915">
            <w:pPr>
              <w:numPr>
                <w:ilvl w:val="0"/>
                <w:numId w:val="37"/>
              </w:numPr>
              <w:rPr>
                <w:rFonts w:ascii="Arial" w:hAnsi="Arial" w:cs="Arial"/>
                <w:sz w:val="20"/>
                <w:szCs w:val="20"/>
              </w:rPr>
            </w:pPr>
            <w:r w:rsidRPr="004F6310">
              <w:rPr>
                <w:rFonts w:ascii="Arial" w:hAnsi="Arial" w:cs="Arial"/>
                <w:sz w:val="20"/>
                <w:szCs w:val="20"/>
              </w:rPr>
              <w:t>[   ]  Widowed</w:t>
            </w:r>
            <w:r w:rsidRPr="004F6310">
              <w:rPr>
                <w:rFonts w:ascii="Arial" w:hAnsi="Arial" w:cs="Arial"/>
                <w:b/>
                <w:sz w:val="20"/>
                <w:szCs w:val="20"/>
              </w:rPr>
              <w:t>&gt;&gt;&gt;skip to 117</w:t>
            </w:r>
          </w:p>
          <w:p w14:paraId="5E6C032A" w14:textId="77777777" w:rsidR="00E42915" w:rsidRPr="004F6310" w:rsidRDefault="00E42915" w:rsidP="00E42915">
            <w:pPr>
              <w:numPr>
                <w:ilvl w:val="0"/>
                <w:numId w:val="37"/>
              </w:numPr>
              <w:rPr>
                <w:rFonts w:ascii="Arial" w:hAnsi="Arial" w:cs="Arial"/>
                <w:sz w:val="20"/>
                <w:szCs w:val="20"/>
              </w:rPr>
            </w:pPr>
            <w:r w:rsidRPr="004F6310">
              <w:rPr>
                <w:rFonts w:ascii="Arial" w:hAnsi="Arial" w:cs="Arial"/>
                <w:sz w:val="20"/>
                <w:szCs w:val="20"/>
              </w:rPr>
              <w:t xml:space="preserve">[   ]  Never been married </w:t>
            </w:r>
            <w:r w:rsidRPr="004F6310">
              <w:rPr>
                <w:rFonts w:ascii="Arial" w:hAnsi="Arial" w:cs="Arial"/>
                <w:b/>
                <w:sz w:val="20"/>
                <w:szCs w:val="20"/>
              </w:rPr>
              <w:t>&gt;&gt;&gt;skip to 117</w:t>
            </w:r>
          </w:p>
        </w:tc>
      </w:tr>
      <w:tr w:rsidR="0065665C" w:rsidRPr="004F6310" w14:paraId="05557579" w14:textId="77777777">
        <w:trPr>
          <w:trHeight w:val="51"/>
        </w:trPr>
        <w:tc>
          <w:tcPr>
            <w:tcW w:w="720" w:type="dxa"/>
          </w:tcPr>
          <w:p w14:paraId="67F56C54" w14:textId="77777777" w:rsidR="0065665C" w:rsidRPr="004F6310" w:rsidRDefault="0065665C" w:rsidP="00596785">
            <w:pPr>
              <w:numPr>
                <w:ilvl w:val="0"/>
                <w:numId w:val="5"/>
              </w:numPr>
              <w:rPr>
                <w:rFonts w:ascii="Arial" w:hAnsi="Arial" w:cs="Arial"/>
                <w:sz w:val="20"/>
                <w:szCs w:val="20"/>
              </w:rPr>
            </w:pPr>
          </w:p>
        </w:tc>
        <w:tc>
          <w:tcPr>
            <w:tcW w:w="5040" w:type="dxa"/>
          </w:tcPr>
          <w:p w14:paraId="4D49B9B1" w14:textId="77777777" w:rsidR="0065665C" w:rsidRPr="004F6310" w:rsidRDefault="0065665C" w:rsidP="00596785">
            <w:pPr>
              <w:rPr>
                <w:rFonts w:ascii="Arial" w:hAnsi="Arial" w:cs="Arial"/>
                <w:sz w:val="20"/>
                <w:szCs w:val="20"/>
              </w:rPr>
            </w:pPr>
            <w:r w:rsidRPr="004F6310">
              <w:rPr>
                <w:rFonts w:ascii="Arial" w:hAnsi="Arial" w:cs="Arial"/>
                <w:sz w:val="20"/>
                <w:szCs w:val="20"/>
              </w:rPr>
              <w:t>For how long have you been married?</w:t>
            </w:r>
          </w:p>
        </w:tc>
        <w:tc>
          <w:tcPr>
            <w:tcW w:w="4248" w:type="dxa"/>
          </w:tcPr>
          <w:p w14:paraId="206599B6" w14:textId="77777777" w:rsidR="0065665C" w:rsidRPr="004F6310" w:rsidRDefault="0065665C" w:rsidP="00596785">
            <w:pPr>
              <w:rPr>
                <w:rFonts w:ascii="Arial" w:hAnsi="Arial" w:cs="Arial"/>
                <w:sz w:val="20"/>
                <w:szCs w:val="20"/>
              </w:rPr>
            </w:pPr>
            <w:r w:rsidRPr="004F6310">
              <w:rPr>
                <w:rFonts w:ascii="Arial" w:hAnsi="Arial" w:cs="Arial"/>
                <w:sz w:val="20"/>
                <w:szCs w:val="20"/>
              </w:rPr>
              <w:t>|__|__| months</w:t>
            </w:r>
          </w:p>
          <w:p w14:paraId="74C6AFDC" w14:textId="77777777" w:rsidR="0065665C" w:rsidRPr="004F6310" w:rsidRDefault="0065665C" w:rsidP="00596785">
            <w:pPr>
              <w:rPr>
                <w:rFonts w:ascii="Arial" w:hAnsi="Arial" w:cs="Arial"/>
                <w:i/>
                <w:sz w:val="18"/>
                <w:szCs w:val="18"/>
              </w:rPr>
            </w:pPr>
            <w:r w:rsidRPr="004F6310">
              <w:rPr>
                <w:rFonts w:ascii="Arial" w:hAnsi="Arial" w:cs="Arial"/>
                <w:i/>
                <w:sz w:val="18"/>
                <w:szCs w:val="18"/>
              </w:rPr>
              <w:t>(if 2 years, write 24 months)</w:t>
            </w:r>
          </w:p>
        </w:tc>
      </w:tr>
      <w:tr w:rsidR="0065665C" w:rsidRPr="004F6310" w14:paraId="652A4296" w14:textId="77777777">
        <w:trPr>
          <w:trHeight w:val="51"/>
        </w:trPr>
        <w:tc>
          <w:tcPr>
            <w:tcW w:w="720" w:type="dxa"/>
          </w:tcPr>
          <w:p w14:paraId="3A8861D3" w14:textId="77777777" w:rsidR="0065665C" w:rsidRPr="004F6310" w:rsidRDefault="0065665C" w:rsidP="00596785">
            <w:pPr>
              <w:numPr>
                <w:ilvl w:val="0"/>
                <w:numId w:val="5"/>
              </w:numPr>
              <w:rPr>
                <w:rFonts w:ascii="Arial" w:hAnsi="Arial" w:cs="Arial"/>
                <w:sz w:val="20"/>
                <w:szCs w:val="20"/>
              </w:rPr>
            </w:pPr>
          </w:p>
        </w:tc>
        <w:tc>
          <w:tcPr>
            <w:tcW w:w="5040" w:type="dxa"/>
          </w:tcPr>
          <w:p w14:paraId="1D1D9E57" w14:textId="77777777" w:rsidR="0065665C" w:rsidRPr="004F6310" w:rsidRDefault="0065665C" w:rsidP="00596785">
            <w:pPr>
              <w:rPr>
                <w:rFonts w:ascii="Arial" w:hAnsi="Arial" w:cs="Arial"/>
                <w:sz w:val="20"/>
                <w:szCs w:val="20"/>
              </w:rPr>
            </w:pPr>
            <w:r w:rsidRPr="004F6310">
              <w:rPr>
                <w:rFonts w:ascii="Arial" w:hAnsi="Arial" w:cs="Arial"/>
                <w:sz w:val="20"/>
                <w:szCs w:val="20"/>
              </w:rPr>
              <w:t>How old is your spouse?</w:t>
            </w:r>
          </w:p>
        </w:tc>
        <w:tc>
          <w:tcPr>
            <w:tcW w:w="4248" w:type="dxa"/>
          </w:tcPr>
          <w:p w14:paraId="14503C69" w14:textId="77777777" w:rsidR="0065665C" w:rsidRPr="004F6310" w:rsidRDefault="0065665C" w:rsidP="00596785">
            <w:pPr>
              <w:rPr>
                <w:rFonts w:ascii="Arial" w:hAnsi="Arial" w:cs="Arial"/>
                <w:sz w:val="20"/>
                <w:szCs w:val="20"/>
              </w:rPr>
            </w:pPr>
            <w:r w:rsidRPr="004F6310">
              <w:rPr>
                <w:rFonts w:ascii="Arial" w:hAnsi="Arial" w:cs="Arial"/>
                <w:sz w:val="20"/>
                <w:szCs w:val="20"/>
              </w:rPr>
              <w:t>|__|__| years old</w:t>
            </w:r>
          </w:p>
        </w:tc>
      </w:tr>
      <w:tr w:rsidR="0065665C" w:rsidRPr="004F6310" w14:paraId="3B763981" w14:textId="77777777">
        <w:trPr>
          <w:trHeight w:val="51"/>
        </w:trPr>
        <w:tc>
          <w:tcPr>
            <w:tcW w:w="720" w:type="dxa"/>
          </w:tcPr>
          <w:p w14:paraId="21496869" w14:textId="77777777" w:rsidR="0065665C" w:rsidRPr="004F6310" w:rsidRDefault="0065665C" w:rsidP="00596785">
            <w:pPr>
              <w:numPr>
                <w:ilvl w:val="0"/>
                <w:numId w:val="5"/>
              </w:numPr>
              <w:rPr>
                <w:rFonts w:ascii="Arial" w:hAnsi="Arial" w:cs="Arial"/>
                <w:sz w:val="20"/>
                <w:szCs w:val="20"/>
              </w:rPr>
            </w:pPr>
          </w:p>
        </w:tc>
        <w:tc>
          <w:tcPr>
            <w:tcW w:w="5040" w:type="dxa"/>
          </w:tcPr>
          <w:p w14:paraId="1837378C" w14:textId="77777777" w:rsidR="0065665C" w:rsidRPr="004F6310" w:rsidRDefault="0065665C" w:rsidP="00596785">
            <w:pPr>
              <w:rPr>
                <w:rFonts w:ascii="Arial" w:hAnsi="Arial" w:cs="Arial"/>
                <w:sz w:val="20"/>
                <w:szCs w:val="20"/>
              </w:rPr>
            </w:pPr>
            <w:r w:rsidRPr="004F6310">
              <w:rPr>
                <w:rFonts w:ascii="Arial" w:hAnsi="Arial" w:cs="Arial"/>
                <w:sz w:val="20"/>
                <w:szCs w:val="20"/>
              </w:rPr>
              <w:t>Have you ever played sex?</w:t>
            </w:r>
          </w:p>
        </w:tc>
        <w:tc>
          <w:tcPr>
            <w:tcW w:w="4248" w:type="dxa"/>
          </w:tcPr>
          <w:p w14:paraId="195AC09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499A31D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3. [   ]  NO, never </w:t>
            </w:r>
            <w:r w:rsidRPr="004F6310">
              <w:rPr>
                <w:rFonts w:ascii="Arial" w:hAnsi="Arial" w:cs="Arial"/>
                <w:b/>
                <w:bCs/>
                <w:sz w:val="20"/>
                <w:szCs w:val="20"/>
              </w:rPr>
              <w:t>&gt;&gt;&gt; Skip to question 1</w:t>
            </w:r>
            <w:r w:rsidR="00870C06" w:rsidRPr="004F6310">
              <w:rPr>
                <w:rFonts w:ascii="Arial" w:hAnsi="Arial" w:cs="Arial"/>
                <w:b/>
                <w:bCs/>
                <w:sz w:val="20"/>
                <w:szCs w:val="20"/>
              </w:rPr>
              <w:t>3</w:t>
            </w:r>
            <w:r w:rsidR="00E42915" w:rsidRPr="004F6310">
              <w:rPr>
                <w:rFonts w:ascii="Arial" w:hAnsi="Arial" w:cs="Arial"/>
                <w:b/>
                <w:bCs/>
                <w:sz w:val="20"/>
                <w:szCs w:val="20"/>
              </w:rPr>
              <w:t>0</w:t>
            </w:r>
          </w:p>
        </w:tc>
      </w:tr>
      <w:tr w:rsidR="0065665C" w:rsidRPr="004F6310" w14:paraId="285418D7" w14:textId="77777777">
        <w:trPr>
          <w:trHeight w:val="51"/>
        </w:trPr>
        <w:tc>
          <w:tcPr>
            <w:tcW w:w="720" w:type="dxa"/>
          </w:tcPr>
          <w:p w14:paraId="4188D923" w14:textId="77777777" w:rsidR="0065665C" w:rsidRPr="004F6310" w:rsidRDefault="0065665C" w:rsidP="00596785">
            <w:pPr>
              <w:numPr>
                <w:ilvl w:val="0"/>
                <w:numId w:val="5"/>
              </w:numPr>
              <w:rPr>
                <w:rFonts w:ascii="Arial" w:hAnsi="Arial" w:cs="Arial"/>
                <w:sz w:val="20"/>
                <w:szCs w:val="20"/>
              </w:rPr>
            </w:pPr>
          </w:p>
        </w:tc>
        <w:tc>
          <w:tcPr>
            <w:tcW w:w="5040" w:type="dxa"/>
          </w:tcPr>
          <w:p w14:paraId="39FEF44C" w14:textId="77777777" w:rsidR="0065665C" w:rsidRPr="004F6310" w:rsidRDefault="0065665C" w:rsidP="00596785">
            <w:pPr>
              <w:rPr>
                <w:rFonts w:ascii="Arial" w:hAnsi="Arial" w:cs="Arial"/>
                <w:sz w:val="20"/>
                <w:szCs w:val="20"/>
              </w:rPr>
            </w:pPr>
            <w:r w:rsidRPr="004F6310">
              <w:rPr>
                <w:rFonts w:ascii="Arial" w:hAnsi="Arial" w:cs="Arial"/>
                <w:sz w:val="20"/>
                <w:szCs w:val="20"/>
              </w:rPr>
              <w:t>Have you played sex with one person or more than one person?</w:t>
            </w:r>
          </w:p>
        </w:tc>
        <w:tc>
          <w:tcPr>
            <w:tcW w:w="4248" w:type="dxa"/>
          </w:tcPr>
          <w:p w14:paraId="04EEE69F"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One person             </w:t>
            </w:r>
          </w:p>
          <w:p w14:paraId="5C122186" w14:textId="77777777" w:rsidR="0065665C" w:rsidRPr="004F6310" w:rsidRDefault="0065665C" w:rsidP="00596785">
            <w:pPr>
              <w:rPr>
                <w:rFonts w:ascii="Arial" w:hAnsi="Arial" w:cs="Arial"/>
                <w:sz w:val="20"/>
                <w:szCs w:val="20"/>
              </w:rPr>
            </w:pPr>
            <w:r w:rsidRPr="004F6310">
              <w:rPr>
                <w:rFonts w:ascii="Arial" w:hAnsi="Arial" w:cs="Arial"/>
                <w:sz w:val="20"/>
                <w:szCs w:val="20"/>
              </w:rPr>
              <w:t>2. [   ]  More than one person</w:t>
            </w:r>
          </w:p>
          <w:p w14:paraId="3E9D019F" w14:textId="77777777" w:rsidR="0065665C" w:rsidRPr="004F6310" w:rsidRDefault="0065665C" w:rsidP="00596785">
            <w:pPr>
              <w:rPr>
                <w:rFonts w:ascii="Arial" w:hAnsi="Arial" w:cs="Arial"/>
                <w:sz w:val="20"/>
                <w:szCs w:val="20"/>
              </w:rPr>
            </w:pPr>
          </w:p>
        </w:tc>
      </w:tr>
    </w:tbl>
    <w:p w14:paraId="3D49AF0C" w14:textId="77777777" w:rsidR="0065665C" w:rsidRPr="004F6310" w:rsidRDefault="0065665C" w:rsidP="00816176"/>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993884" w:rsidRPr="004F6310" w14:paraId="780DCEA1" w14:textId="77777777">
        <w:trPr>
          <w:trHeight w:val="51"/>
        </w:trPr>
        <w:tc>
          <w:tcPr>
            <w:tcW w:w="720" w:type="dxa"/>
          </w:tcPr>
          <w:p w14:paraId="4ECD2903" w14:textId="77777777" w:rsidR="00993884" w:rsidRPr="004F6310" w:rsidRDefault="00993884" w:rsidP="00993884">
            <w:pPr>
              <w:numPr>
                <w:ilvl w:val="0"/>
                <w:numId w:val="5"/>
              </w:numPr>
              <w:rPr>
                <w:rFonts w:ascii="Arial" w:hAnsi="Arial" w:cs="Arial"/>
                <w:sz w:val="20"/>
                <w:szCs w:val="20"/>
              </w:rPr>
            </w:pPr>
          </w:p>
        </w:tc>
        <w:tc>
          <w:tcPr>
            <w:tcW w:w="5040" w:type="dxa"/>
          </w:tcPr>
          <w:p w14:paraId="2FAB4723" w14:textId="77777777" w:rsidR="00993884" w:rsidRPr="004F6310" w:rsidRDefault="00993884" w:rsidP="00993884">
            <w:pPr>
              <w:rPr>
                <w:rFonts w:ascii="Arial" w:hAnsi="Arial" w:cs="Arial"/>
                <w:sz w:val="20"/>
                <w:szCs w:val="20"/>
              </w:rPr>
            </w:pPr>
            <w:r w:rsidRPr="004F6310">
              <w:rPr>
                <w:rFonts w:ascii="Arial" w:hAnsi="Arial" w:cs="Arial"/>
                <w:sz w:val="20"/>
                <w:szCs w:val="20"/>
              </w:rPr>
              <w:t xml:space="preserve">How old were you when you </w:t>
            </w:r>
            <w:commentRangeStart w:id="136"/>
            <w:r w:rsidRPr="004F6310">
              <w:rPr>
                <w:rFonts w:ascii="Arial" w:hAnsi="Arial" w:cs="Arial"/>
                <w:sz w:val="20"/>
                <w:szCs w:val="20"/>
              </w:rPr>
              <w:t xml:space="preserve">played sex </w:t>
            </w:r>
            <w:commentRangeEnd w:id="136"/>
            <w:r w:rsidR="009A6EBA">
              <w:rPr>
                <w:rStyle w:val="af"/>
              </w:rPr>
              <w:commentReference w:id="136"/>
            </w:r>
            <w:r w:rsidRPr="004F6310">
              <w:rPr>
                <w:rFonts w:ascii="Arial" w:hAnsi="Arial" w:cs="Arial"/>
                <w:sz w:val="20"/>
                <w:szCs w:val="20"/>
              </w:rPr>
              <w:t>for the first time?</w:t>
            </w:r>
          </w:p>
        </w:tc>
        <w:tc>
          <w:tcPr>
            <w:tcW w:w="4248" w:type="dxa"/>
          </w:tcPr>
          <w:p w14:paraId="58D4C488" w14:textId="77777777" w:rsidR="00993884" w:rsidRPr="004F6310" w:rsidRDefault="00993884" w:rsidP="00993884">
            <w:pPr>
              <w:rPr>
                <w:rFonts w:ascii="Arial" w:hAnsi="Arial" w:cs="Arial"/>
                <w:sz w:val="20"/>
                <w:szCs w:val="20"/>
              </w:rPr>
            </w:pPr>
          </w:p>
          <w:p w14:paraId="758485CC" w14:textId="77777777" w:rsidR="00993884" w:rsidRPr="004F6310" w:rsidRDefault="00993884" w:rsidP="00993884">
            <w:pPr>
              <w:rPr>
                <w:rFonts w:ascii="Arial" w:hAnsi="Arial" w:cs="Arial"/>
                <w:sz w:val="20"/>
                <w:szCs w:val="20"/>
              </w:rPr>
            </w:pPr>
            <w:r w:rsidRPr="004F6310">
              <w:rPr>
                <w:rFonts w:ascii="Arial" w:hAnsi="Arial" w:cs="Arial"/>
                <w:sz w:val="20"/>
                <w:szCs w:val="20"/>
              </w:rPr>
              <w:t xml:space="preserve">                           |__|__| years</w:t>
            </w:r>
          </w:p>
        </w:tc>
      </w:tr>
      <w:tr w:rsidR="0065665C" w:rsidRPr="004F6310" w14:paraId="01332B78" w14:textId="77777777">
        <w:trPr>
          <w:trHeight w:val="51"/>
        </w:trPr>
        <w:tc>
          <w:tcPr>
            <w:tcW w:w="720" w:type="dxa"/>
          </w:tcPr>
          <w:p w14:paraId="44BCE981" w14:textId="77777777" w:rsidR="0065665C" w:rsidRPr="004F6310" w:rsidRDefault="0065665C" w:rsidP="00596785">
            <w:pPr>
              <w:numPr>
                <w:ilvl w:val="0"/>
                <w:numId w:val="5"/>
              </w:numPr>
              <w:rPr>
                <w:rFonts w:ascii="Arial" w:hAnsi="Arial" w:cs="Arial"/>
                <w:sz w:val="20"/>
                <w:szCs w:val="20"/>
              </w:rPr>
            </w:pPr>
          </w:p>
        </w:tc>
        <w:tc>
          <w:tcPr>
            <w:tcW w:w="5040" w:type="dxa"/>
          </w:tcPr>
          <w:p w14:paraId="1E56CCD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In the last 6 months, how many </w:t>
            </w:r>
            <w:commentRangeStart w:id="137"/>
            <w:r w:rsidRPr="004F6310">
              <w:rPr>
                <w:rFonts w:ascii="Arial" w:hAnsi="Arial" w:cs="Arial"/>
                <w:sz w:val="20"/>
                <w:szCs w:val="20"/>
              </w:rPr>
              <w:t xml:space="preserve">sexual partners </w:t>
            </w:r>
            <w:commentRangeEnd w:id="137"/>
            <w:r w:rsidR="00730EB9">
              <w:rPr>
                <w:rStyle w:val="af"/>
              </w:rPr>
              <w:commentReference w:id="137"/>
            </w:r>
            <w:r w:rsidRPr="004F6310">
              <w:rPr>
                <w:rFonts w:ascii="Arial" w:hAnsi="Arial" w:cs="Arial"/>
                <w:sz w:val="20"/>
                <w:szCs w:val="20"/>
              </w:rPr>
              <w:t>have you had in total?</w:t>
            </w:r>
          </w:p>
        </w:tc>
        <w:tc>
          <w:tcPr>
            <w:tcW w:w="4248" w:type="dxa"/>
          </w:tcPr>
          <w:p w14:paraId="02FBFDF7" w14:textId="77777777" w:rsidR="0065665C" w:rsidRPr="004F6310" w:rsidRDefault="0065665C" w:rsidP="00596785">
            <w:pPr>
              <w:rPr>
                <w:rFonts w:ascii="Arial" w:hAnsi="Arial" w:cs="Arial"/>
                <w:sz w:val="20"/>
                <w:szCs w:val="20"/>
              </w:rPr>
            </w:pPr>
          </w:p>
          <w:p w14:paraId="184A9B44"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|__|__| partners</w:t>
            </w:r>
          </w:p>
        </w:tc>
      </w:tr>
      <w:tr w:rsidR="0065665C" w:rsidRPr="004F6310" w14:paraId="7B9087C9" w14:textId="77777777">
        <w:trPr>
          <w:trHeight w:val="51"/>
        </w:trPr>
        <w:tc>
          <w:tcPr>
            <w:tcW w:w="720" w:type="dxa"/>
          </w:tcPr>
          <w:p w14:paraId="231741B5" w14:textId="77777777" w:rsidR="0065665C" w:rsidRPr="004F6310" w:rsidRDefault="0065665C" w:rsidP="00596785">
            <w:pPr>
              <w:numPr>
                <w:ilvl w:val="0"/>
                <w:numId w:val="5"/>
              </w:numPr>
              <w:rPr>
                <w:rFonts w:ascii="Arial" w:hAnsi="Arial" w:cs="Arial"/>
                <w:sz w:val="20"/>
                <w:szCs w:val="20"/>
              </w:rPr>
            </w:pPr>
          </w:p>
        </w:tc>
        <w:tc>
          <w:tcPr>
            <w:tcW w:w="5040" w:type="dxa"/>
          </w:tcPr>
          <w:p w14:paraId="4E408F8D"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Currently, is there someone with whom you </w:t>
            </w:r>
            <w:commentRangeStart w:id="138"/>
            <w:r w:rsidRPr="004F6310">
              <w:rPr>
                <w:rFonts w:ascii="Arial" w:hAnsi="Arial" w:cs="Arial"/>
                <w:sz w:val="20"/>
                <w:szCs w:val="20"/>
              </w:rPr>
              <w:t xml:space="preserve">play sex </w:t>
            </w:r>
            <w:commentRangeEnd w:id="138"/>
            <w:r w:rsidR="00730EB9">
              <w:rPr>
                <w:rStyle w:val="af"/>
              </w:rPr>
              <w:commentReference w:id="138"/>
            </w:r>
            <w:r w:rsidRPr="004F6310">
              <w:rPr>
                <w:rFonts w:ascii="Arial" w:hAnsi="Arial" w:cs="Arial"/>
                <w:sz w:val="20"/>
                <w:szCs w:val="20"/>
              </w:rPr>
              <w:t>regularly?</w:t>
            </w:r>
          </w:p>
        </w:tc>
        <w:tc>
          <w:tcPr>
            <w:tcW w:w="4248" w:type="dxa"/>
            <w:vAlign w:val="center"/>
          </w:tcPr>
          <w:p w14:paraId="1DCFEE8D"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4CFF5C9B"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 skip to question 12</w:t>
            </w:r>
            <w:r w:rsidR="00E42915" w:rsidRPr="004F6310">
              <w:rPr>
                <w:rFonts w:ascii="Arial" w:hAnsi="Arial" w:cs="Arial"/>
                <w:b/>
                <w:bCs/>
                <w:sz w:val="20"/>
                <w:szCs w:val="20"/>
              </w:rPr>
              <w:t>4</w:t>
            </w:r>
          </w:p>
        </w:tc>
      </w:tr>
      <w:tr w:rsidR="0065665C" w:rsidRPr="004F6310" w14:paraId="70B4E73A" w14:textId="77777777">
        <w:trPr>
          <w:trHeight w:val="51"/>
        </w:trPr>
        <w:tc>
          <w:tcPr>
            <w:tcW w:w="720" w:type="dxa"/>
          </w:tcPr>
          <w:p w14:paraId="72B63648" w14:textId="77777777" w:rsidR="0065665C" w:rsidRPr="004F6310" w:rsidRDefault="0065665C" w:rsidP="00596785">
            <w:pPr>
              <w:numPr>
                <w:ilvl w:val="0"/>
                <w:numId w:val="5"/>
              </w:numPr>
              <w:rPr>
                <w:rFonts w:ascii="Arial" w:hAnsi="Arial" w:cs="Arial"/>
                <w:sz w:val="20"/>
                <w:szCs w:val="20"/>
              </w:rPr>
            </w:pPr>
          </w:p>
        </w:tc>
        <w:tc>
          <w:tcPr>
            <w:tcW w:w="5040" w:type="dxa"/>
          </w:tcPr>
          <w:p w14:paraId="534D698E" w14:textId="77777777" w:rsidR="0065665C" w:rsidRPr="004F6310" w:rsidRDefault="0065665C" w:rsidP="00596785">
            <w:pPr>
              <w:spacing w:line="360" w:lineRule="auto"/>
              <w:jc w:val="both"/>
              <w:rPr>
                <w:rFonts w:ascii="Arial" w:hAnsi="Arial" w:cs="Arial"/>
                <w:sz w:val="20"/>
                <w:szCs w:val="20"/>
              </w:rPr>
            </w:pPr>
            <w:r w:rsidRPr="004F6310">
              <w:rPr>
                <w:rFonts w:ascii="Arial" w:hAnsi="Arial" w:cs="Arial"/>
                <w:sz w:val="20"/>
                <w:szCs w:val="20"/>
              </w:rPr>
              <w:t>How old is (s)he?</w:t>
            </w:r>
          </w:p>
        </w:tc>
        <w:tc>
          <w:tcPr>
            <w:tcW w:w="4248" w:type="dxa"/>
            <w:vAlign w:val="center"/>
          </w:tcPr>
          <w:p w14:paraId="5BD76119"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|__|__| years old </w:t>
            </w:r>
          </w:p>
        </w:tc>
      </w:tr>
      <w:tr w:rsidR="0065665C" w:rsidRPr="004F6310" w14:paraId="2BDA0015" w14:textId="77777777">
        <w:trPr>
          <w:trHeight w:val="51"/>
        </w:trPr>
        <w:tc>
          <w:tcPr>
            <w:tcW w:w="720" w:type="dxa"/>
          </w:tcPr>
          <w:p w14:paraId="67179288" w14:textId="77777777" w:rsidR="0065665C" w:rsidRPr="004F6310" w:rsidRDefault="0065665C" w:rsidP="00596785">
            <w:pPr>
              <w:numPr>
                <w:ilvl w:val="0"/>
                <w:numId w:val="5"/>
              </w:numPr>
              <w:rPr>
                <w:rFonts w:ascii="Arial" w:hAnsi="Arial" w:cs="Arial"/>
                <w:sz w:val="20"/>
                <w:szCs w:val="20"/>
              </w:rPr>
            </w:pPr>
          </w:p>
        </w:tc>
        <w:tc>
          <w:tcPr>
            <w:tcW w:w="5040" w:type="dxa"/>
          </w:tcPr>
          <w:p w14:paraId="0E5D4BFE" w14:textId="77777777" w:rsidR="0065665C" w:rsidRPr="004F6310" w:rsidRDefault="0065665C" w:rsidP="00730EB9">
            <w:pPr>
              <w:jc w:val="both"/>
              <w:rPr>
                <w:rFonts w:ascii="Arial" w:hAnsi="Arial" w:cs="Arial"/>
                <w:sz w:val="20"/>
                <w:szCs w:val="20"/>
              </w:rPr>
            </w:pPr>
            <w:commentRangeStart w:id="139"/>
            <w:r w:rsidRPr="004F6310">
              <w:rPr>
                <w:rFonts w:ascii="Arial" w:hAnsi="Arial" w:cs="Arial"/>
                <w:sz w:val="20"/>
                <w:szCs w:val="20"/>
              </w:rPr>
              <w:t>Did you use a condom last time you played sex with him/her?</w:t>
            </w:r>
          </w:p>
        </w:tc>
        <w:tc>
          <w:tcPr>
            <w:tcW w:w="4248" w:type="dxa"/>
            <w:vAlign w:val="center"/>
          </w:tcPr>
          <w:p w14:paraId="2C3907E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22F1A880"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commentRangeEnd w:id="139"/>
            <w:r w:rsidR="00C82881">
              <w:rPr>
                <w:rStyle w:val="af"/>
              </w:rPr>
              <w:commentReference w:id="139"/>
            </w:r>
          </w:p>
        </w:tc>
      </w:tr>
      <w:tr w:rsidR="0065665C" w:rsidRPr="004F6310" w14:paraId="1E016F3A" w14:textId="77777777">
        <w:trPr>
          <w:trHeight w:val="51"/>
        </w:trPr>
        <w:tc>
          <w:tcPr>
            <w:tcW w:w="720" w:type="dxa"/>
          </w:tcPr>
          <w:p w14:paraId="6541E757" w14:textId="77777777" w:rsidR="0065665C" w:rsidRPr="004F6310" w:rsidRDefault="0065665C" w:rsidP="00596785">
            <w:pPr>
              <w:numPr>
                <w:ilvl w:val="0"/>
                <w:numId w:val="5"/>
              </w:numPr>
              <w:rPr>
                <w:rFonts w:ascii="Arial" w:hAnsi="Arial" w:cs="Arial"/>
                <w:sz w:val="20"/>
                <w:szCs w:val="20"/>
              </w:rPr>
            </w:pPr>
          </w:p>
        </w:tc>
        <w:tc>
          <w:tcPr>
            <w:tcW w:w="5040" w:type="dxa"/>
          </w:tcPr>
          <w:p w14:paraId="2C54D9E9" w14:textId="77777777" w:rsidR="0065665C" w:rsidRPr="004F6310" w:rsidRDefault="0065665C" w:rsidP="00596785">
            <w:pPr>
              <w:rPr>
                <w:rFonts w:ascii="Arial" w:hAnsi="Arial" w:cs="Arial"/>
                <w:sz w:val="20"/>
                <w:szCs w:val="20"/>
              </w:rPr>
            </w:pPr>
            <w:r w:rsidRPr="004F6310">
              <w:rPr>
                <w:rFonts w:ascii="Arial" w:hAnsi="Arial" w:cs="Arial"/>
                <w:sz w:val="20"/>
                <w:szCs w:val="20"/>
              </w:rPr>
              <w:t>Among the men/women with whom you played sex so far, how old was the oldest one?</w:t>
            </w:r>
          </w:p>
        </w:tc>
        <w:tc>
          <w:tcPr>
            <w:tcW w:w="4248" w:type="dxa"/>
            <w:vAlign w:val="center"/>
          </w:tcPr>
          <w:p w14:paraId="4E38894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|__|__| years old </w:t>
            </w:r>
          </w:p>
          <w:p w14:paraId="69F817A7" w14:textId="77777777" w:rsidR="0065665C" w:rsidRPr="004F6310" w:rsidRDefault="0065665C" w:rsidP="00596785">
            <w:pPr>
              <w:rPr>
                <w:rFonts w:ascii="Arial" w:hAnsi="Arial" w:cs="Arial"/>
                <w:sz w:val="20"/>
                <w:szCs w:val="20"/>
              </w:rPr>
            </w:pPr>
          </w:p>
          <w:p w14:paraId="6DB042D9" w14:textId="77777777" w:rsidR="0065665C" w:rsidRPr="004F6310" w:rsidRDefault="0065665C" w:rsidP="00596785">
            <w:pPr>
              <w:rPr>
                <w:rFonts w:ascii="Arial" w:hAnsi="Arial" w:cs="Arial"/>
                <w:i/>
                <w:iCs/>
                <w:sz w:val="20"/>
                <w:szCs w:val="20"/>
              </w:rPr>
            </w:pPr>
            <w:r w:rsidRPr="004F6310">
              <w:rPr>
                <w:rFonts w:ascii="Arial" w:hAnsi="Arial" w:cs="Arial"/>
                <w:i/>
                <w:iCs/>
                <w:sz w:val="20"/>
                <w:szCs w:val="20"/>
              </w:rPr>
              <w:t>If the respondent answers with “Don’t know,” press for a guess.</w:t>
            </w:r>
          </w:p>
        </w:tc>
      </w:tr>
      <w:tr w:rsidR="007863B5" w:rsidRPr="004F6310" w14:paraId="32DE0714" w14:textId="77777777">
        <w:trPr>
          <w:trHeight w:val="51"/>
        </w:trPr>
        <w:tc>
          <w:tcPr>
            <w:tcW w:w="720" w:type="dxa"/>
          </w:tcPr>
          <w:p w14:paraId="3814C93B" w14:textId="77777777" w:rsidR="007863B5" w:rsidRPr="004F6310" w:rsidRDefault="007863B5" w:rsidP="00596785">
            <w:pPr>
              <w:numPr>
                <w:ilvl w:val="0"/>
                <w:numId w:val="5"/>
              </w:numPr>
              <w:rPr>
                <w:rFonts w:ascii="Arial" w:hAnsi="Arial" w:cs="Arial"/>
                <w:sz w:val="20"/>
                <w:szCs w:val="20"/>
              </w:rPr>
            </w:pPr>
          </w:p>
        </w:tc>
        <w:tc>
          <w:tcPr>
            <w:tcW w:w="5040" w:type="dxa"/>
          </w:tcPr>
          <w:p w14:paraId="1078A903" w14:textId="77777777" w:rsidR="007863B5" w:rsidRPr="004F6310" w:rsidRDefault="007863B5" w:rsidP="00993884">
            <w:pPr>
              <w:spacing w:line="360" w:lineRule="auto"/>
              <w:jc w:val="both"/>
              <w:rPr>
                <w:rFonts w:ascii="Arial" w:hAnsi="Arial" w:cs="Arial"/>
                <w:sz w:val="20"/>
                <w:szCs w:val="20"/>
              </w:rPr>
            </w:pPr>
            <w:r w:rsidRPr="004F6310">
              <w:rPr>
                <w:rFonts w:ascii="Arial" w:hAnsi="Arial" w:cs="Arial"/>
                <w:sz w:val="20"/>
                <w:szCs w:val="20"/>
              </w:rPr>
              <w:t>Ha</w:t>
            </w:r>
            <w:r w:rsidR="00993884" w:rsidRPr="004F6310">
              <w:rPr>
                <w:rFonts w:ascii="Arial" w:hAnsi="Arial" w:cs="Arial"/>
                <w:sz w:val="20"/>
                <w:szCs w:val="20"/>
              </w:rPr>
              <w:t>ve</w:t>
            </w:r>
            <w:r w:rsidRPr="004F6310">
              <w:rPr>
                <w:rFonts w:ascii="Arial" w:hAnsi="Arial" w:cs="Arial"/>
                <w:sz w:val="20"/>
                <w:szCs w:val="20"/>
              </w:rPr>
              <w:t xml:space="preserve"> you ever </w:t>
            </w:r>
            <w:r w:rsidR="00681A84" w:rsidRPr="004F6310">
              <w:rPr>
                <w:rFonts w:ascii="Arial" w:hAnsi="Arial" w:cs="Arial"/>
                <w:sz w:val="20"/>
                <w:szCs w:val="20"/>
              </w:rPr>
              <w:t xml:space="preserve">received money or </w:t>
            </w:r>
            <w:r w:rsidRPr="004F6310">
              <w:rPr>
                <w:rFonts w:ascii="Arial" w:hAnsi="Arial" w:cs="Arial"/>
                <w:sz w:val="20"/>
                <w:szCs w:val="20"/>
              </w:rPr>
              <w:t>gifts</w:t>
            </w:r>
            <w:r w:rsidR="00681A84" w:rsidRPr="004F6310">
              <w:rPr>
                <w:rFonts w:ascii="Arial" w:hAnsi="Arial" w:cs="Arial"/>
                <w:sz w:val="20"/>
                <w:szCs w:val="20"/>
              </w:rPr>
              <w:t xml:space="preserve"> from a sexual partner (</w:t>
            </w:r>
            <w:r w:rsidR="00993884" w:rsidRPr="004F6310">
              <w:rPr>
                <w:rFonts w:ascii="Arial" w:hAnsi="Arial" w:cs="Arial"/>
                <w:sz w:val="20"/>
                <w:szCs w:val="20"/>
              </w:rPr>
              <w:t>before you got married</w:t>
            </w:r>
            <w:r w:rsidR="00CF765B" w:rsidRPr="004F6310">
              <w:rPr>
                <w:rFonts w:ascii="Arial" w:hAnsi="Arial" w:cs="Arial"/>
                <w:sz w:val="20"/>
                <w:szCs w:val="20"/>
              </w:rPr>
              <w:t>, if applicable</w:t>
            </w:r>
            <w:r w:rsidR="00681A84" w:rsidRPr="004F6310">
              <w:rPr>
                <w:rFonts w:ascii="Arial" w:hAnsi="Arial" w:cs="Arial"/>
                <w:sz w:val="20"/>
                <w:szCs w:val="20"/>
              </w:rPr>
              <w:t>)</w:t>
            </w:r>
            <w:r w:rsidRPr="004F6310">
              <w:rPr>
                <w:rFonts w:ascii="Arial" w:hAnsi="Arial" w:cs="Arial"/>
                <w:sz w:val="20"/>
                <w:szCs w:val="20"/>
              </w:rPr>
              <w:t>?</w:t>
            </w:r>
          </w:p>
        </w:tc>
        <w:tc>
          <w:tcPr>
            <w:tcW w:w="4248" w:type="dxa"/>
            <w:vAlign w:val="center"/>
          </w:tcPr>
          <w:p w14:paraId="7FF8A3FD" w14:textId="77777777" w:rsidR="007863B5" w:rsidRPr="004F6310" w:rsidRDefault="007863B5" w:rsidP="00D44E3F">
            <w:pPr>
              <w:rPr>
                <w:rFonts w:ascii="Arial" w:hAnsi="Arial" w:cs="Arial"/>
                <w:sz w:val="20"/>
                <w:szCs w:val="20"/>
              </w:rPr>
            </w:pPr>
            <w:r w:rsidRPr="004F6310">
              <w:rPr>
                <w:rFonts w:ascii="Arial" w:hAnsi="Arial" w:cs="Arial"/>
                <w:sz w:val="20"/>
                <w:szCs w:val="20"/>
              </w:rPr>
              <w:t xml:space="preserve">1. [   ]  YES              </w:t>
            </w:r>
          </w:p>
          <w:p w14:paraId="00B82131" w14:textId="77777777" w:rsidR="007863B5" w:rsidRPr="004F6310" w:rsidRDefault="007863B5" w:rsidP="00596785">
            <w:pPr>
              <w:rPr>
                <w:rFonts w:ascii="Arial" w:hAnsi="Arial" w:cs="Arial"/>
                <w:sz w:val="20"/>
                <w:szCs w:val="20"/>
              </w:rPr>
            </w:pPr>
            <w:r w:rsidRPr="004F6310">
              <w:rPr>
                <w:rFonts w:ascii="Arial" w:hAnsi="Arial" w:cs="Arial"/>
                <w:sz w:val="20"/>
                <w:szCs w:val="20"/>
              </w:rPr>
              <w:t>2. [   ]  NO</w:t>
            </w:r>
          </w:p>
        </w:tc>
      </w:tr>
      <w:tr w:rsidR="007863B5" w:rsidRPr="004F6310" w14:paraId="5E1C3B6B" w14:textId="77777777">
        <w:trPr>
          <w:trHeight w:val="51"/>
        </w:trPr>
        <w:tc>
          <w:tcPr>
            <w:tcW w:w="720" w:type="dxa"/>
          </w:tcPr>
          <w:p w14:paraId="0AC25F8A" w14:textId="77777777" w:rsidR="007863B5" w:rsidRPr="004F6310" w:rsidRDefault="007863B5" w:rsidP="00596785">
            <w:pPr>
              <w:numPr>
                <w:ilvl w:val="0"/>
                <w:numId w:val="5"/>
              </w:numPr>
              <w:rPr>
                <w:rFonts w:ascii="Arial" w:hAnsi="Arial" w:cs="Arial"/>
                <w:sz w:val="20"/>
                <w:szCs w:val="20"/>
              </w:rPr>
            </w:pPr>
          </w:p>
        </w:tc>
        <w:tc>
          <w:tcPr>
            <w:tcW w:w="5040" w:type="dxa"/>
          </w:tcPr>
          <w:p w14:paraId="5DD7E4DF"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Have you </w:t>
            </w:r>
            <w:r w:rsidRPr="004F6310">
              <w:rPr>
                <w:rFonts w:ascii="Arial" w:hAnsi="Arial" w:cs="Arial"/>
                <w:b/>
                <w:bCs/>
                <w:sz w:val="20"/>
                <w:szCs w:val="20"/>
                <w:u w:val="single"/>
              </w:rPr>
              <w:t>ever</w:t>
            </w:r>
            <w:r w:rsidRPr="004F6310">
              <w:rPr>
                <w:rFonts w:ascii="Arial" w:hAnsi="Arial" w:cs="Arial"/>
                <w:i/>
                <w:iCs/>
                <w:sz w:val="20"/>
                <w:szCs w:val="20"/>
              </w:rPr>
              <w:t xml:space="preserve"> </w:t>
            </w:r>
            <w:r w:rsidRPr="004F6310">
              <w:rPr>
                <w:rFonts w:ascii="Arial" w:hAnsi="Arial" w:cs="Arial"/>
                <w:sz w:val="20"/>
                <w:szCs w:val="20"/>
              </w:rPr>
              <w:t>used a condom?</w:t>
            </w:r>
          </w:p>
        </w:tc>
        <w:tc>
          <w:tcPr>
            <w:tcW w:w="4248" w:type="dxa"/>
          </w:tcPr>
          <w:p w14:paraId="3E7415E4"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YES              </w:t>
            </w:r>
          </w:p>
          <w:p w14:paraId="0678A9F1"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 skip to question 1</w:t>
            </w:r>
            <w:r w:rsidR="00E42915" w:rsidRPr="004F6310">
              <w:rPr>
                <w:rFonts w:ascii="Arial" w:hAnsi="Arial" w:cs="Arial"/>
                <w:b/>
                <w:bCs/>
                <w:sz w:val="20"/>
                <w:szCs w:val="20"/>
              </w:rPr>
              <w:t>29</w:t>
            </w:r>
          </w:p>
        </w:tc>
      </w:tr>
      <w:tr w:rsidR="007863B5" w:rsidRPr="004F6310" w14:paraId="0F3F68A0" w14:textId="77777777">
        <w:trPr>
          <w:trHeight w:val="51"/>
        </w:trPr>
        <w:tc>
          <w:tcPr>
            <w:tcW w:w="720" w:type="dxa"/>
          </w:tcPr>
          <w:p w14:paraId="7C2072E6" w14:textId="77777777" w:rsidR="007863B5" w:rsidRPr="004F6310" w:rsidRDefault="007863B5" w:rsidP="00596785">
            <w:pPr>
              <w:numPr>
                <w:ilvl w:val="0"/>
                <w:numId w:val="5"/>
              </w:numPr>
              <w:rPr>
                <w:rFonts w:ascii="Arial" w:hAnsi="Arial" w:cs="Arial"/>
                <w:sz w:val="20"/>
                <w:szCs w:val="20"/>
              </w:rPr>
            </w:pPr>
          </w:p>
        </w:tc>
        <w:tc>
          <w:tcPr>
            <w:tcW w:w="5040" w:type="dxa"/>
          </w:tcPr>
          <w:p w14:paraId="03E4EB80" w14:textId="77777777" w:rsidR="007863B5" w:rsidRPr="004F6310" w:rsidRDefault="007863B5" w:rsidP="00596785">
            <w:pPr>
              <w:rPr>
                <w:rFonts w:ascii="Arial" w:hAnsi="Arial" w:cs="Arial"/>
                <w:sz w:val="20"/>
                <w:szCs w:val="20"/>
              </w:rPr>
            </w:pPr>
            <w:r w:rsidRPr="004F6310">
              <w:rPr>
                <w:rFonts w:ascii="Arial" w:hAnsi="Arial" w:cs="Arial"/>
                <w:sz w:val="20"/>
                <w:szCs w:val="20"/>
              </w:rPr>
              <w:t>Did you use a condom</w:t>
            </w:r>
            <w:r w:rsidRPr="004F6310">
              <w:rPr>
                <w:rFonts w:ascii="Arial" w:hAnsi="Arial" w:cs="Arial"/>
                <w:b/>
                <w:bCs/>
                <w:sz w:val="20"/>
                <w:szCs w:val="20"/>
                <w:u w:val="single"/>
              </w:rPr>
              <w:t xml:space="preserve"> last time you played sex</w:t>
            </w:r>
            <w:r w:rsidRPr="004F6310">
              <w:rPr>
                <w:rFonts w:ascii="Arial" w:hAnsi="Arial" w:cs="Arial"/>
                <w:sz w:val="20"/>
                <w:szCs w:val="20"/>
              </w:rPr>
              <w:t>?</w:t>
            </w:r>
          </w:p>
        </w:tc>
        <w:tc>
          <w:tcPr>
            <w:tcW w:w="4248" w:type="dxa"/>
            <w:vAlign w:val="center"/>
          </w:tcPr>
          <w:p w14:paraId="002B506A"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YES              </w:t>
            </w:r>
          </w:p>
          <w:p w14:paraId="18B8ADDB"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w:t>
            </w:r>
            <w:r w:rsidR="00393EA5" w:rsidRPr="004F6310">
              <w:rPr>
                <w:rFonts w:ascii="Arial" w:hAnsi="Arial" w:cs="Arial"/>
                <w:b/>
                <w:bCs/>
                <w:sz w:val="20"/>
                <w:szCs w:val="20"/>
              </w:rPr>
              <w:t>&gt;&gt;&gt;</w:t>
            </w:r>
            <w:r w:rsidRPr="004F6310">
              <w:rPr>
                <w:rFonts w:ascii="Arial" w:hAnsi="Arial" w:cs="Arial"/>
                <w:b/>
                <w:bCs/>
                <w:sz w:val="20"/>
                <w:szCs w:val="20"/>
              </w:rPr>
              <w:t>skip to question 1</w:t>
            </w:r>
            <w:r w:rsidR="00E42915" w:rsidRPr="004F6310">
              <w:rPr>
                <w:rFonts w:ascii="Arial" w:hAnsi="Arial" w:cs="Arial"/>
                <w:b/>
                <w:bCs/>
                <w:sz w:val="20"/>
                <w:szCs w:val="20"/>
              </w:rPr>
              <w:t>29</w:t>
            </w:r>
          </w:p>
          <w:p w14:paraId="7FF258A3" w14:textId="77777777" w:rsidR="007863B5" w:rsidRPr="004F6310" w:rsidRDefault="007863B5" w:rsidP="00393EA5">
            <w:pPr>
              <w:rPr>
                <w:rFonts w:ascii="Arial" w:hAnsi="Arial" w:cs="Arial"/>
                <w:sz w:val="20"/>
                <w:szCs w:val="20"/>
              </w:rPr>
            </w:pPr>
            <w:r w:rsidRPr="004F6310">
              <w:rPr>
                <w:rFonts w:ascii="Arial" w:hAnsi="Arial" w:cs="Arial"/>
                <w:sz w:val="20"/>
                <w:szCs w:val="20"/>
              </w:rPr>
              <w:t>3. [   ]  Not sure</w:t>
            </w:r>
            <w:r w:rsidR="00393EA5" w:rsidRPr="004F6310">
              <w:rPr>
                <w:rFonts w:ascii="Arial" w:hAnsi="Arial" w:cs="Arial"/>
                <w:sz w:val="20"/>
                <w:szCs w:val="20"/>
              </w:rPr>
              <w:t xml:space="preserve"> </w:t>
            </w:r>
            <w:r w:rsidR="00393EA5" w:rsidRPr="004F6310">
              <w:rPr>
                <w:rFonts w:ascii="Arial" w:hAnsi="Arial" w:cs="Arial"/>
                <w:b/>
                <w:bCs/>
                <w:sz w:val="20"/>
                <w:szCs w:val="20"/>
              </w:rPr>
              <w:t>&gt;&gt;&gt;&gt;skip to question 1</w:t>
            </w:r>
            <w:r w:rsidR="00870C06" w:rsidRPr="004F6310">
              <w:rPr>
                <w:rFonts w:ascii="Arial" w:hAnsi="Arial" w:cs="Arial"/>
                <w:b/>
                <w:bCs/>
                <w:sz w:val="20"/>
                <w:szCs w:val="20"/>
              </w:rPr>
              <w:t>3</w:t>
            </w:r>
            <w:r w:rsidR="00E42915" w:rsidRPr="004F6310">
              <w:rPr>
                <w:rFonts w:ascii="Arial" w:hAnsi="Arial" w:cs="Arial"/>
                <w:b/>
                <w:bCs/>
                <w:sz w:val="20"/>
                <w:szCs w:val="20"/>
              </w:rPr>
              <w:t>0</w:t>
            </w:r>
          </w:p>
        </w:tc>
      </w:tr>
      <w:tr w:rsidR="007863B5" w:rsidRPr="004F6310" w14:paraId="5EB728B3" w14:textId="77777777">
        <w:trPr>
          <w:trHeight w:val="51"/>
        </w:trPr>
        <w:tc>
          <w:tcPr>
            <w:tcW w:w="720" w:type="dxa"/>
          </w:tcPr>
          <w:p w14:paraId="0E9D6E1C" w14:textId="77777777" w:rsidR="007863B5" w:rsidRPr="004F6310" w:rsidRDefault="007863B5" w:rsidP="00596785">
            <w:pPr>
              <w:numPr>
                <w:ilvl w:val="0"/>
                <w:numId w:val="5"/>
              </w:numPr>
              <w:rPr>
                <w:rFonts w:ascii="Arial" w:hAnsi="Arial" w:cs="Arial"/>
                <w:sz w:val="20"/>
                <w:szCs w:val="20"/>
              </w:rPr>
            </w:pPr>
          </w:p>
        </w:tc>
        <w:tc>
          <w:tcPr>
            <w:tcW w:w="5040" w:type="dxa"/>
          </w:tcPr>
          <w:p w14:paraId="4895F38D" w14:textId="77777777" w:rsidR="007863B5" w:rsidRPr="004F6310" w:rsidRDefault="007863B5" w:rsidP="00596785">
            <w:pPr>
              <w:rPr>
                <w:rFonts w:ascii="Arial" w:hAnsi="Arial" w:cs="Arial"/>
                <w:sz w:val="20"/>
                <w:szCs w:val="20"/>
              </w:rPr>
            </w:pPr>
            <w:r w:rsidRPr="004F6310">
              <w:rPr>
                <w:rFonts w:ascii="Arial" w:hAnsi="Arial" w:cs="Arial"/>
                <w:sz w:val="20"/>
                <w:szCs w:val="20"/>
              </w:rPr>
              <w:t>What were the reasons you used a condom?</w:t>
            </w:r>
          </w:p>
          <w:p w14:paraId="3BAD37B9" w14:textId="77777777" w:rsidR="007863B5" w:rsidRPr="004F6310" w:rsidRDefault="007863B5" w:rsidP="00596785">
            <w:pPr>
              <w:rPr>
                <w:rFonts w:ascii="Arial" w:hAnsi="Arial" w:cs="Arial"/>
                <w:i/>
                <w:iCs/>
                <w:sz w:val="20"/>
                <w:szCs w:val="20"/>
              </w:rPr>
            </w:pPr>
            <w:r w:rsidRPr="004F6310">
              <w:rPr>
                <w:rFonts w:ascii="Arial" w:hAnsi="Arial" w:cs="Arial"/>
                <w:i/>
                <w:iCs/>
                <w:sz w:val="20"/>
                <w:szCs w:val="20"/>
              </w:rPr>
              <w:t xml:space="preserve"> (DO NOT read options. </w:t>
            </w:r>
            <w:r w:rsidR="006C6C1C" w:rsidRPr="004F6310">
              <w:rPr>
                <w:rFonts w:ascii="Arial" w:hAnsi="Arial" w:cs="Arial"/>
                <w:i/>
                <w:iCs/>
                <w:sz w:val="20"/>
                <w:szCs w:val="20"/>
              </w:rPr>
              <w:t xml:space="preserve">Do not prompt. Wait 10 seconds before moving on to the next question. </w:t>
            </w:r>
            <w:r w:rsidRPr="004F6310">
              <w:rPr>
                <w:rFonts w:ascii="Arial" w:hAnsi="Arial" w:cs="Arial"/>
                <w:i/>
                <w:iCs/>
                <w:sz w:val="20"/>
                <w:szCs w:val="20"/>
              </w:rPr>
              <w:t>Tick all that are mentioned)</w:t>
            </w:r>
          </w:p>
          <w:p w14:paraId="7F3F8354" w14:textId="77777777" w:rsidR="007863B5" w:rsidRPr="004F6310" w:rsidRDefault="007863B5" w:rsidP="00596785">
            <w:pPr>
              <w:rPr>
                <w:rFonts w:ascii="Arial" w:hAnsi="Arial" w:cs="Arial"/>
                <w:sz w:val="20"/>
                <w:szCs w:val="20"/>
              </w:rPr>
            </w:pPr>
          </w:p>
        </w:tc>
        <w:tc>
          <w:tcPr>
            <w:tcW w:w="4248" w:type="dxa"/>
            <w:vAlign w:val="center"/>
          </w:tcPr>
          <w:p w14:paraId="429E2686" w14:textId="77777777" w:rsidR="007863B5" w:rsidRPr="004F6310" w:rsidRDefault="007863B5" w:rsidP="00596785">
            <w:pPr>
              <w:rPr>
                <w:rFonts w:ascii="Arial" w:hAnsi="Arial" w:cs="Arial"/>
                <w:sz w:val="20"/>
                <w:szCs w:val="20"/>
              </w:rPr>
            </w:pPr>
            <w:r w:rsidRPr="004F6310">
              <w:rPr>
                <w:rFonts w:ascii="Arial" w:hAnsi="Arial" w:cs="Arial"/>
                <w:sz w:val="20"/>
                <w:szCs w:val="20"/>
              </w:rPr>
              <w:t>1. [   ]  Own concern to prevent pregnancy</w:t>
            </w:r>
            <w:r w:rsidR="003C4D42" w:rsidRPr="004F6310">
              <w:rPr>
                <w:rFonts w:ascii="Arial" w:hAnsi="Arial" w:cs="Arial"/>
                <w:b/>
                <w:sz w:val="20"/>
                <w:szCs w:val="20"/>
              </w:rPr>
              <w:t>&gt;&gt;</w:t>
            </w:r>
            <w:r w:rsidRPr="004F6310">
              <w:rPr>
                <w:rFonts w:ascii="Arial" w:hAnsi="Arial" w:cs="Arial"/>
                <w:sz w:val="20"/>
                <w:szCs w:val="20"/>
              </w:rPr>
              <w:t xml:space="preserve">              </w:t>
            </w:r>
          </w:p>
          <w:p w14:paraId="4838CA01" w14:textId="77777777" w:rsidR="007863B5" w:rsidRPr="004F6310" w:rsidRDefault="007863B5" w:rsidP="00596785">
            <w:pPr>
              <w:rPr>
                <w:rFonts w:ascii="Arial" w:hAnsi="Arial" w:cs="Arial"/>
                <w:sz w:val="20"/>
                <w:szCs w:val="20"/>
              </w:rPr>
            </w:pPr>
            <w:r w:rsidRPr="004F6310">
              <w:rPr>
                <w:rFonts w:ascii="Arial" w:hAnsi="Arial" w:cs="Arial"/>
                <w:sz w:val="20"/>
                <w:szCs w:val="20"/>
              </w:rPr>
              <w:t>2. [   ]  Own concern to prevent STI/HIV</w:t>
            </w:r>
            <w:r w:rsidR="003C4D42" w:rsidRPr="004F6310">
              <w:rPr>
                <w:rFonts w:ascii="Arial" w:hAnsi="Arial" w:cs="Arial"/>
                <w:b/>
                <w:sz w:val="20"/>
                <w:szCs w:val="20"/>
              </w:rPr>
              <w:t>&gt;&gt;</w:t>
            </w:r>
          </w:p>
          <w:p w14:paraId="45AA74B6" w14:textId="77777777" w:rsidR="007863B5" w:rsidRPr="004F6310" w:rsidRDefault="007863B5" w:rsidP="00596785">
            <w:pPr>
              <w:rPr>
                <w:rFonts w:ascii="Arial" w:hAnsi="Arial" w:cs="Arial"/>
                <w:sz w:val="20"/>
                <w:szCs w:val="20"/>
              </w:rPr>
            </w:pPr>
            <w:r w:rsidRPr="004F6310">
              <w:rPr>
                <w:rFonts w:ascii="Arial" w:hAnsi="Arial" w:cs="Arial"/>
                <w:sz w:val="20"/>
                <w:szCs w:val="20"/>
              </w:rPr>
              <w:t>3. [   ]  Partner insisted/ Partner’s choice</w:t>
            </w:r>
            <w:r w:rsidR="003C4D42" w:rsidRPr="004F6310">
              <w:rPr>
                <w:rFonts w:ascii="Arial" w:hAnsi="Arial" w:cs="Arial"/>
                <w:b/>
                <w:sz w:val="20"/>
                <w:szCs w:val="20"/>
              </w:rPr>
              <w:t>&gt;&gt;</w:t>
            </w:r>
          </w:p>
          <w:p w14:paraId="374C369F" w14:textId="77777777" w:rsidR="007863B5" w:rsidRPr="004F6310" w:rsidRDefault="007863B5" w:rsidP="00596785">
            <w:pPr>
              <w:rPr>
                <w:rFonts w:ascii="Arial" w:hAnsi="Arial" w:cs="Arial"/>
                <w:sz w:val="20"/>
                <w:szCs w:val="20"/>
              </w:rPr>
            </w:pPr>
            <w:r w:rsidRPr="004F6310">
              <w:rPr>
                <w:rFonts w:ascii="Arial" w:hAnsi="Arial" w:cs="Arial"/>
                <w:sz w:val="20"/>
                <w:szCs w:val="20"/>
              </w:rPr>
              <w:t>4. [   ]  Other (specify)_________________</w:t>
            </w:r>
          </w:p>
          <w:p w14:paraId="01D836B3" w14:textId="77777777" w:rsidR="007863B5" w:rsidRPr="004F6310" w:rsidRDefault="00E42915" w:rsidP="003C4D42">
            <w:pPr>
              <w:rPr>
                <w:rFonts w:ascii="Arial" w:hAnsi="Arial" w:cs="Arial"/>
                <w:b/>
                <w:sz w:val="20"/>
                <w:szCs w:val="20"/>
              </w:rPr>
            </w:pPr>
            <w:r w:rsidRPr="004F6310">
              <w:rPr>
                <w:rFonts w:ascii="Arial" w:hAnsi="Arial" w:cs="Arial"/>
                <w:b/>
                <w:sz w:val="20"/>
                <w:szCs w:val="20"/>
              </w:rPr>
              <w:t>&gt;&gt;&gt;&gt;&gt;&gt;&gt;&gt;&gt; skip to 130</w:t>
            </w:r>
            <w:r w:rsidR="001A72D2" w:rsidRPr="004F6310">
              <w:rPr>
                <w:rFonts w:ascii="Arial" w:hAnsi="Arial" w:cs="Arial"/>
                <w:b/>
                <w:sz w:val="20"/>
                <w:szCs w:val="20"/>
              </w:rPr>
              <w:t xml:space="preserve"> </w:t>
            </w:r>
            <w:r w:rsidR="003C4D42" w:rsidRPr="004F6310">
              <w:rPr>
                <w:rFonts w:ascii="Arial" w:hAnsi="Arial" w:cs="Arial"/>
                <w:b/>
                <w:sz w:val="20"/>
                <w:szCs w:val="20"/>
              </w:rPr>
              <w:t>for all</w:t>
            </w:r>
            <w:r w:rsidR="001A72D2" w:rsidRPr="004F6310">
              <w:rPr>
                <w:rFonts w:ascii="Arial" w:hAnsi="Arial" w:cs="Arial"/>
                <w:b/>
                <w:sz w:val="20"/>
                <w:szCs w:val="20"/>
              </w:rPr>
              <w:t xml:space="preserve"> response</w:t>
            </w:r>
            <w:r w:rsidR="003C4D42" w:rsidRPr="004F6310">
              <w:rPr>
                <w:rFonts w:ascii="Arial" w:hAnsi="Arial" w:cs="Arial"/>
                <w:b/>
                <w:sz w:val="20"/>
                <w:szCs w:val="20"/>
              </w:rPr>
              <w:t>s</w:t>
            </w:r>
          </w:p>
        </w:tc>
      </w:tr>
      <w:tr w:rsidR="007863B5" w:rsidRPr="004F6310" w14:paraId="2298A5ED" w14:textId="77777777">
        <w:trPr>
          <w:trHeight w:val="51"/>
        </w:trPr>
        <w:tc>
          <w:tcPr>
            <w:tcW w:w="720" w:type="dxa"/>
          </w:tcPr>
          <w:p w14:paraId="33A1334C" w14:textId="77777777" w:rsidR="007863B5" w:rsidRPr="004F6310" w:rsidRDefault="007863B5" w:rsidP="00596785">
            <w:pPr>
              <w:numPr>
                <w:ilvl w:val="0"/>
                <w:numId w:val="5"/>
              </w:numPr>
              <w:rPr>
                <w:rFonts w:ascii="Arial" w:hAnsi="Arial" w:cs="Arial"/>
                <w:sz w:val="20"/>
                <w:szCs w:val="20"/>
              </w:rPr>
            </w:pPr>
          </w:p>
        </w:tc>
        <w:tc>
          <w:tcPr>
            <w:tcW w:w="5040" w:type="dxa"/>
          </w:tcPr>
          <w:p w14:paraId="4A39B40A" w14:textId="77777777" w:rsidR="007863B5" w:rsidRPr="004F6310" w:rsidRDefault="007863B5" w:rsidP="00596785">
            <w:pPr>
              <w:rPr>
                <w:rFonts w:ascii="Arial" w:hAnsi="Arial" w:cs="Arial"/>
                <w:sz w:val="20"/>
                <w:szCs w:val="20"/>
              </w:rPr>
            </w:pPr>
            <w:r w:rsidRPr="004F6310">
              <w:rPr>
                <w:rFonts w:ascii="Arial" w:hAnsi="Arial" w:cs="Arial"/>
                <w:sz w:val="20"/>
                <w:szCs w:val="20"/>
              </w:rPr>
              <w:t>What were the reasons you did not use a condom?</w:t>
            </w:r>
          </w:p>
          <w:p w14:paraId="22BCBDC6" w14:textId="77777777" w:rsidR="007863B5" w:rsidRPr="004F6310" w:rsidRDefault="007863B5" w:rsidP="00596785">
            <w:pPr>
              <w:rPr>
                <w:rFonts w:ascii="Arial" w:hAnsi="Arial" w:cs="Arial"/>
                <w:i/>
                <w:iCs/>
                <w:sz w:val="20"/>
                <w:szCs w:val="20"/>
              </w:rPr>
            </w:pPr>
            <w:r w:rsidRPr="004F6310">
              <w:rPr>
                <w:rFonts w:ascii="Arial" w:hAnsi="Arial" w:cs="Arial"/>
                <w:i/>
                <w:iCs/>
                <w:sz w:val="20"/>
                <w:szCs w:val="20"/>
              </w:rPr>
              <w:t>(DO NOT read options</w:t>
            </w:r>
            <w:r w:rsidR="006C6C1C" w:rsidRPr="004F6310">
              <w:rPr>
                <w:rFonts w:ascii="Arial" w:hAnsi="Arial" w:cs="Arial"/>
                <w:i/>
                <w:iCs/>
                <w:sz w:val="20"/>
                <w:szCs w:val="20"/>
              </w:rPr>
              <w:t xml:space="preserve">. Do not prompt. Wait 10 seconds before moving on to the next </w:t>
            </w:r>
            <w:r w:rsidR="002C61E7" w:rsidRPr="004F6310">
              <w:rPr>
                <w:rFonts w:ascii="Arial" w:hAnsi="Arial" w:cs="Arial"/>
                <w:i/>
                <w:iCs/>
                <w:sz w:val="20"/>
                <w:szCs w:val="20"/>
              </w:rPr>
              <w:t>question. Tick</w:t>
            </w:r>
            <w:r w:rsidRPr="004F6310">
              <w:rPr>
                <w:rFonts w:ascii="Arial" w:hAnsi="Arial" w:cs="Arial"/>
                <w:i/>
                <w:iCs/>
                <w:sz w:val="20"/>
                <w:szCs w:val="20"/>
              </w:rPr>
              <w:t xml:space="preserve"> all that are mentioned)</w:t>
            </w:r>
          </w:p>
          <w:p w14:paraId="3DC91C1D" w14:textId="77777777" w:rsidR="007863B5" w:rsidRPr="004F6310" w:rsidRDefault="007863B5" w:rsidP="00596785">
            <w:pPr>
              <w:rPr>
                <w:rFonts w:ascii="Arial" w:hAnsi="Arial" w:cs="Arial"/>
                <w:sz w:val="20"/>
                <w:szCs w:val="20"/>
              </w:rPr>
            </w:pPr>
          </w:p>
        </w:tc>
        <w:tc>
          <w:tcPr>
            <w:tcW w:w="4248" w:type="dxa"/>
            <w:vAlign w:val="center"/>
          </w:tcPr>
          <w:p w14:paraId="67484D70"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Condoms are uncomfortable              </w:t>
            </w:r>
          </w:p>
          <w:p w14:paraId="5BCFB7C6" w14:textId="77777777" w:rsidR="007863B5" w:rsidRPr="004F6310" w:rsidRDefault="007863B5" w:rsidP="00596785">
            <w:pPr>
              <w:rPr>
                <w:rFonts w:ascii="Arial" w:hAnsi="Arial" w:cs="Arial"/>
                <w:sz w:val="20"/>
                <w:szCs w:val="20"/>
              </w:rPr>
            </w:pPr>
            <w:r w:rsidRPr="004F6310">
              <w:rPr>
                <w:rFonts w:ascii="Arial" w:hAnsi="Arial" w:cs="Arial"/>
                <w:sz w:val="20"/>
                <w:szCs w:val="20"/>
              </w:rPr>
              <w:t>2. [   ]  Embarrassing to use condoms</w:t>
            </w:r>
          </w:p>
          <w:p w14:paraId="4ACA0AF5" w14:textId="77777777" w:rsidR="007863B5" w:rsidRPr="004F6310" w:rsidRDefault="007863B5" w:rsidP="00596785">
            <w:pPr>
              <w:rPr>
                <w:rFonts w:ascii="Arial" w:hAnsi="Arial" w:cs="Arial"/>
                <w:sz w:val="20"/>
                <w:szCs w:val="20"/>
              </w:rPr>
            </w:pPr>
            <w:r w:rsidRPr="004F6310">
              <w:rPr>
                <w:rFonts w:ascii="Arial" w:hAnsi="Arial" w:cs="Arial"/>
                <w:sz w:val="20"/>
                <w:szCs w:val="20"/>
              </w:rPr>
              <w:t>3. [   ]  Unable to get condoms</w:t>
            </w:r>
          </w:p>
          <w:p w14:paraId="441345A6"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4. [   ]  Had sex with a partner who was not a </w:t>
            </w:r>
          </w:p>
          <w:p w14:paraId="3263D9AE"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           sex worker              </w:t>
            </w:r>
          </w:p>
          <w:p w14:paraId="3BA2C306" w14:textId="77777777" w:rsidR="007863B5" w:rsidRPr="004F6310" w:rsidRDefault="007863B5" w:rsidP="00596785">
            <w:pPr>
              <w:rPr>
                <w:rFonts w:ascii="Arial" w:hAnsi="Arial" w:cs="Arial"/>
                <w:sz w:val="20"/>
                <w:szCs w:val="20"/>
              </w:rPr>
            </w:pPr>
            <w:r w:rsidRPr="004F6310">
              <w:rPr>
                <w:rFonts w:ascii="Arial" w:hAnsi="Arial" w:cs="Arial"/>
                <w:sz w:val="20"/>
                <w:szCs w:val="20"/>
              </w:rPr>
              <w:t>5. [   ]  Had sex with my regular partner</w:t>
            </w:r>
            <w:r w:rsidR="00A94725" w:rsidRPr="004F6310">
              <w:rPr>
                <w:rFonts w:ascii="Arial" w:hAnsi="Arial" w:cs="Arial"/>
                <w:sz w:val="20"/>
                <w:szCs w:val="20"/>
              </w:rPr>
              <w:t>/spouse</w:t>
            </w:r>
          </w:p>
          <w:p w14:paraId="6E209CB6" w14:textId="77777777" w:rsidR="007863B5" w:rsidRPr="004F6310" w:rsidRDefault="007863B5" w:rsidP="00596785">
            <w:pPr>
              <w:rPr>
                <w:rFonts w:ascii="Arial" w:hAnsi="Arial" w:cs="Arial"/>
                <w:sz w:val="20"/>
                <w:szCs w:val="20"/>
              </w:rPr>
            </w:pPr>
            <w:r w:rsidRPr="004F6310">
              <w:rPr>
                <w:rFonts w:ascii="Arial" w:hAnsi="Arial" w:cs="Arial"/>
                <w:sz w:val="20"/>
                <w:szCs w:val="20"/>
              </w:rPr>
              <w:t>6. [   ]  Partner did not want</w:t>
            </w:r>
          </w:p>
          <w:p w14:paraId="7428E2A8" w14:textId="77777777" w:rsidR="00E95BBD" w:rsidRPr="004F6310" w:rsidRDefault="00E95BBD" w:rsidP="00596785">
            <w:pPr>
              <w:rPr>
                <w:rFonts w:ascii="Arial" w:hAnsi="Arial" w:cs="Arial"/>
                <w:sz w:val="20"/>
                <w:szCs w:val="20"/>
              </w:rPr>
            </w:pPr>
            <w:r w:rsidRPr="004F6310">
              <w:rPr>
                <w:rFonts w:ascii="Arial" w:hAnsi="Arial" w:cs="Arial"/>
                <w:sz w:val="20"/>
                <w:szCs w:val="20"/>
              </w:rPr>
              <w:t>7. [   ]  Knew that partner did not have HIV</w:t>
            </w:r>
          </w:p>
          <w:p w14:paraId="5F8C40A3" w14:textId="77777777" w:rsidR="007863B5" w:rsidRPr="004F6310" w:rsidRDefault="00E95BBD" w:rsidP="00596785">
            <w:pPr>
              <w:rPr>
                <w:rFonts w:ascii="Arial" w:hAnsi="Arial" w:cs="Arial"/>
                <w:sz w:val="20"/>
                <w:szCs w:val="20"/>
              </w:rPr>
            </w:pPr>
            <w:r w:rsidRPr="004F6310">
              <w:rPr>
                <w:rFonts w:ascii="Arial" w:hAnsi="Arial" w:cs="Arial"/>
                <w:sz w:val="20"/>
                <w:szCs w:val="20"/>
              </w:rPr>
              <w:t>8</w:t>
            </w:r>
            <w:r w:rsidR="007863B5" w:rsidRPr="004F6310">
              <w:rPr>
                <w:rFonts w:ascii="Arial" w:hAnsi="Arial" w:cs="Arial"/>
                <w:sz w:val="20"/>
                <w:szCs w:val="20"/>
              </w:rPr>
              <w:t>. [   ]  Other (specify)_________________</w:t>
            </w:r>
          </w:p>
        </w:tc>
      </w:tr>
      <w:tr w:rsidR="007863B5" w:rsidRPr="004F6310" w14:paraId="6221B81E" w14:textId="77777777">
        <w:trPr>
          <w:trHeight w:val="51"/>
        </w:trPr>
        <w:tc>
          <w:tcPr>
            <w:tcW w:w="720" w:type="dxa"/>
          </w:tcPr>
          <w:p w14:paraId="55224079" w14:textId="77777777" w:rsidR="007863B5" w:rsidRPr="004F6310" w:rsidRDefault="007863B5" w:rsidP="00596785">
            <w:pPr>
              <w:numPr>
                <w:ilvl w:val="0"/>
                <w:numId w:val="5"/>
              </w:numPr>
              <w:rPr>
                <w:rFonts w:ascii="Arial" w:hAnsi="Arial" w:cs="Arial"/>
                <w:sz w:val="20"/>
                <w:szCs w:val="20"/>
              </w:rPr>
            </w:pPr>
          </w:p>
        </w:tc>
        <w:tc>
          <w:tcPr>
            <w:tcW w:w="5040" w:type="dxa"/>
          </w:tcPr>
          <w:p w14:paraId="1E1057D2"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Would you like to use a condom next time/the first time you play sex? </w:t>
            </w:r>
          </w:p>
        </w:tc>
        <w:tc>
          <w:tcPr>
            <w:tcW w:w="4248" w:type="dxa"/>
            <w:vAlign w:val="center"/>
          </w:tcPr>
          <w:p w14:paraId="7405E269"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YES            </w:t>
            </w:r>
          </w:p>
          <w:p w14:paraId="20CBCF28" w14:textId="77777777" w:rsidR="007863B5" w:rsidRPr="004F6310" w:rsidRDefault="007863B5" w:rsidP="00596785">
            <w:pPr>
              <w:rPr>
                <w:rFonts w:ascii="Arial" w:hAnsi="Arial" w:cs="Arial"/>
                <w:sz w:val="20"/>
                <w:szCs w:val="20"/>
              </w:rPr>
            </w:pPr>
            <w:r w:rsidRPr="004F6310">
              <w:rPr>
                <w:rFonts w:ascii="Arial" w:hAnsi="Arial" w:cs="Arial"/>
                <w:sz w:val="20"/>
                <w:szCs w:val="20"/>
              </w:rPr>
              <w:t>2. [   ]  NO</w:t>
            </w:r>
            <w:r w:rsidR="00673170" w:rsidRPr="004F6310">
              <w:rPr>
                <w:rFonts w:ascii="Arial" w:hAnsi="Arial" w:cs="Arial"/>
                <w:b/>
                <w:sz w:val="20"/>
                <w:szCs w:val="20"/>
              </w:rPr>
              <w:t>&gt;&gt;&gt;&gt;&gt;&gt;&gt;&gt;&gt;&gt;&gt;&gt;&gt;&gt;&gt;skip to 1</w:t>
            </w:r>
            <w:r w:rsidR="00870C06" w:rsidRPr="004F6310">
              <w:rPr>
                <w:rFonts w:ascii="Arial" w:hAnsi="Arial" w:cs="Arial"/>
                <w:b/>
                <w:sz w:val="20"/>
                <w:szCs w:val="20"/>
              </w:rPr>
              <w:t>3</w:t>
            </w:r>
            <w:r w:rsidR="00E42915" w:rsidRPr="004F6310">
              <w:rPr>
                <w:rFonts w:ascii="Arial" w:hAnsi="Arial" w:cs="Arial"/>
                <w:b/>
                <w:sz w:val="20"/>
                <w:szCs w:val="20"/>
              </w:rPr>
              <w:t>2</w:t>
            </w:r>
          </w:p>
          <w:p w14:paraId="45D6F27E" w14:textId="77777777" w:rsidR="007863B5" w:rsidRPr="004F6310" w:rsidRDefault="007863B5" w:rsidP="00596785">
            <w:pPr>
              <w:rPr>
                <w:rFonts w:ascii="Arial" w:hAnsi="Arial" w:cs="Arial"/>
                <w:sz w:val="20"/>
                <w:szCs w:val="20"/>
              </w:rPr>
            </w:pPr>
            <w:r w:rsidRPr="004F6310">
              <w:rPr>
                <w:rFonts w:ascii="Arial" w:hAnsi="Arial" w:cs="Arial"/>
                <w:sz w:val="20"/>
                <w:szCs w:val="20"/>
              </w:rPr>
              <w:t>3. [   ]  I Don’t Know</w:t>
            </w:r>
            <w:r w:rsidR="00043B62" w:rsidRPr="004F6310">
              <w:rPr>
                <w:rFonts w:ascii="Arial" w:hAnsi="Arial" w:cs="Arial"/>
                <w:sz w:val="20"/>
                <w:szCs w:val="20"/>
              </w:rPr>
              <w:t xml:space="preserve"> (specify if applicable</w:t>
            </w:r>
            <w:r w:rsidR="0025427E" w:rsidRPr="004F6310">
              <w:rPr>
                <w:rFonts w:ascii="Arial" w:hAnsi="Arial" w:cs="Arial"/>
                <w:sz w:val="20"/>
                <w:szCs w:val="20"/>
              </w:rPr>
              <w:t xml:space="preserve"> </w:t>
            </w:r>
            <w:r w:rsidR="001D473F" w:rsidRPr="004F6310">
              <w:rPr>
                <w:rFonts w:ascii="Arial" w:hAnsi="Arial" w:cs="Arial"/>
                <w:sz w:val="20"/>
                <w:szCs w:val="20"/>
              </w:rPr>
              <w:t>____________</w:t>
            </w:r>
            <w:r w:rsidR="00A41FB2" w:rsidRPr="004F6310">
              <w:rPr>
                <w:rFonts w:ascii="Arial" w:hAnsi="Arial" w:cs="Arial"/>
                <w:b/>
                <w:sz w:val="20"/>
                <w:szCs w:val="20"/>
              </w:rPr>
              <w:t>__________)</w:t>
            </w:r>
            <w:r w:rsidR="0025427E" w:rsidRPr="004F6310">
              <w:rPr>
                <w:rFonts w:ascii="Arial" w:hAnsi="Arial" w:cs="Arial"/>
                <w:b/>
                <w:sz w:val="20"/>
                <w:szCs w:val="20"/>
              </w:rPr>
              <w:t>&gt;&gt;</w:t>
            </w:r>
            <w:r w:rsidR="00043B62" w:rsidRPr="004F6310">
              <w:rPr>
                <w:rFonts w:ascii="Arial" w:hAnsi="Arial" w:cs="Arial"/>
                <w:b/>
                <w:sz w:val="20"/>
                <w:szCs w:val="20"/>
              </w:rPr>
              <w:t>skip to 1</w:t>
            </w:r>
            <w:r w:rsidR="00870C06" w:rsidRPr="004F6310">
              <w:rPr>
                <w:rFonts w:ascii="Arial" w:hAnsi="Arial" w:cs="Arial"/>
                <w:b/>
                <w:sz w:val="20"/>
                <w:szCs w:val="20"/>
              </w:rPr>
              <w:t>3</w:t>
            </w:r>
            <w:r w:rsidR="00E42915" w:rsidRPr="004F6310">
              <w:rPr>
                <w:rFonts w:ascii="Arial" w:hAnsi="Arial" w:cs="Arial"/>
                <w:b/>
                <w:sz w:val="20"/>
                <w:szCs w:val="20"/>
              </w:rPr>
              <w:t>2</w:t>
            </w:r>
          </w:p>
        </w:tc>
      </w:tr>
      <w:tr w:rsidR="00673170" w:rsidRPr="004F6310" w14:paraId="3482213F" w14:textId="77777777">
        <w:trPr>
          <w:trHeight w:val="51"/>
        </w:trPr>
        <w:tc>
          <w:tcPr>
            <w:tcW w:w="720" w:type="dxa"/>
          </w:tcPr>
          <w:p w14:paraId="42A149C3" w14:textId="77777777" w:rsidR="00673170" w:rsidRPr="004F6310" w:rsidRDefault="00673170" w:rsidP="00596785">
            <w:pPr>
              <w:numPr>
                <w:ilvl w:val="0"/>
                <w:numId w:val="5"/>
              </w:numPr>
              <w:rPr>
                <w:rFonts w:ascii="Arial" w:hAnsi="Arial" w:cs="Arial"/>
                <w:sz w:val="20"/>
                <w:szCs w:val="20"/>
              </w:rPr>
            </w:pPr>
          </w:p>
        </w:tc>
        <w:tc>
          <w:tcPr>
            <w:tcW w:w="5040" w:type="dxa"/>
          </w:tcPr>
          <w:p w14:paraId="4097A923" w14:textId="77777777" w:rsidR="00673170" w:rsidRPr="004F6310" w:rsidRDefault="00673170" w:rsidP="00596785">
            <w:pPr>
              <w:rPr>
                <w:rFonts w:ascii="Arial" w:hAnsi="Arial" w:cs="Arial"/>
                <w:sz w:val="20"/>
                <w:szCs w:val="20"/>
              </w:rPr>
            </w:pPr>
            <w:r w:rsidRPr="004F6310">
              <w:rPr>
                <w:rFonts w:ascii="Arial" w:hAnsi="Arial" w:cs="Arial"/>
                <w:sz w:val="20"/>
                <w:szCs w:val="20"/>
              </w:rPr>
              <w:t xml:space="preserve">Why would you like to use a condom next time? </w:t>
            </w:r>
            <w:r w:rsidRPr="004F6310">
              <w:rPr>
                <w:rFonts w:ascii="Arial" w:hAnsi="Arial" w:cs="Arial"/>
                <w:sz w:val="20"/>
                <w:szCs w:val="20"/>
              </w:rPr>
              <w:br/>
            </w:r>
            <w:r w:rsidR="006C6C1C" w:rsidRPr="004F6310">
              <w:rPr>
                <w:rFonts w:ascii="Arial" w:hAnsi="Arial" w:cs="Arial"/>
                <w:sz w:val="20"/>
                <w:szCs w:val="20"/>
              </w:rPr>
              <w:t xml:space="preserve">Do not prompt. </w:t>
            </w:r>
            <w:r w:rsidRPr="004F6310">
              <w:rPr>
                <w:rFonts w:ascii="Arial" w:hAnsi="Arial" w:cs="Arial"/>
                <w:sz w:val="20"/>
                <w:szCs w:val="20"/>
              </w:rPr>
              <w:t>Tick all that apply</w:t>
            </w:r>
            <w:r w:rsidR="006C6C1C" w:rsidRPr="004F6310">
              <w:rPr>
                <w:rFonts w:ascii="Arial" w:hAnsi="Arial" w:cs="Arial"/>
                <w:sz w:val="20"/>
                <w:szCs w:val="20"/>
              </w:rPr>
              <w:t>.</w:t>
            </w:r>
          </w:p>
        </w:tc>
        <w:tc>
          <w:tcPr>
            <w:tcW w:w="4248" w:type="dxa"/>
            <w:vAlign w:val="center"/>
          </w:tcPr>
          <w:p w14:paraId="154081C1" w14:textId="77777777" w:rsidR="00673170" w:rsidRPr="004F6310" w:rsidRDefault="00A96C0E" w:rsidP="00596785">
            <w:pPr>
              <w:rPr>
                <w:rFonts w:ascii="Arial" w:hAnsi="Arial" w:cs="Arial"/>
                <w:sz w:val="20"/>
                <w:szCs w:val="20"/>
              </w:rPr>
            </w:pPr>
            <w:r w:rsidRPr="004F6310">
              <w:rPr>
                <w:rFonts w:ascii="Arial" w:hAnsi="Arial" w:cs="Arial"/>
                <w:sz w:val="20"/>
                <w:szCs w:val="20"/>
              </w:rPr>
              <w:t>1. [  ] To protect f</w:t>
            </w:r>
            <w:r w:rsidR="00673170" w:rsidRPr="004F6310">
              <w:rPr>
                <w:rFonts w:ascii="Arial" w:hAnsi="Arial" w:cs="Arial"/>
                <w:sz w:val="20"/>
                <w:szCs w:val="20"/>
              </w:rPr>
              <w:t>r</w:t>
            </w:r>
            <w:r w:rsidRPr="004F6310">
              <w:rPr>
                <w:rFonts w:ascii="Arial" w:hAnsi="Arial" w:cs="Arial"/>
                <w:sz w:val="20"/>
                <w:szCs w:val="20"/>
              </w:rPr>
              <w:t>o</w:t>
            </w:r>
            <w:r w:rsidR="00673170" w:rsidRPr="004F6310">
              <w:rPr>
                <w:rFonts w:ascii="Arial" w:hAnsi="Arial" w:cs="Arial"/>
                <w:sz w:val="20"/>
                <w:szCs w:val="20"/>
              </w:rPr>
              <w:t>m STI’s</w:t>
            </w:r>
          </w:p>
          <w:p w14:paraId="66BE7B03" w14:textId="77777777" w:rsidR="00673170" w:rsidRPr="004F6310" w:rsidRDefault="00673170" w:rsidP="00596785">
            <w:pPr>
              <w:rPr>
                <w:rFonts w:ascii="Arial" w:hAnsi="Arial" w:cs="Arial"/>
                <w:sz w:val="20"/>
                <w:szCs w:val="20"/>
              </w:rPr>
            </w:pPr>
            <w:r w:rsidRPr="004F6310">
              <w:rPr>
                <w:rFonts w:ascii="Arial" w:hAnsi="Arial" w:cs="Arial"/>
                <w:sz w:val="20"/>
                <w:szCs w:val="20"/>
              </w:rPr>
              <w:t xml:space="preserve">2. [  ] As a form of family planning/to prevent </w:t>
            </w:r>
            <w:r w:rsidR="00651046" w:rsidRPr="004F6310">
              <w:rPr>
                <w:rFonts w:ascii="Arial" w:hAnsi="Arial" w:cs="Arial"/>
                <w:sz w:val="20"/>
                <w:szCs w:val="20"/>
              </w:rPr>
              <w:t>pregnancy</w:t>
            </w:r>
            <w:r w:rsidRPr="004F6310">
              <w:rPr>
                <w:rFonts w:ascii="Arial" w:hAnsi="Arial" w:cs="Arial"/>
                <w:sz w:val="20"/>
                <w:szCs w:val="20"/>
              </w:rPr>
              <w:br/>
              <w:t>3. [  ] Other (specify___________________)</w:t>
            </w:r>
          </w:p>
        </w:tc>
      </w:tr>
      <w:tr w:rsidR="007863B5" w:rsidRPr="004F6310" w14:paraId="237CB939" w14:textId="77777777">
        <w:trPr>
          <w:trHeight w:val="51"/>
        </w:trPr>
        <w:tc>
          <w:tcPr>
            <w:tcW w:w="720" w:type="dxa"/>
          </w:tcPr>
          <w:p w14:paraId="7F422ABA" w14:textId="77777777" w:rsidR="007863B5" w:rsidRPr="004F6310" w:rsidRDefault="007863B5" w:rsidP="00596785">
            <w:pPr>
              <w:numPr>
                <w:ilvl w:val="0"/>
                <w:numId w:val="5"/>
              </w:numPr>
              <w:rPr>
                <w:rFonts w:ascii="Arial" w:hAnsi="Arial" w:cs="Arial"/>
                <w:sz w:val="20"/>
                <w:szCs w:val="20"/>
              </w:rPr>
            </w:pPr>
          </w:p>
        </w:tc>
        <w:tc>
          <w:tcPr>
            <w:tcW w:w="5040" w:type="dxa"/>
          </w:tcPr>
          <w:p w14:paraId="286E0E4B" w14:textId="77777777" w:rsidR="007863B5" w:rsidRPr="004F6310" w:rsidDel="00C82881" w:rsidRDefault="00C82881" w:rsidP="00596785">
            <w:pPr>
              <w:rPr>
                <w:del w:id="140" w:author="Lenovo User" w:date="2011-03-09T17:04:00Z"/>
                <w:rFonts w:ascii="Arial" w:hAnsi="Arial" w:cs="Arial"/>
                <w:sz w:val="20"/>
                <w:szCs w:val="20"/>
              </w:rPr>
            </w:pPr>
            <w:ins w:id="141" w:author="Lenovo User" w:date="2011-03-09T17:04:00Z">
              <w:r>
                <w:t xml:space="preserve">If the subject of condom </w:t>
              </w:r>
              <w:commentRangeStart w:id="142"/>
              <w:r>
                <w:t>use</w:t>
              </w:r>
            </w:ins>
            <w:commentRangeEnd w:id="142"/>
            <w:ins w:id="143" w:author="Lenovo User" w:date="2011-03-09T17:05:00Z">
              <w:r>
                <w:rPr>
                  <w:rStyle w:val="af"/>
                </w:rPr>
                <w:commentReference w:id="142"/>
              </w:r>
            </w:ins>
            <w:ins w:id="144" w:author="Lenovo User" w:date="2011-03-09T17:04:00Z">
              <w:r>
                <w:t xml:space="preserve"> is brought up, who will decide on its use?”</w:t>
              </w:r>
            </w:ins>
            <w:del w:id="145" w:author="Lenovo User" w:date="2011-03-09T17:04:00Z">
              <w:r w:rsidR="007863B5" w:rsidRPr="004F6310" w:rsidDel="00C82881">
                <w:rPr>
                  <w:rFonts w:ascii="Arial" w:hAnsi="Arial" w:cs="Arial"/>
                  <w:sz w:val="20"/>
                  <w:szCs w:val="20"/>
                </w:rPr>
                <w:delText xml:space="preserve">Who will make the decision about whether to use a condom? </w:delText>
              </w:r>
            </w:del>
          </w:p>
          <w:p w14:paraId="21271C4E" w14:textId="77777777" w:rsidR="007863B5" w:rsidRPr="004F6310" w:rsidRDefault="007863B5" w:rsidP="00596785">
            <w:pPr>
              <w:rPr>
                <w:rFonts w:ascii="Arial" w:hAnsi="Arial" w:cs="Arial"/>
                <w:sz w:val="20"/>
                <w:szCs w:val="20"/>
              </w:rPr>
            </w:pPr>
          </w:p>
        </w:tc>
        <w:tc>
          <w:tcPr>
            <w:tcW w:w="4248" w:type="dxa"/>
            <w:vAlign w:val="center"/>
          </w:tcPr>
          <w:p w14:paraId="747593A1"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Self             </w:t>
            </w:r>
          </w:p>
          <w:p w14:paraId="5DAD89A3" w14:textId="77777777" w:rsidR="007863B5" w:rsidRPr="004F6310" w:rsidRDefault="007863B5" w:rsidP="00596785">
            <w:pPr>
              <w:rPr>
                <w:rFonts w:ascii="Arial" w:hAnsi="Arial" w:cs="Arial"/>
                <w:sz w:val="20"/>
                <w:szCs w:val="20"/>
              </w:rPr>
            </w:pPr>
            <w:r w:rsidRPr="004F6310">
              <w:rPr>
                <w:rFonts w:ascii="Arial" w:hAnsi="Arial" w:cs="Arial"/>
                <w:sz w:val="20"/>
                <w:szCs w:val="20"/>
              </w:rPr>
              <w:t>2. [   ]  Partner</w:t>
            </w:r>
          </w:p>
          <w:p w14:paraId="65861FAF" w14:textId="77777777" w:rsidR="007863B5" w:rsidRPr="004F6310" w:rsidRDefault="007863B5" w:rsidP="00596785">
            <w:pPr>
              <w:rPr>
                <w:rFonts w:ascii="Arial" w:hAnsi="Arial" w:cs="Arial"/>
                <w:sz w:val="20"/>
                <w:szCs w:val="20"/>
              </w:rPr>
            </w:pPr>
            <w:r w:rsidRPr="004F6310">
              <w:rPr>
                <w:rFonts w:ascii="Arial" w:hAnsi="Arial" w:cs="Arial"/>
                <w:sz w:val="20"/>
                <w:szCs w:val="20"/>
              </w:rPr>
              <w:t>3. [   ]  Both</w:t>
            </w:r>
          </w:p>
          <w:p w14:paraId="657A64DF"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4. [   ]  Not sure </w:t>
            </w:r>
          </w:p>
        </w:tc>
      </w:tr>
      <w:tr w:rsidR="007863B5" w:rsidRPr="004F6310" w14:paraId="2C4BFA52" w14:textId="77777777">
        <w:trPr>
          <w:trHeight w:val="51"/>
        </w:trPr>
        <w:tc>
          <w:tcPr>
            <w:tcW w:w="720" w:type="dxa"/>
          </w:tcPr>
          <w:p w14:paraId="02DA7D01" w14:textId="77777777" w:rsidR="007863B5" w:rsidRPr="004F6310" w:rsidRDefault="007863B5" w:rsidP="00596785">
            <w:pPr>
              <w:numPr>
                <w:ilvl w:val="0"/>
                <w:numId w:val="5"/>
              </w:numPr>
              <w:rPr>
                <w:rFonts w:ascii="Arial" w:hAnsi="Arial" w:cs="Arial"/>
                <w:sz w:val="20"/>
                <w:szCs w:val="20"/>
              </w:rPr>
            </w:pPr>
          </w:p>
        </w:tc>
        <w:tc>
          <w:tcPr>
            <w:tcW w:w="5040" w:type="dxa"/>
          </w:tcPr>
          <w:p w14:paraId="12FA32CF" w14:textId="77777777" w:rsidR="007863B5" w:rsidRPr="004F6310" w:rsidRDefault="007863B5" w:rsidP="00596785">
            <w:pPr>
              <w:rPr>
                <w:rFonts w:ascii="Arial" w:hAnsi="Arial" w:cs="Arial"/>
                <w:sz w:val="20"/>
                <w:szCs w:val="20"/>
              </w:rPr>
            </w:pPr>
            <w:r w:rsidRPr="004F6310">
              <w:rPr>
                <w:rFonts w:ascii="Arial" w:hAnsi="Arial" w:cs="Arial"/>
                <w:sz w:val="20"/>
                <w:szCs w:val="20"/>
              </w:rPr>
              <w:t>How confident are you that you could convince your partner to use a condom if you wanted to use one? Not at all, somewhat, confident or very confident?</w:t>
            </w:r>
          </w:p>
        </w:tc>
        <w:tc>
          <w:tcPr>
            <w:tcW w:w="4248" w:type="dxa"/>
            <w:vAlign w:val="center"/>
          </w:tcPr>
          <w:p w14:paraId="237BDF75"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Not at all confident            </w:t>
            </w:r>
          </w:p>
          <w:p w14:paraId="62385515" w14:textId="77777777" w:rsidR="007863B5" w:rsidRPr="004F6310" w:rsidRDefault="007863B5" w:rsidP="00596785">
            <w:pPr>
              <w:rPr>
                <w:rFonts w:ascii="Arial" w:hAnsi="Arial" w:cs="Arial"/>
                <w:sz w:val="20"/>
                <w:szCs w:val="20"/>
              </w:rPr>
            </w:pPr>
            <w:r w:rsidRPr="004F6310">
              <w:rPr>
                <w:rFonts w:ascii="Arial" w:hAnsi="Arial" w:cs="Arial"/>
                <w:sz w:val="20"/>
                <w:szCs w:val="20"/>
              </w:rPr>
              <w:t>2. [   ]  Somewhat confident</w:t>
            </w:r>
          </w:p>
          <w:p w14:paraId="2624EEB5" w14:textId="77777777" w:rsidR="007863B5" w:rsidRPr="004F6310" w:rsidRDefault="007863B5" w:rsidP="00596785">
            <w:pPr>
              <w:rPr>
                <w:rFonts w:ascii="Arial" w:hAnsi="Arial" w:cs="Arial"/>
                <w:sz w:val="20"/>
                <w:szCs w:val="20"/>
              </w:rPr>
            </w:pPr>
            <w:r w:rsidRPr="004F6310">
              <w:rPr>
                <w:rFonts w:ascii="Arial" w:hAnsi="Arial" w:cs="Arial"/>
                <w:sz w:val="20"/>
                <w:szCs w:val="20"/>
              </w:rPr>
              <w:t>3. [   ]  Confident</w:t>
            </w:r>
          </w:p>
          <w:p w14:paraId="71E654B1"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4. [   ]  Very confident   </w:t>
            </w:r>
          </w:p>
        </w:tc>
      </w:tr>
      <w:tr w:rsidR="007863B5" w:rsidRPr="004F6310" w14:paraId="44092AA7" w14:textId="77777777">
        <w:trPr>
          <w:trHeight w:val="51"/>
        </w:trPr>
        <w:tc>
          <w:tcPr>
            <w:tcW w:w="720" w:type="dxa"/>
          </w:tcPr>
          <w:p w14:paraId="79CEE48B" w14:textId="77777777" w:rsidR="007863B5" w:rsidRPr="004F6310" w:rsidRDefault="007863B5" w:rsidP="00596785">
            <w:pPr>
              <w:numPr>
                <w:ilvl w:val="0"/>
                <w:numId w:val="5"/>
              </w:numPr>
              <w:rPr>
                <w:rFonts w:ascii="Arial" w:hAnsi="Arial" w:cs="Arial"/>
                <w:sz w:val="20"/>
                <w:szCs w:val="20"/>
              </w:rPr>
            </w:pPr>
          </w:p>
        </w:tc>
        <w:tc>
          <w:tcPr>
            <w:tcW w:w="5040" w:type="dxa"/>
          </w:tcPr>
          <w:p w14:paraId="112290A6" w14:textId="77777777" w:rsidR="00993884" w:rsidRPr="004F6310" w:rsidRDefault="007863B5" w:rsidP="00993884">
            <w:pPr>
              <w:rPr>
                <w:rFonts w:ascii="Arial" w:hAnsi="Arial" w:cs="Arial"/>
                <w:i/>
                <w:iCs/>
                <w:sz w:val="20"/>
                <w:szCs w:val="20"/>
              </w:rPr>
            </w:pPr>
            <w:r w:rsidRPr="004F6310">
              <w:rPr>
                <w:rFonts w:ascii="Arial" w:hAnsi="Arial" w:cs="Arial"/>
                <w:sz w:val="20"/>
                <w:szCs w:val="20"/>
              </w:rPr>
              <w:t>What would you do if your partner refused or declined to use a condom?</w:t>
            </w:r>
            <w:r w:rsidR="00E449DE" w:rsidRPr="004F6310">
              <w:rPr>
                <w:rFonts w:ascii="Arial" w:hAnsi="Arial" w:cs="Arial"/>
                <w:sz w:val="20"/>
                <w:szCs w:val="20"/>
              </w:rPr>
              <w:br/>
            </w:r>
            <w:r w:rsidR="00993884" w:rsidRPr="004F6310">
              <w:rPr>
                <w:rFonts w:ascii="Arial" w:hAnsi="Arial" w:cs="Arial"/>
                <w:i/>
                <w:iCs/>
                <w:sz w:val="20"/>
                <w:szCs w:val="20"/>
              </w:rPr>
              <w:t>(DO NOT read options,)</w:t>
            </w:r>
          </w:p>
          <w:p w14:paraId="7613F65C" w14:textId="77777777" w:rsidR="007863B5" w:rsidRPr="004F6310" w:rsidRDefault="007863B5" w:rsidP="00596785">
            <w:pPr>
              <w:rPr>
                <w:rFonts w:ascii="Arial" w:hAnsi="Arial" w:cs="Arial"/>
                <w:sz w:val="20"/>
                <w:szCs w:val="20"/>
              </w:rPr>
            </w:pPr>
          </w:p>
        </w:tc>
        <w:tc>
          <w:tcPr>
            <w:tcW w:w="4248" w:type="dxa"/>
            <w:vAlign w:val="center"/>
          </w:tcPr>
          <w:p w14:paraId="76DF2141"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1. [   ]  Have sex without condom           </w:t>
            </w:r>
          </w:p>
          <w:p w14:paraId="690BA1F0" w14:textId="77777777" w:rsidR="007863B5" w:rsidRPr="004F6310" w:rsidRDefault="007863B5" w:rsidP="00596785">
            <w:pPr>
              <w:rPr>
                <w:rFonts w:ascii="Arial" w:hAnsi="Arial" w:cs="Arial"/>
                <w:sz w:val="20"/>
                <w:szCs w:val="20"/>
              </w:rPr>
            </w:pPr>
            <w:r w:rsidRPr="004F6310">
              <w:rPr>
                <w:rFonts w:ascii="Arial" w:hAnsi="Arial" w:cs="Arial"/>
                <w:sz w:val="20"/>
                <w:szCs w:val="20"/>
              </w:rPr>
              <w:t>2. [   ]  Talk it over and use condom</w:t>
            </w:r>
          </w:p>
          <w:p w14:paraId="7E50609B" w14:textId="77777777" w:rsidR="007863B5" w:rsidRPr="004F6310" w:rsidRDefault="007863B5" w:rsidP="00596785">
            <w:pPr>
              <w:rPr>
                <w:rFonts w:ascii="Arial" w:hAnsi="Arial" w:cs="Arial"/>
                <w:sz w:val="20"/>
                <w:szCs w:val="20"/>
              </w:rPr>
            </w:pPr>
            <w:r w:rsidRPr="004F6310">
              <w:rPr>
                <w:rFonts w:ascii="Arial" w:hAnsi="Arial" w:cs="Arial"/>
                <w:sz w:val="20"/>
                <w:szCs w:val="20"/>
              </w:rPr>
              <w:t>3. [   ]  Talk it over and not use condom</w:t>
            </w:r>
          </w:p>
          <w:p w14:paraId="6C971424" w14:textId="77777777" w:rsidR="007863B5" w:rsidRPr="004F6310" w:rsidRDefault="007863B5" w:rsidP="00596785">
            <w:pPr>
              <w:rPr>
                <w:rFonts w:ascii="Arial" w:hAnsi="Arial" w:cs="Arial"/>
                <w:sz w:val="20"/>
                <w:szCs w:val="20"/>
              </w:rPr>
            </w:pPr>
            <w:r w:rsidRPr="004F6310">
              <w:rPr>
                <w:rFonts w:ascii="Arial" w:hAnsi="Arial" w:cs="Arial"/>
                <w:sz w:val="20"/>
                <w:szCs w:val="20"/>
              </w:rPr>
              <w:t>4. [   ]  Would not have sex</w:t>
            </w:r>
          </w:p>
          <w:p w14:paraId="7AEC9067" w14:textId="77777777" w:rsidR="007863B5" w:rsidRPr="004F6310" w:rsidRDefault="007863B5" w:rsidP="00596785">
            <w:pPr>
              <w:rPr>
                <w:rFonts w:ascii="Arial" w:hAnsi="Arial" w:cs="Arial"/>
                <w:sz w:val="20"/>
                <w:szCs w:val="20"/>
              </w:rPr>
            </w:pPr>
            <w:r w:rsidRPr="004F6310">
              <w:rPr>
                <w:rFonts w:ascii="Arial" w:hAnsi="Arial" w:cs="Arial"/>
                <w:sz w:val="20"/>
                <w:szCs w:val="20"/>
              </w:rPr>
              <w:t>5. [   ]  Other_____________________</w:t>
            </w:r>
          </w:p>
          <w:p w14:paraId="606CABD6" w14:textId="77777777" w:rsidR="007863B5" w:rsidRPr="004F6310" w:rsidRDefault="007863B5" w:rsidP="00596785">
            <w:pPr>
              <w:rPr>
                <w:rFonts w:ascii="Arial" w:hAnsi="Arial" w:cs="Arial"/>
                <w:sz w:val="20"/>
                <w:szCs w:val="20"/>
              </w:rPr>
            </w:pPr>
            <w:r w:rsidRPr="004F6310">
              <w:rPr>
                <w:rFonts w:ascii="Arial" w:hAnsi="Arial" w:cs="Arial"/>
                <w:sz w:val="20"/>
                <w:szCs w:val="20"/>
              </w:rPr>
              <w:t xml:space="preserve">6. [   ]  Don’t Know </w:t>
            </w:r>
          </w:p>
        </w:tc>
      </w:tr>
    </w:tbl>
    <w:p w14:paraId="2EB61073" w14:textId="77777777" w:rsidR="0065665C" w:rsidRPr="004F6310" w:rsidRDefault="0065665C" w:rsidP="00816176">
      <w:pPr>
        <w:rPr>
          <w:rFonts w:ascii="Arial" w:hAnsi="Arial" w:cs="Arial"/>
          <w:b/>
        </w:rPr>
      </w:pPr>
    </w:p>
    <w:p w14:paraId="19A1E612" w14:textId="77777777" w:rsidR="0065665C" w:rsidRPr="004F6310" w:rsidRDefault="0065665C" w:rsidP="00816176">
      <w:pPr>
        <w:rPr>
          <w:rFonts w:ascii="Arial" w:hAnsi="Arial" w:cs="Arial"/>
          <w:b/>
        </w:rPr>
      </w:pPr>
    </w:p>
    <w:p w14:paraId="7303EF4B" w14:textId="77777777" w:rsidR="0065665C" w:rsidRPr="004F6310" w:rsidRDefault="00E424B4" w:rsidP="00816176">
      <w:pPr>
        <w:rPr>
          <w:rFonts w:ascii="Arial" w:hAnsi="Arial" w:cs="Arial"/>
          <w:b/>
        </w:rPr>
      </w:pPr>
      <w:r w:rsidRPr="004F6310">
        <w:rPr>
          <w:rFonts w:ascii="Arial" w:hAnsi="Arial" w:cs="Arial"/>
          <w:b/>
          <w:bCs/>
          <w:u w:val="single"/>
        </w:rPr>
        <w:t>B5</w:t>
      </w:r>
      <w:r w:rsidR="0065665C" w:rsidRPr="004F6310">
        <w:rPr>
          <w:rFonts w:ascii="Arial" w:hAnsi="Arial" w:cs="Arial"/>
          <w:b/>
          <w:bCs/>
          <w:u w:val="single"/>
        </w:rPr>
        <w:t>. Risk Assessment</w:t>
      </w: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3E580FB2" w14:textId="77777777">
        <w:trPr>
          <w:trHeight w:val="51"/>
        </w:trPr>
        <w:tc>
          <w:tcPr>
            <w:tcW w:w="720" w:type="dxa"/>
          </w:tcPr>
          <w:p w14:paraId="78FFF745" w14:textId="77777777" w:rsidR="0065665C" w:rsidRPr="004F6310" w:rsidRDefault="0065665C" w:rsidP="00596785">
            <w:pPr>
              <w:numPr>
                <w:ilvl w:val="0"/>
                <w:numId w:val="5"/>
              </w:numPr>
              <w:rPr>
                <w:rFonts w:ascii="Arial" w:hAnsi="Arial" w:cs="Arial"/>
                <w:sz w:val="20"/>
                <w:szCs w:val="20"/>
              </w:rPr>
            </w:pPr>
          </w:p>
        </w:tc>
        <w:tc>
          <w:tcPr>
            <w:tcW w:w="5040" w:type="dxa"/>
          </w:tcPr>
          <w:p w14:paraId="0EBE08FB" w14:textId="77777777" w:rsidR="0065665C" w:rsidRPr="004F6310" w:rsidRDefault="0065665C" w:rsidP="00596785">
            <w:pPr>
              <w:rPr>
                <w:rFonts w:ascii="Arial" w:hAnsi="Arial" w:cs="Arial"/>
                <w:sz w:val="20"/>
                <w:szCs w:val="20"/>
              </w:rPr>
            </w:pPr>
            <w:del w:id="146" w:author="Lenovo User" w:date="2011-03-09T17:09:00Z">
              <w:r w:rsidRPr="004F6310" w:rsidDel="00F52589">
                <w:rPr>
                  <w:rFonts w:ascii="Arial" w:hAnsi="Arial" w:cs="Arial"/>
                  <w:sz w:val="20"/>
                  <w:szCs w:val="20"/>
                </w:rPr>
                <w:delText>Have you adapted your sexual behavior to prevent getting HIV/AIDS</w:delText>
              </w:r>
              <w:commentRangeStart w:id="147"/>
              <w:r w:rsidR="00793B90" w:rsidRPr="004F6310" w:rsidDel="00F52589">
                <w:rPr>
                  <w:rFonts w:ascii="Arial" w:hAnsi="Arial" w:cs="Arial"/>
                  <w:sz w:val="20"/>
                  <w:szCs w:val="20"/>
                </w:rPr>
                <w:delText>?</w:delText>
              </w:r>
            </w:del>
            <w:ins w:id="148" w:author="Lenovo User" w:date="2011-03-09T17:09:00Z">
              <w:r w:rsidR="00F52589">
                <w:rPr>
                  <w:rFonts w:ascii="Arial" w:hAnsi="Arial" w:cs="Arial"/>
                  <w:sz w:val="20"/>
                  <w:szCs w:val="20"/>
                </w:rPr>
                <w:t xml:space="preserve"> </w:t>
              </w:r>
              <w:commentRangeStart w:id="149"/>
              <w:r w:rsidR="00F52589">
                <w:rPr>
                  <w:rFonts w:ascii="Arial" w:hAnsi="Arial" w:cs="Arial"/>
                  <w:sz w:val="20"/>
                  <w:szCs w:val="20"/>
                </w:rPr>
                <w:t>If HIV/AIDS</w:t>
              </w:r>
            </w:ins>
            <w:ins w:id="150" w:author="Lenovo User" w:date="2011-03-09T17:11:00Z">
              <w:r w:rsidR="00F52589">
                <w:rPr>
                  <w:rFonts w:ascii="Arial" w:hAnsi="Arial" w:cs="Arial"/>
                  <w:sz w:val="20"/>
                  <w:szCs w:val="20"/>
                </w:rPr>
                <w:t xml:space="preserve"> did not exist</w:t>
              </w:r>
            </w:ins>
            <w:ins w:id="151" w:author="Lenovo User" w:date="2011-03-09T17:09:00Z">
              <w:r w:rsidR="00F52589">
                <w:rPr>
                  <w:rFonts w:ascii="Arial" w:hAnsi="Arial" w:cs="Arial"/>
                  <w:sz w:val="20"/>
                  <w:szCs w:val="20"/>
                </w:rPr>
                <w:t xml:space="preserve">, would </w:t>
              </w:r>
            </w:ins>
            <w:commentRangeEnd w:id="147"/>
            <w:ins w:id="152" w:author="Lenovo User" w:date="2011-03-09T17:12:00Z">
              <w:r w:rsidR="00A50555">
                <w:rPr>
                  <w:rStyle w:val="af"/>
                </w:rPr>
                <w:commentReference w:id="147"/>
              </w:r>
            </w:ins>
            <w:ins w:id="153" w:author="Lenovo User" w:date="2011-03-09T17:09:00Z">
              <w:r w:rsidR="00F52589">
                <w:rPr>
                  <w:rFonts w:ascii="Arial" w:hAnsi="Arial" w:cs="Arial"/>
                  <w:sz w:val="20"/>
                  <w:szCs w:val="20"/>
                </w:rPr>
                <w:t>your sexual behavior be different</w:t>
              </w:r>
            </w:ins>
            <w:ins w:id="154" w:author="Lenovo User" w:date="2011-03-09T17:10:00Z">
              <w:r w:rsidR="00F52589">
                <w:rPr>
                  <w:rFonts w:ascii="Arial" w:hAnsi="Arial" w:cs="Arial"/>
                  <w:sz w:val="20"/>
                  <w:szCs w:val="20"/>
                </w:rPr>
                <w:t>?</w:t>
              </w:r>
            </w:ins>
            <w:commentRangeEnd w:id="149"/>
            <w:ins w:id="155" w:author="Lenovo User" w:date="2011-03-09T17:12:00Z">
              <w:r w:rsidR="00A50555">
                <w:rPr>
                  <w:rStyle w:val="af"/>
                </w:rPr>
                <w:commentReference w:id="149"/>
              </w:r>
            </w:ins>
          </w:p>
        </w:tc>
        <w:tc>
          <w:tcPr>
            <w:tcW w:w="4248" w:type="dxa"/>
          </w:tcPr>
          <w:p w14:paraId="2B6B42D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4CF06B7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&gt;&gt;&gt;&gt;&gt;&gt;&gt;&gt;skip to question 13</w:t>
            </w:r>
            <w:r w:rsidR="00E42915" w:rsidRPr="004F6310">
              <w:rPr>
                <w:rFonts w:ascii="Arial" w:hAnsi="Arial" w:cs="Arial"/>
                <w:b/>
                <w:bCs/>
                <w:sz w:val="20"/>
                <w:szCs w:val="20"/>
              </w:rPr>
              <w:t>7</w:t>
            </w:r>
          </w:p>
        </w:tc>
      </w:tr>
      <w:tr w:rsidR="0065665C" w:rsidRPr="004F6310" w14:paraId="4A10C2F2" w14:textId="77777777">
        <w:trPr>
          <w:trHeight w:val="51"/>
        </w:trPr>
        <w:tc>
          <w:tcPr>
            <w:tcW w:w="720" w:type="dxa"/>
          </w:tcPr>
          <w:p w14:paraId="535EFA7A" w14:textId="77777777" w:rsidR="0065665C" w:rsidRPr="004F6310" w:rsidRDefault="0065665C" w:rsidP="00596785">
            <w:pPr>
              <w:numPr>
                <w:ilvl w:val="0"/>
                <w:numId w:val="5"/>
              </w:numPr>
              <w:rPr>
                <w:rFonts w:ascii="Arial" w:hAnsi="Arial" w:cs="Arial"/>
                <w:sz w:val="20"/>
                <w:szCs w:val="20"/>
              </w:rPr>
            </w:pPr>
          </w:p>
        </w:tc>
        <w:tc>
          <w:tcPr>
            <w:tcW w:w="5040" w:type="dxa"/>
          </w:tcPr>
          <w:p w14:paraId="7DBBF9DA" w14:textId="77777777" w:rsidR="0065665C" w:rsidRPr="004F6310" w:rsidRDefault="0065665C" w:rsidP="00596785">
            <w:pPr>
              <w:rPr>
                <w:rFonts w:ascii="Arial" w:hAnsi="Arial" w:cs="Arial"/>
                <w:sz w:val="20"/>
                <w:szCs w:val="20"/>
              </w:rPr>
            </w:pPr>
            <w:del w:id="156" w:author="Lenovo User" w:date="2011-03-09T17:11:00Z">
              <w:r w:rsidRPr="004F6310" w:rsidDel="00F52589">
                <w:rPr>
                  <w:rFonts w:ascii="Arial" w:hAnsi="Arial" w:cs="Arial"/>
                  <w:sz w:val="20"/>
                  <w:szCs w:val="20"/>
                </w:rPr>
                <w:delText xml:space="preserve">What behavior have you adopted to prevent HIV </w:delText>
              </w:r>
              <w:r w:rsidRPr="004F6310" w:rsidDel="00F52589">
                <w:rPr>
                  <w:rFonts w:ascii="Arial" w:hAnsi="Arial" w:cs="Arial"/>
                  <w:sz w:val="20"/>
                  <w:szCs w:val="20"/>
                </w:rPr>
                <w:lastRenderedPageBreak/>
                <w:delText>infection?</w:delText>
              </w:r>
            </w:del>
            <w:ins w:id="157" w:author="Lenovo User" w:date="2011-03-09T17:11:00Z">
              <w:r w:rsidR="00F52589">
                <w:rPr>
                  <w:rFonts w:ascii="Arial" w:hAnsi="Arial" w:cs="Arial"/>
                  <w:sz w:val="20"/>
                  <w:szCs w:val="20"/>
                </w:rPr>
                <w:t>How would your behavior change?</w:t>
              </w:r>
            </w:ins>
          </w:p>
          <w:p w14:paraId="2F6D10BD" w14:textId="77777777" w:rsidR="0065665C" w:rsidRPr="004F6310" w:rsidRDefault="0065665C" w:rsidP="006C6C1C">
            <w:pPr>
              <w:rPr>
                <w:rFonts w:ascii="Arial" w:hAnsi="Arial" w:cs="Arial"/>
                <w:sz w:val="20"/>
                <w:szCs w:val="20"/>
              </w:rPr>
            </w:pPr>
            <w:r w:rsidRPr="004F6310">
              <w:rPr>
                <w:rFonts w:ascii="Arial" w:hAnsi="Arial" w:cs="Arial"/>
                <w:i/>
                <w:iCs/>
                <w:sz w:val="20"/>
                <w:szCs w:val="20"/>
              </w:rPr>
              <w:t xml:space="preserve">(Do not read options. </w:t>
            </w:r>
            <w:r w:rsidR="006C6C1C" w:rsidRPr="004F6310">
              <w:rPr>
                <w:rFonts w:ascii="Arial" w:hAnsi="Arial" w:cs="Arial"/>
                <w:i/>
                <w:iCs/>
                <w:sz w:val="20"/>
                <w:szCs w:val="20"/>
              </w:rPr>
              <w:t xml:space="preserve">Do not prompt. Tick </w:t>
            </w:r>
            <w:r w:rsidRPr="004F6310">
              <w:rPr>
                <w:rFonts w:ascii="Arial" w:hAnsi="Arial" w:cs="Arial"/>
                <w:i/>
                <w:iCs/>
                <w:sz w:val="20"/>
                <w:szCs w:val="20"/>
              </w:rPr>
              <w:t>all that are mentioned)</w:t>
            </w:r>
          </w:p>
        </w:tc>
        <w:tc>
          <w:tcPr>
            <w:tcW w:w="4248" w:type="dxa"/>
          </w:tcPr>
          <w:p w14:paraId="0627F5E9" w14:textId="77777777" w:rsidR="0065665C" w:rsidRPr="004F6310" w:rsidRDefault="0065665C" w:rsidP="00596785">
            <w:pPr>
              <w:rPr>
                <w:rFonts w:ascii="Arial" w:hAnsi="Arial" w:cs="Arial"/>
                <w:sz w:val="20"/>
                <w:szCs w:val="20"/>
              </w:rPr>
            </w:pPr>
            <w:r w:rsidRPr="004F6310">
              <w:rPr>
                <w:rFonts w:ascii="Arial" w:hAnsi="Arial" w:cs="Arial"/>
                <w:sz w:val="20"/>
                <w:szCs w:val="20"/>
              </w:rPr>
              <w:lastRenderedPageBreak/>
              <w:t xml:space="preserve">1. [   ]  </w:t>
            </w:r>
            <w:del w:id="158" w:author="Lenovo User" w:date="2011-03-09T17:11:00Z">
              <w:r w:rsidRPr="004F6310" w:rsidDel="00F52589">
                <w:rPr>
                  <w:rFonts w:ascii="Arial" w:hAnsi="Arial" w:cs="Arial"/>
                  <w:sz w:val="20"/>
                  <w:szCs w:val="20"/>
                </w:rPr>
                <w:delText>I’m not having sex / abstaining</w:delText>
              </w:r>
            </w:del>
            <w:ins w:id="159" w:author="Lenovo User" w:date="2011-03-09T17:11:00Z">
              <w:r w:rsidR="00F52589">
                <w:rPr>
                  <w:rFonts w:ascii="Arial" w:hAnsi="Arial" w:cs="Arial"/>
                  <w:sz w:val="20"/>
                  <w:szCs w:val="20"/>
                </w:rPr>
                <w:t xml:space="preserve"> I would </w:t>
              </w:r>
              <w:r w:rsidR="00F52589">
                <w:rPr>
                  <w:rFonts w:ascii="Arial" w:hAnsi="Arial" w:cs="Arial"/>
                  <w:sz w:val="20"/>
                  <w:szCs w:val="20"/>
                </w:rPr>
                <w:lastRenderedPageBreak/>
                <w:t>not abstain anymore</w:t>
              </w:r>
            </w:ins>
          </w:p>
          <w:p w14:paraId="4611978D" w14:textId="77777777" w:rsidR="0065665C" w:rsidRPr="004F6310" w:rsidDel="00F52589" w:rsidRDefault="0065665C" w:rsidP="00F52589">
            <w:pPr>
              <w:rPr>
                <w:del w:id="160" w:author="Lenovo User" w:date="2011-03-09T17:12:00Z"/>
                <w:rFonts w:ascii="Arial" w:hAnsi="Arial" w:cs="Arial"/>
                <w:sz w:val="20"/>
                <w:szCs w:val="20"/>
              </w:rPr>
            </w:pPr>
            <w:r w:rsidRPr="004F6310">
              <w:rPr>
                <w:rFonts w:ascii="Arial" w:hAnsi="Arial" w:cs="Arial"/>
                <w:sz w:val="20"/>
                <w:szCs w:val="20"/>
              </w:rPr>
              <w:t xml:space="preserve">2. [   ]  </w:t>
            </w:r>
            <w:del w:id="161" w:author="Lenovo User" w:date="2011-03-09T17:12:00Z">
              <w:r w:rsidRPr="004F6310" w:rsidDel="00F52589">
                <w:rPr>
                  <w:rFonts w:ascii="Arial" w:hAnsi="Arial" w:cs="Arial"/>
                  <w:sz w:val="20"/>
                  <w:szCs w:val="20"/>
                </w:rPr>
                <w:delText xml:space="preserve">Use condoms when having sexual </w:delText>
              </w:r>
            </w:del>
          </w:p>
          <w:p w14:paraId="2BEFE6FF" w14:textId="77777777" w:rsidR="0065665C" w:rsidRPr="004F6310" w:rsidRDefault="0065665C" w:rsidP="00F52589">
            <w:pPr>
              <w:rPr>
                <w:rFonts w:ascii="Arial" w:hAnsi="Arial" w:cs="Arial"/>
                <w:sz w:val="20"/>
                <w:szCs w:val="20"/>
              </w:rPr>
            </w:pPr>
            <w:del w:id="162" w:author="Lenovo User" w:date="2011-03-09T17:12:00Z">
              <w:r w:rsidRPr="004F6310" w:rsidDel="00F52589">
                <w:rPr>
                  <w:rFonts w:ascii="Arial" w:hAnsi="Arial" w:cs="Arial"/>
                  <w:sz w:val="20"/>
                  <w:szCs w:val="20"/>
                </w:rPr>
                <w:delText xml:space="preserve">           intercourse</w:delText>
              </w:r>
            </w:del>
            <w:ins w:id="163" w:author="Lenovo User" w:date="2011-03-09T17:12:00Z">
              <w:r w:rsidR="00F52589">
                <w:rPr>
                  <w:rFonts w:ascii="Arial" w:hAnsi="Arial" w:cs="Arial"/>
                  <w:sz w:val="20"/>
                  <w:szCs w:val="20"/>
                </w:rPr>
                <w:t xml:space="preserve"> I</w:t>
              </w:r>
              <w:r w:rsidR="00A50555">
                <w:rPr>
                  <w:rFonts w:ascii="Arial" w:hAnsi="Arial" w:cs="Arial"/>
                  <w:sz w:val="20"/>
                  <w:szCs w:val="20"/>
                </w:rPr>
                <w:t xml:space="preserve"> would n</w:t>
              </w:r>
            </w:ins>
            <w:ins w:id="164" w:author="Lenovo User" w:date="2011-03-09T17:14:00Z">
              <w:r w:rsidR="00A50555">
                <w:rPr>
                  <w:rFonts w:ascii="Arial" w:hAnsi="Arial" w:cs="Arial"/>
                  <w:sz w:val="20"/>
                  <w:szCs w:val="20"/>
                </w:rPr>
                <w:t xml:space="preserve">ever/less frequently </w:t>
              </w:r>
            </w:ins>
            <w:ins w:id="165" w:author="Lenovo User" w:date="2011-03-09T17:12:00Z">
              <w:r w:rsidR="00F52589">
                <w:rPr>
                  <w:rFonts w:ascii="Arial" w:hAnsi="Arial" w:cs="Arial"/>
                  <w:sz w:val="20"/>
                  <w:szCs w:val="20"/>
                </w:rPr>
                <w:t>use condoms.</w:t>
              </w:r>
            </w:ins>
          </w:p>
          <w:p w14:paraId="2D7D984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3. [   ]  </w:t>
            </w:r>
            <w:del w:id="166" w:author="Lenovo User" w:date="2011-03-09T17:12:00Z">
              <w:r w:rsidRPr="004F6310" w:rsidDel="00F52589">
                <w:rPr>
                  <w:rFonts w:ascii="Arial" w:hAnsi="Arial" w:cs="Arial"/>
                  <w:sz w:val="20"/>
                  <w:szCs w:val="20"/>
                </w:rPr>
                <w:delText>Restricted sex to one partner/ monogamy</w:delText>
              </w:r>
            </w:del>
            <w:ins w:id="167" w:author="Lenovo User" w:date="2011-03-09T17:12:00Z">
              <w:r w:rsidR="00F52589">
                <w:rPr>
                  <w:rFonts w:ascii="Arial" w:hAnsi="Arial" w:cs="Arial"/>
                  <w:sz w:val="20"/>
                  <w:szCs w:val="20"/>
                </w:rPr>
                <w:t xml:space="preserve"> I would have more than one partner</w:t>
              </w:r>
            </w:ins>
          </w:p>
          <w:p w14:paraId="4646EABA" w14:textId="77777777" w:rsidR="0065665C" w:rsidRPr="004F6310" w:rsidRDefault="00C16E54" w:rsidP="00596785">
            <w:pPr>
              <w:rPr>
                <w:rFonts w:ascii="Arial" w:hAnsi="Arial" w:cs="Arial"/>
                <w:sz w:val="20"/>
                <w:szCs w:val="20"/>
              </w:rPr>
            </w:pPr>
            <w:r w:rsidRPr="004F6310">
              <w:rPr>
                <w:rFonts w:ascii="Arial" w:hAnsi="Arial" w:cs="Arial"/>
                <w:sz w:val="20"/>
                <w:szCs w:val="20"/>
              </w:rPr>
              <w:t xml:space="preserve">4. [   ]  </w:t>
            </w:r>
            <w:r w:rsidR="0065665C" w:rsidRPr="004F6310">
              <w:rPr>
                <w:rFonts w:ascii="Arial" w:hAnsi="Arial" w:cs="Arial"/>
                <w:sz w:val="20"/>
                <w:szCs w:val="20"/>
              </w:rPr>
              <w:t xml:space="preserve">Reduced number of partners              </w:t>
            </w:r>
          </w:p>
          <w:p w14:paraId="29A7B7BD" w14:textId="77777777" w:rsidR="0065665C" w:rsidRPr="004F6310" w:rsidRDefault="0065665C" w:rsidP="00596785">
            <w:pPr>
              <w:rPr>
                <w:rFonts w:ascii="Arial" w:hAnsi="Arial" w:cs="Arial"/>
                <w:sz w:val="20"/>
                <w:szCs w:val="20"/>
              </w:rPr>
            </w:pPr>
            <w:r w:rsidRPr="004F6310">
              <w:rPr>
                <w:rFonts w:ascii="Arial" w:hAnsi="Arial" w:cs="Arial"/>
                <w:sz w:val="20"/>
                <w:szCs w:val="20"/>
              </w:rPr>
              <w:t>5.</w:t>
            </w:r>
            <w:r w:rsidR="00C16E54" w:rsidRPr="004F6310">
              <w:rPr>
                <w:rFonts w:ascii="Arial" w:hAnsi="Arial" w:cs="Arial"/>
                <w:sz w:val="20"/>
                <w:szCs w:val="20"/>
              </w:rPr>
              <w:t xml:space="preserve"> [   ]  </w:t>
            </w:r>
            <w:r w:rsidRPr="004F6310">
              <w:rPr>
                <w:rFonts w:ascii="Arial" w:hAnsi="Arial" w:cs="Arial"/>
                <w:sz w:val="20"/>
                <w:szCs w:val="20"/>
              </w:rPr>
              <w:t xml:space="preserve">Talked to partner about their HIV </w:t>
            </w:r>
          </w:p>
          <w:p w14:paraId="2240A328"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            status</w:t>
            </w:r>
          </w:p>
          <w:p w14:paraId="24BFF2AD" w14:textId="77777777" w:rsidR="0065665C" w:rsidRPr="004F6310" w:rsidRDefault="00C16E54" w:rsidP="00596785">
            <w:pPr>
              <w:rPr>
                <w:rFonts w:ascii="Arial" w:hAnsi="Arial" w:cs="Arial"/>
                <w:sz w:val="20"/>
                <w:szCs w:val="20"/>
              </w:rPr>
            </w:pPr>
            <w:r w:rsidRPr="004F6310">
              <w:rPr>
                <w:rFonts w:ascii="Arial" w:hAnsi="Arial" w:cs="Arial"/>
                <w:sz w:val="20"/>
                <w:szCs w:val="20"/>
              </w:rPr>
              <w:t xml:space="preserve">6. [   ]  </w:t>
            </w:r>
            <w:r w:rsidR="0065665C" w:rsidRPr="004F6310">
              <w:rPr>
                <w:rFonts w:ascii="Arial" w:hAnsi="Arial" w:cs="Arial"/>
                <w:sz w:val="20"/>
                <w:szCs w:val="20"/>
              </w:rPr>
              <w:t>Got an HIV test</w:t>
            </w:r>
          </w:p>
          <w:p w14:paraId="72CD92B6" w14:textId="77777777" w:rsidR="0065665C" w:rsidRPr="004F6310" w:rsidRDefault="00C16E54" w:rsidP="00596785">
            <w:pPr>
              <w:rPr>
                <w:rFonts w:ascii="Arial" w:hAnsi="Arial" w:cs="Arial"/>
                <w:sz w:val="20"/>
                <w:szCs w:val="20"/>
              </w:rPr>
            </w:pPr>
            <w:r w:rsidRPr="004F6310">
              <w:rPr>
                <w:rFonts w:ascii="Arial" w:hAnsi="Arial" w:cs="Arial"/>
                <w:sz w:val="20"/>
                <w:szCs w:val="20"/>
              </w:rPr>
              <w:t xml:space="preserve">7. [   ]  </w:t>
            </w:r>
            <w:r w:rsidR="0065665C" w:rsidRPr="004F6310">
              <w:rPr>
                <w:rFonts w:ascii="Arial" w:hAnsi="Arial" w:cs="Arial"/>
                <w:sz w:val="20"/>
                <w:szCs w:val="20"/>
              </w:rPr>
              <w:t>Ask partner(s) to get HIV test</w:t>
            </w:r>
          </w:p>
          <w:p w14:paraId="53825557" w14:textId="77777777" w:rsidR="0065665C" w:rsidRPr="004F6310" w:rsidRDefault="0065665C" w:rsidP="00596785">
            <w:pPr>
              <w:rPr>
                <w:rFonts w:ascii="Arial" w:hAnsi="Arial" w:cs="Arial"/>
                <w:sz w:val="20"/>
                <w:szCs w:val="20"/>
              </w:rPr>
            </w:pPr>
            <w:r w:rsidRPr="004F6310">
              <w:rPr>
                <w:rFonts w:ascii="Arial" w:hAnsi="Arial" w:cs="Arial"/>
                <w:sz w:val="20"/>
                <w:szCs w:val="20"/>
              </w:rPr>
              <w:t>8. [   ]  Other (specify)_________________</w:t>
            </w:r>
          </w:p>
        </w:tc>
      </w:tr>
      <w:tr w:rsidR="0065665C" w:rsidRPr="004F6310" w14:paraId="153874C8" w14:textId="77777777">
        <w:trPr>
          <w:trHeight w:val="51"/>
        </w:trPr>
        <w:tc>
          <w:tcPr>
            <w:tcW w:w="720" w:type="dxa"/>
          </w:tcPr>
          <w:p w14:paraId="00139DAD" w14:textId="77777777" w:rsidR="0065665C" w:rsidRPr="004F6310" w:rsidRDefault="0065665C" w:rsidP="00596785">
            <w:pPr>
              <w:numPr>
                <w:ilvl w:val="0"/>
                <w:numId w:val="5"/>
              </w:numPr>
              <w:rPr>
                <w:rFonts w:ascii="Arial" w:hAnsi="Arial" w:cs="Arial"/>
                <w:sz w:val="20"/>
                <w:szCs w:val="20"/>
              </w:rPr>
            </w:pPr>
          </w:p>
        </w:tc>
        <w:tc>
          <w:tcPr>
            <w:tcW w:w="5040" w:type="dxa"/>
          </w:tcPr>
          <w:p w14:paraId="0B94AE92" w14:textId="77777777" w:rsidR="0065665C" w:rsidRPr="004F6310" w:rsidRDefault="0065665C" w:rsidP="00596785">
            <w:pPr>
              <w:rPr>
                <w:rFonts w:ascii="Arial" w:hAnsi="Arial" w:cs="Arial"/>
                <w:sz w:val="20"/>
                <w:szCs w:val="20"/>
              </w:rPr>
            </w:pPr>
            <w:r w:rsidRPr="004F6310">
              <w:rPr>
                <w:rFonts w:ascii="Arial" w:hAnsi="Arial" w:cs="Arial"/>
                <w:sz w:val="20"/>
                <w:szCs w:val="20"/>
              </w:rPr>
              <w:t>What do you think your risk of HIV infection is? Is it low, medium, high, or are you at no risk?</w:t>
            </w:r>
          </w:p>
        </w:tc>
        <w:tc>
          <w:tcPr>
            <w:tcW w:w="4248" w:type="dxa"/>
            <w:vAlign w:val="center"/>
          </w:tcPr>
          <w:p w14:paraId="61F9DDC5"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No risk              </w:t>
            </w:r>
          </w:p>
          <w:p w14:paraId="49BDC80B" w14:textId="77777777" w:rsidR="0065665C" w:rsidRPr="004F6310" w:rsidRDefault="0065665C" w:rsidP="00596785">
            <w:pPr>
              <w:rPr>
                <w:rFonts w:ascii="Arial" w:hAnsi="Arial" w:cs="Arial"/>
                <w:sz w:val="20"/>
                <w:szCs w:val="20"/>
              </w:rPr>
            </w:pPr>
            <w:r w:rsidRPr="004F6310">
              <w:rPr>
                <w:rFonts w:ascii="Arial" w:hAnsi="Arial" w:cs="Arial"/>
                <w:sz w:val="20"/>
                <w:szCs w:val="20"/>
              </w:rPr>
              <w:t>2. [   ]  Low risk</w:t>
            </w:r>
          </w:p>
          <w:p w14:paraId="10B030D4" w14:textId="77777777" w:rsidR="0065665C" w:rsidRPr="004F6310" w:rsidRDefault="0065665C" w:rsidP="00596785">
            <w:pPr>
              <w:rPr>
                <w:rFonts w:ascii="Arial" w:hAnsi="Arial" w:cs="Arial"/>
                <w:sz w:val="20"/>
                <w:szCs w:val="20"/>
              </w:rPr>
            </w:pPr>
            <w:r w:rsidRPr="004F6310">
              <w:rPr>
                <w:rFonts w:ascii="Arial" w:hAnsi="Arial" w:cs="Arial"/>
                <w:sz w:val="20"/>
                <w:szCs w:val="20"/>
              </w:rPr>
              <w:t>3. [   ]  Medium risk</w:t>
            </w:r>
          </w:p>
          <w:p w14:paraId="524DFEE5" w14:textId="77777777" w:rsidR="0065665C" w:rsidRPr="004F6310" w:rsidRDefault="0065665C" w:rsidP="00596785">
            <w:pPr>
              <w:rPr>
                <w:rFonts w:ascii="Arial" w:hAnsi="Arial" w:cs="Arial"/>
                <w:sz w:val="20"/>
                <w:szCs w:val="20"/>
              </w:rPr>
            </w:pPr>
            <w:r w:rsidRPr="004F6310">
              <w:rPr>
                <w:rFonts w:ascii="Arial" w:hAnsi="Arial" w:cs="Arial"/>
                <w:sz w:val="20"/>
                <w:szCs w:val="20"/>
              </w:rPr>
              <w:t>4. [   ]  High risk</w:t>
            </w:r>
          </w:p>
        </w:tc>
      </w:tr>
      <w:tr w:rsidR="0065665C" w:rsidRPr="004F6310" w14:paraId="5C48DE18" w14:textId="77777777">
        <w:trPr>
          <w:trHeight w:val="51"/>
        </w:trPr>
        <w:tc>
          <w:tcPr>
            <w:tcW w:w="720" w:type="dxa"/>
          </w:tcPr>
          <w:p w14:paraId="31E4CB1D" w14:textId="77777777" w:rsidR="0065665C" w:rsidRPr="004F6310" w:rsidRDefault="0065665C" w:rsidP="00596785">
            <w:pPr>
              <w:numPr>
                <w:ilvl w:val="0"/>
                <w:numId w:val="5"/>
              </w:numPr>
              <w:rPr>
                <w:rFonts w:ascii="Arial" w:hAnsi="Arial" w:cs="Arial"/>
                <w:sz w:val="20"/>
                <w:szCs w:val="20"/>
              </w:rPr>
            </w:pPr>
          </w:p>
        </w:tc>
        <w:tc>
          <w:tcPr>
            <w:tcW w:w="5040" w:type="dxa"/>
          </w:tcPr>
          <w:p w14:paraId="3150E2B1" w14:textId="77777777" w:rsidR="0065665C" w:rsidRPr="004F6310" w:rsidRDefault="0065665C" w:rsidP="00596785">
            <w:pPr>
              <w:rPr>
                <w:rFonts w:ascii="Arial" w:hAnsi="Arial" w:cs="Arial"/>
                <w:sz w:val="20"/>
                <w:szCs w:val="20"/>
              </w:rPr>
            </w:pPr>
            <w:r w:rsidRPr="004F6310">
              <w:rPr>
                <w:rFonts w:ascii="Arial" w:hAnsi="Arial" w:cs="Arial"/>
                <w:sz w:val="20"/>
                <w:szCs w:val="20"/>
              </w:rPr>
              <w:t>Why do you think your risk is</w:t>
            </w:r>
            <w:del w:id="168" w:author="Lenovo User" w:date="2011-03-09T17:07:00Z">
              <w:r w:rsidRPr="004F6310" w:rsidDel="00F52589">
                <w:rPr>
                  <w:rFonts w:ascii="Arial" w:hAnsi="Arial" w:cs="Arial"/>
                  <w:sz w:val="20"/>
                  <w:szCs w:val="20"/>
                </w:rPr>
                <w:delText xml:space="preserve"> </w:delText>
              </w:r>
            </w:del>
            <w:ins w:id="169" w:author="Lenovo User" w:date="2011-03-09T17:08:00Z">
              <w:r w:rsidR="00F52589">
                <w:rPr>
                  <w:rFonts w:ascii="Arial" w:hAnsi="Arial" w:cs="Arial"/>
                  <w:sz w:val="20"/>
                  <w:szCs w:val="20"/>
                </w:rPr>
                <w:t xml:space="preserve">[Answer from 137] </w:t>
              </w:r>
            </w:ins>
            <w:del w:id="170" w:author="Lenovo User" w:date="2011-03-09T17:07:00Z">
              <w:r w:rsidRPr="004F6310" w:rsidDel="00F52589">
                <w:rPr>
                  <w:rFonts w:ascii="Arial" w:hAnsi="Arial" w:cs="Arial"/>
                  <w:sz w:val="20"/>
                  <w:szCs w:val="20"/>
                </w:rPr>
                <w:delText>at that level</w:delText>
              </w:r>
            </w:del>
            <w:r w:rsidRPr="004F6310">
              <w:rPr>
                <w:rFonts w:ascii="Arial" w:hAnsi="Arial" w:cs="Arial"/>
                <w:sz w:val="20"/>
                <w:szCs w:val="20"/>
              </w:rPr>
              <w:t xml:space="preserve">? </w:t>
            </w:r>
          </w:p>
          <w:p w14:paraId="07155AE6" w14:textId="77777777" w:rsidR="0065665C" w:rsidRPr="004F6310" w:rsidRDefault="0065665C" w:rsidP="006C6C1C">
            <w:pPr>
              <w:rPr>
                <w:rFonts w:ascii="Arial" w:hAnsi="Arial" w:cs="Arial"/>
                <w:sz w:val="20"/>
                <w:szCs w:val="20"/>
              </w:rPr>
            </w:pPr>
            <w:r w:rsidRPr="004F6310">
              <w:rPr>
                <w:rFonts w:ascii="Arial" w:hAnsi="Arial" w:cs="Arial"/>
                <w:i/>
                <w:iCs/>
                <w:sz w:val="20"/>
                <w:szCs w:val="20"/>
              </w:rPr>
              <w:t xml:space="preserve">(Do not read options. </w:t>
            </w:r>
            <w:r w:rsidR="006C6C1C" w:rsidRPr="004F6310">
              <w:rPr>
                <w:rFonts w:ascii="Arial" w:hAnsi="Arial" w:cs="Arial"/>
                <w:i/>
                <w:iCs/>
                <w:sz w:val="20"/>
                <w:szCs w:val="20"/>
              </w:rPr>
              <w:t xml:space="preserve">Do not prompt. Tick </w:t>
            </w:r>
            <w:r w:rsidRPr="004F6310">
              <w:rPr>
                <w:rFonts w:ascii="Arial" w:hAnsi="Arial" w:cs="Arial"/>
                <w:i/>
                <w:iCs/>
                <w:sz w:val="20"/>
                <w:szCs w:val="20"/>
              </w:rPr>
              <w:t>all that are mentioned)</w:t>
            </w:r>
          </w:p>
        </w:tc>
        <w:tc>
          <w:tcPr>
            <w:tcW w:w="4248" w:type="dxa"/>
          </w:tcPr>
          <w:p w14:paraId="594CDEAD" w14:textId="77777777" w:rsidR="0065665C" w:rsidRPr="004F6310" w:rsidRDefault="0065665C" w:rsidP="00596785">
            <w:pPr>
              <w:rPr>
                <w:rFonts w:ascii="Arial" w:hAnsi="Arial" w:cs="Arial"/>
                <w:sz w:val="20"/>
                <w:szCs w:val="20"/>
              </w:rPr>
            </w:pPr>
            <w:r w:rsidRPr="004F6310">
              <w:rPr>
                <w:rFonts w:ascii="Arial" w:hAnsi="Arial" w:cs="Arial"/>
                <w:sz w:val="20"/>
                <w:szCs w:val="20"/>
              </w:rPr>
              <w:t>1. [   ]  Got tested (know status)</w:t>
            </w:r>
          </w:p>
          <w:p w14:paraId="75078ABB"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Abstinent/no sex              </w:t>
            </w:r>
          </w:p>
          <w:p w14:paraId="3D6219C0" w14:textId="77777777" w:rsidR="0065665C" w:rsidRPr="004F6310" w:rsidRDefault="0065665C" w:rsidP="00596785">
            <w:pPr>
              <w:rPr>
                <w:rFonts w:ascii="Arial" w:hAnsi="Arial" w:cs="Arial"/>
                <w:sz w:val="20"/>
                <w:szCs w:val="20"/>
              </w:rPr>
            </w:pPr>
            <w:r w:rsidRPr="004F6310">
              <w:rPr>
                <w:rFonts w:ascii="Arial" w:hAnsi="Arial" w:cs="Arial"/>
                <w:sz w:val="20"/>
                <w:szCs w:val="20"/>
              </w:rPr>
              <w:t>3. [   ]  Have only one partner</w:t>
            </w:r>
          </w:p>
          <w:p w14:paraId="7782B14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4. [   ]  Always use condoms               </w:t>
            </w:r>
          </w:p>
          <w:p w14:paraId="6BD85C37" w14:textId="77777777" w:rsidR="0065665C" w:rsidRPr="004F6310" w:rsidRDefault="0065665C" w:rsidP="00596785">
            <w:pPr>
              <w:rPr>
                <w:rFonts w:ascii="Arial" w:hAnsi="Arial" w:cs="Arial"/>
                <w:sz w:val="20"/>
                <w:szCs w:val="20"/>
              </w:rPr>
            </w:pPr>
            <w:r w:rsidRPr="004F6310">
              <w:rPr>
                <w:rFonts w:ascii="Arial" w:hAnsi="Arial" w:cs="Arial"/>
                <w:sz w:val="20"/>
                <w:szCs w:val="20"/>
              </w:rPr>
              <w:t>5. [   ]  Use contraceptive pills</w:t>
            </w:r>
          </w:p>
          <w:p w14:paraId="66569F64" w14:textId="77777777" w:rsidR="0065665C" w:rsidRPr="004F6310" w:rsidRDefault="0065665C" w:rsidP="00596785">
            <w:pPr>
              <w:rPr>
                <w:rFonts w:ascii="Arial" w:hAnsi="Arial" w:cs="Arial"/>
                <w:sz w:val="20"/>
                <w:szCs w:val="20"/>
              </w:rPr>
            </w:pPr>
            <w:r w:rsidRPr="004F6310">
              <w:rPr>
                <w:rFonts w:ascii="Arial" w:hAnsi="Arial" w:cs="Arial"/>
                <w:sz w:val="20"/>
                <w:szCs w:val="20"/>
              </w:rPr>
              <w:t>6. [   ]  Use traditional medicine</w:t>
            </w:r>
          </w:p>
          <w:p w14:paraId="242DB172" w14:textId="77777777" w:rsidR="0065665C" w:rsidRPr="004F6310" w:rsidRDefault="0065665C" w:rsidP="00596785">
            <w:pPr>
              <w:rPr>
                <w:rFonts w:ascii="Arial" w:hAnsi="Arial" w:cs="Arial"/>
                <w:sz w:val="20"/>
                <w:szCs w:val="20"/>
              </w:rPr>
            </w:pPr>
            <w:r w:rsidRPr="004F6310">
              <w:rPr>
                <w:rFonts w:ascii="Arial" w:hAnsi="Arial" w:cs="Arial"/>
                <w:sz w:val="20"/>
                <w:szCs w:val="20"/>
              </w:rPr>
              <w:t>7. [   ]  Partner is faithful</w:t>
            </w:r>
          </w:p>
          <w:p w14:paraId="07FD2E65" w14:textId="77777777" w:rsidR="00E95BBD" w:rsidRPr="004F6310" w:rsidRDefault="00E95BBD" w:rsidP="00596785">
            <w:pPr>
              <w:rPr>
                <w:rFonts w:ascii="Arial" w:hAnsi="Arial" w:cs="Arial"/>
                <w:sz w:val="20"/>
                <w:szCs w:val="20"/>
              </w:rPr>
            </w:pPr>
            <w:r w:rsidRPr="004F6310">
              <w:rPr>
                <w:rFonts w:ascii="Arial" w:hAnsi="Arial" w:cs="Arial"/>
                <w:sz w:val="20"/>
                <w:szCs w:val="20"/>
              </w:rPr>
              <w:t xml:space="preserve">8. [   ]  Partner is/may be unfaithful </w:t>
            </w:r>
          </w:p>
          <w:p w14:paraId="16E99337" w14:textId="77777777" w:rsidR="0065665C" w:rsidRPr="004F6310" w:rsidRDefault="00CB288F" w:rsidP="00596785">
            <w:pPr>
              <w:rPr>
                <w:rFonts w:ascii="Arial" w:hAnsi="Arial" w:cs="Arial"/>
                <w:sz w:val="20"/>
                <w:szCs w:val="20"/>
              </w:rPr>
            </w:pPr>
            <w:r w:rsidRPr="004F6310">
              <w:rPr>
                <w:rFonts w:ascii="Arial" w:hAnsi="Arial" w:cs="Arial"/>
                <w:sz w:val="20"/>
                <w:szCs w:val="20"/>
              </w:rPr>
              <w:t>9</w:t>
            </w:r>
            <w:r w:rsidR="0065665C" w:rsidRPr="004F6310">
              <w:rPr>
                <w:rFonts w:ascii="Arial" w:hAnsi="Arial" w:cs="Arial"/>
                <w:sz w:val="20"/>
                <w:szCs w:val="20"/>
              </w:rPr>
              <w:t xml:space="preserve">. [   ]  Have multiple partners              </w:t>
            </w:r>
          </w:p>
          <w:p w14:paraId="19C15324" w14:textId="77777777" w:rsidR="0065665C" w:rsidRPr="004F6310" w:rsidRDefault="00CB288F" w:rsidP="00596785">
            <w:pPr>
              <w:rPr>
                <w:rFonts w:ascii="Arial" w:hAnsi="Arial" w:cs="Arial"/>
                <w:sz w:val="20"/>
                <w:szCs w:val="20"/>
              </w:rPr>
            </w:pPr>
            <w:r w:rsidRPr="004F6310">
              <w:rPr>
                <w:rFonts w:ascii="Arial" w:hAnsi="Arial" w:cs="Arial"/>
                <w:sz w:val="20"/>
                <w:szCs w:val="20"/>
              </w:rPr>
              <w:t>10</w:t>
            </w:r>
            <w:r w:rsidR="0065665C" w:rsidRPr="004F6310">
              <w:rPr>
                <w:rFonts w:ascii="Arial" w:hAnsi="Arial" w:cs="Arial"/>
                <w:sz w:val="20"/>
                <w:szCs w:val="20"/>
              </w:rPr>
              <w:t>. [   ]  Partner is infected</w:t>
            </w:r>
          </w:p>
          <w:p w14:paraId="289F3B5C" w14:textId="77777777" w:rsidR="0065665C" w:rsidRPr="004F6310" w:rsidRDefault="00CB288F" w:rsidP="00596785">
            <w:pPr>
              <w:rPr>
                <w:rFonts w:ascii="Arial" w:hAnsi="Arial" w:cs="Arial"/>
                <w:sz w:val="20"/>
                <w:szCs w:val="20"/>
              </w:rPr>
            </w:pPr>
            <w:r w:rsidRPr="004F6310">
              <w:rPr>
                <w:rFonts w:ascii="Arial" w:hAnsi="Arial" w:cs="Arial"/>
                <w:sz w:val="20"/>
                <w:szCs w:val="20"/>
              </w:rPr>
              <w:t>11</w:t>
            </w:r>
            <w:r w:rsidR="0065665C" w:rsidRPr="004F6310">
              <w:rPr>
                <w:rFonts w:ascii="Arial" w:hAnsi="Arial" w:cs="Arial"/>
                <w:sz w:val="20"/>
                <w:szCs w:val="20"/>
              </w:rPr>
              <w:t>. [   ]  Have unprotected sex</w:t>
            </w:r>
          </w:p>
          <w:p w14:paraId="7FB5037F" w14:textId="77777777" w:rsidR="00010252" w:rsidRPr="004F6310" w:rsidRDefault="00CB288F" w:rsidP="00596785">
            <w:pPr>
              <w:rPr>
                <w:rFonts w:ascii="Arial" w:hAnsi="Arial" w:cs="Arial"/>
                <w:sz w:val="20"/>
                <w:szCs w:val="20"/>
              </w:rPr>
            </w:pPr>
            <w:r w:rsidRPr="004F6310">
              <w:rPr>
                <w:rFonts w:ascii="Arial" w:hAnsi="Arial" w:cs="Arial"/>
                <w:sz w:val="20"/>
                <w:szCs w:val="20"/>
              </w:rPr>
              <w:t>12</w:t>
            </w:r>
            <w:r w:rsidR="00010252" w:rsidRPr="004F6310">
              <w:rPr>
                <w:rFonts w:ascii="Arial" w:hAnsi="Arial" w:cs="Arial"/>
                <w:sz w:val="20"/>
                <w:szCs w:val="20"/>
              </w:rPr>
              <w:t>. [   ] Sleep under net to protect from mosquito bites</w:t>
            </w:r>
            <w:r w:rsidRPr="004F6310">
              <w:rPr>
                <w:rFonts w:ascii="Arial" w:hAnsi="Arial" w:cs="Arial"/>
                <w:sz w:val="20"/>
                <w:szCs w:val="20"/>
              </w:rPr>
              <w:br/>
              <w:t>13</w:t>
            </w:r>
            <w:r w:rsidR="000C540F" w:rsidRPr="004F6310">
              <w:rPr>
                <w:rFonts w:ascii="Arial" w:hAnsi="Arial" w:cs="Arial"/>
                <w:sz w:val="20"/>
                <w:szCs w:val="20"/>
              </w:rPr>
              <w:t>. [   ] Has had sex</w:t>
            </w:r>
          </w:p>
          <w:p w14:paraId="5E541F7D" w14:textId="77777777" w:rsidR="0065665C" w:rsidRPr="004F6310" w:rsidRDefault="0065665C" w:rsidP="00596785">
            <w:pPr>
              <w:rPr>
                <w:rFonts w:ascii="Arial" w:hAnsi="Arial" w:cs="Arial"/>
                <w:sz w:val="20"/>
                <w:szCs w:val="20"/>
              </w:rPr>
            </w:pPr>
            <w:r w:rsidRPr="004F6310">
              <w:rPr>
                <w:rFonts w:ascii="Arial" w:hAnsi="Arial" w:cs="Arial"/>
                <w:sz w:val="20"/>
                <w:szCs w:val="20"/>
              </w:rPr>
              <w:t>1</w:t>
            </w:r>
            <w:r w:rsidR="00CB288F" w:rsidRPr="004F6310">
              <w:rPr>
                <w:rFonts w:ascii="Arial" w:hAnsi="Arial" w:cs="Arial"/>
                <w:sz w:val="20"/>
                <w:szCs w:val="20"/>
              </w:rPr>
              <w:t>4</w:t>
            </w:r>
            <w:r w:rsidRPr="004F6310">
              <w:rPr>
                <w:rFonts w:ascii="Arial" w:hAnsi="Arial" w:cs="Arial"/>
                <w:sz w:val="20"/>
                <w:szCs w:val="20"/>
              </w:rPr>
              <w:t>.[   ] Other (specify)__________________</w:t>
            </w:r>
          </w:p>
        </w:tc>
      </w:tr>
    </w:tbl>
    <w:p w14:paraId="727D16D5" w14:textId="77777777" w:rsidR="0065665C" w:rsidRPr="004F6310" w:rsidRDefault="0065665C" w:rsidP="00816176">
      <w:pPr>
        <w:rPr>
          <w:rFonts w:ascii="Arial" w:hAnsi="Arial" w:cs="Arial"/>
          <w:b/>
        </w:rPr>
      </w:pPr>
    </w:p>
    <w:p w14:paraId="43E1DA98" w14:textId="77777777" w:rsidR="0065665C" w:rsidRPr="004F6310" w:rsidRDefault="00440BC7" w:rsidP="00816176">
      <w:pPr>
        <w:rPr>
          <w:rFonts w:ascii="Arial" w:hAnsi="Arial" w:cs="Arial"/>
          <w:b/>
          <w:bCs/>
          <w:u w:val="single"/>
        </w:rPr>
      </w:pPr>
      <w:r w:rsidRPr="004F6310">
        <w:rPr>
          <w:rFonts w:ascii="Arial" w:hAnsi="Arial" w:cs="Arial"/>
          <w:b/>
          <w:bCs/>
          <w:u w:val="single"/>
        </w:rPr>
        <w:br/>
      </w:r>
      <w:r w:rsidR="00E424B4" w:rsidRPr="004F6310">
        <w:rPr>
          <w:rFonts w:ascii="Arial" w:hAnsi="Arial" w:cs="Arial"/>
          <w:b/>
          <w:bCs/>
          <w:u w:val="single"/>
        </w:rPr>
        <w:t>B6</w:t>
      </w:r>
      <w:r w:rsidR="0065665C" w:rsidRPr="004F6310">
        <w:rPr>
          <w:rFonts w:ascii="Arial" w:hAnsi="Arial" w:cs="Arial"/>
          <w:b/>
          <w:bCs/>
          <w:u w:val="single"/>
        </w:rPr>
        <w:t>. Reproductive Health and STIs</w:t>
      </w:r>
    </w:p>
    <w:p w14:paraId="4A8BE4BE" w14:textId="77777777" w:rsidR="0065665C" w:rsidRPr="004F6310" w:rsidRDefault="0065665C" w:rsidP="00816176">
      <w:pPr>
        <w:rPr>
          <w:rFonts w:ascii="Arial" w:hAnsi="Arial" w:cs="Arial"/>
        </w:rPr>
      </w:pPr>
      <w:r w:rsidRPr="004F6310">
        <w:rPr>
          <w:rFonts w:ascii="Arial" w:hAnsi="Arial" w:cs="Arial"/>
        </w:rPr>
        <w:t>FO: Now I would like to ask you some questions about pregnancies and children.</w:t>
      </w:r>
    </w:p>
    <w:p w14:paraId="73D31999" w14:textId="77777777" w:rsidR="003D23F2" w:rsidRPr="004F6310" w:rsidRDefault="003D23F2" w:rsidP="003D23F2">
      <w:pPr>
        <w:rPr>
          <w:rFonts w:ascii="Arial" w:hAnsi="Arial" w:cs="Arial"/>
          <w:b/>
        </w:rPr>
      </w:pPr>
      <w:r w:rsidRPr="004F6310">
        <w:rPr>
          <w:rFonts w:ascii="Arial" w:hAnsi="Arial" w:cs="Arial"/>
          <w:b/>
        </w:rPr>
        <w:t>For Women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4966"/>
        <w:gridCol w:w="2783"/>
        <w:gridCol w:w="1764"/>
      </w:tblGrid>
      <w:tr w:rsidR="003D23F2" w:rsidRPr="004F6310" w14:paraId="395603CB" w14:textId="77777777">
        <w:trPr>
          <w:trHeight w:val="371"/>
        </w:trPr>
        <w:tc>
          <w:tcPr>
            <w:tcW w:w="639" w:type="dxa"/>
          </w:tcPr>
          <w:p w14:paraId="0489F4DA" w14:textId="77777777" w:rsidR="003D23F2" w:rsidRPr="004F6310" w:rsidRDefault="003D23F2" w:rsidP="00EE42FD">
            <w:pPr>
              <w:numPr>
                <w:ilvl w:val="0"/>
                <w:numId w:val="5"/>
              </w:numPr>
              <w:rPr>
                <w:rFonts w:ascii="Arial" w:hAnsi="Arial" w:cs="Arial"/>
                <w:sz w:val="20"/>
                <w:szCs w:val="20"/>
              </w:rPr>
            </w:pPr>
          </w:p>
        </w:tc>
        <w:tc>
          <w:tcPr>
            <w:tcW w:w="4966" w:type="dxa"/>
          </w:tcPr>
          <w:p w14:paraId="3B8302D2" w14:textId="77777777" w:rsidR="003D23F2" w:rsidRPr="004F6310" w:rsidRDefault="003D23F2" w:rsidP="00EE42FD">
            <w:pPr>
              <w:rPr>
                <w:rFonts w:ascii="Arial" w:hAnsi="Arial" w:cs="Arial"/>
                <w:sz w:val="20"/>
                <w:szCs w:val="20"/>
              </w:rPr>
            </w:pPr>
            <w:r w:rsidRPr="004F6310">
              <w:rPr>
                <w:rFonts w:ascii="Arial" w:hAnsi="Arial" w:cs="Arial"/>
                <w:sz w:val="20"/>
                <w:szCs w:val="20"/>
              </w:rPr>
              <w:t>Now I would like to ask about all the births you have had during your life.  Have you ever given birth?</w:t>
            </w:r>
          </w:p>
        </w:tc>
        <w:tc>
          <w:tcPr>
            <w:tcW w:w="2783" w:type="dxa"/>
          </w:tcPr>
          <w:p w14:paraId="2C1011E6" w14:textId="77777777" w:rsidR="003D23F2" w:rsidRPr="004F6310" w:rsidRDefault="003D23F2" w:rsidP="003D23F2">
            <w:pPr>
              <w:numPr>
                <w:ilvl w:val="0"/>
                <w:numId w:val="20"/>
              </w:numPr>
              <w:rPr>
                <w:rFonts w:ascii="Arial" w:hAnsi="Arial" w:cs="Arial"/>
                <w:sz w:val="20"/>
                <w:szCs w:val="20"/>
              </w:rPr>
            </w:pPr>
            <w:r w:rsidRPr="004F6310">
              <w:rPr>
                <w:rFonts w:ascii="Arial" w:hAnsi="Arial" w:cs="Arial"/>
                <w:sz w:val="20"/>
                <w:szCs w:val="20"/>
              </w:rPr>
              <w:t>[   ] YES</w:t>
            </w:r>
          </w:p>
          <w:p w14:paraId="7F8B75B3" w14:textId="77777777" w:rsidR="003D23F2" w:rsidRPr="004F6310" w:rsidRDefault="003D23F2" w:rsidP="003D23F2">
            <w:pPr>
              <w:numPr>
                <w:ilvl w:val="0"/>
                <w:numId w:val="20"/>
              </w:numPr>
              <w:rPr>
                <w:rFonts w:ascii="Arial" w:hAnsi="Arial" w:cs="Arial"/>
                <w:sz w:val="20"/>
                <w:szCs w:val="20"/>
              </w:rPr>
            </w:pPr>
            <w:r w:rsidRPr="004F6310">
              <w:rPr>
                <w:rFonts w:ascii="Arial" w:hAnsi="Arial" w:cs="Arial"/>
                <w:sz w:val="20"/>
                <w:szCs w:val="20"/>
              </w:rPr>
              <w:t>[   ] NO</w:t>
            </w:r>
          </w:p>
        </w:tc>
        <w:tc>
          <w:tcPr>
            <w:tcW w:w="1764" w:type="dxa"/>
          </w:tcPr>
          <w:p w14:paraId="242F495E" w14:textId="77777777" w:rsidR="003D23F2" w:rsidRPr="004F6310" w:rsidRDefault="003D23F2" w:rsidP="00EE42FD">
            <w:pPr>
              <w:rPr>
                <w:rFonts w:ascii="Arial" w:hAnsi="Arial" w:cs="Arial"/>
                <w:b/>
                <w:sz w:val="20"/>
                <w:szCs w:val="20"/>
              </w:rPr>
            </w:pPr>
          </w:p>
          <w:p w14:paraId="451E6002"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&gt;&gt;&gt;&gt;</w:t>
            </w:r>
            <w:r w:rsidR="00F53C0C" w:rsidRPr="004F6310">
              <w:rPr>
                <w:rFonts w:ascii="Arial" w:hAnsi="Arial" w:cs="Arial"/>
                <w:b/>
                <w:sz w:val="20"/>
                <w:szCs w:val="20"/>
              </w:rPr>
              <w:t>skip to 14</w:t>
            </w:r>
            <w:r w:rsidR="00E42915" w:rsidRPr="004F6310">
              <w:rPr>
                <w:rFonts w:ascii="Arial" w:hAnsi="Arial" w:cs="Arial"/>
                <w:b/>
                <w:sz w:val="20"/>
                <w:szCs w:val="20"/>
              </w:rPr>
              <w:t>4</w:t>
            </w:r>
          </w:p>
        </w:tc>
      </w:tr>
      <w:tr w:rsidR="003D23F2" w:rsidRPr="004F6310" w14:paraId="42417825" w14:textId="77777777">
        <w:trPr>
          <w:trHeight w:val="371"/>
        </w:trPr>
        <w:tc>
          <w:tcPr>
            <w:tcW w:w="639" w:type="dxa"/>
          </w:tcPr>
          <w:p w14:paraId="33DC5F22" w14:textId="77777777" w:rsidR="003D23F2" w:rsidRPr="004F6310" w:rsidRDefault="003D23F2" w:rsidP="00EE42FD">
            <w:pPr>
              <w:numPr>
                <w:ilvl w:val="0"/>
                <w:numId w:val="5"/>
              </w:numPr>
              <w:rPr>
                <w:rFonts w:ascii="Arial" w:hAnsi="Arial" w:cs="Arial"/>
                <w:sz w:val="20"/>
                <w:szCs w:val="20"/>
              </w:rPr>
            </w:pPr>
          </w:p>
        </w:tc>
        <w:tc>
          <w:tcPr>
            <w:tcW w:w="4966" w:type="dxa"/>
          </w:tcPr>
          <w:p w14:paraId="283A73C5" w14:textId="77777777" w:rsidR="003D23F2" w:rsidRPr="004F6310" w:rsidRDefault="005D3B71" w:rsidP="00EE42FD">
            <w:pPr>
              <w:rPr>
                <w:rFonts w:ascii="Arial" w:hAnsi="Arial" w:cs="Arial"/>
                <w:sz w:val="20"/>
                <w:szCs w:val="20"/>
              </w:rPr>
            </w:pPr>
            <w:r w:rsidRPr="004F6310">
              <w:rPr>
                <w:rFonts w:ascii="Arial" w:hAnsi="Arial" w:cs="Arial"/>
                <w:sz w:val="20"/>
                <w:szCs w:val="20"/>
              </w:rPr>
              <w:t>Do</w:t>
            </w:r>
            <w:r w:rsidR="003D23F2" w:rsidRPr="004F6310">
              <w:rPr>
                <w:rFonts w:ascii="Arial" w:hAnsi="Arial" w:cs="Arial"/>
                <w:sz w:val="20"/>
                <w:szCs w:val="20"/>
              </w:rPr>
              <w:t xml:space="preserve"> you have any sons or daughters to whom you have given birth who are now living with you?</w:t>
            </w:r>
          </w:p>
        </w:tc>
        <w:tc>
          <w:tcPr>
            <w:tcW w:w="2783" w:type="dxa"/>
          </w:tcPr>
          <w:p w14:paraId="65780CEE" w14:textId="77777777" w:rsidR="003D23F2" w:rsidRPr="004F6310" w:rsidRDefault="003D23F2" w:rsidP="003D23F2">
            <w:pPr>
              <w:numPr>
                <w:ilvl w:val="0"/>
                <w:numId w:val="33"/>
              </w:numPr>
              <w:rPr>
                <w:rFonts w:ascii="Arial" w:hAnsi="Arial" w:cs="Arial"/>
                <w:sz w:val="20"/>
                <w:szCs w:val="20"/>
              </w:rPr>
            </w:pPr>
            <w:r w:rsidRPr="004F6310">
              <w:rPr>
                <w:rFonts w:ascii="Arial" w:hAnsi="Arial" w:cs="Arial"/>
                <w:sz w:val="20"/>
                <w:szCs w:val="20"/>
              </w:rPr>
              <w:t>[   ] YES</w:t>
            </w:r>
          </w:p>
          <w:p w14:paraId="4994E16C" w14:textId="77777777" w:rsidR="003D23F2" w:rsidRPr="004F6310" w:rsidRDefault="003D23F2" w:rsidP="003D23F2">
            <w:pPr>
              <w:numPr>
                <w:ilvl w:val="0"/>
                <w:numId w:val="33"/>
              </w:numPr>
              <w:rPr>
                <w:rFonts w:ascii="Arial" w:hAnsi="Arial" w:cs="Arial"/>
                <w:sz w:val="20"/>
                <w:szCs w:val="20"/>
              </w:rPr>
            </w:pPr>
            <w:r w:rsidRPr="004F6310">
              <w:rPr>
                <w:rFonts w:ascii="Arial" w:hAnsi="Arial" w:cs="Arial"/>
                <w:sz w:val="20"/>
                <w:szCs w:val="20"/>
              </w:rPr>
              <w:t>[   ] NO</w:t>
            </w:r>
          </w:p>
        </w:tc>
        <w:tc>
          <w:tcPr>
            <w:tcW w:w="1764" w:type="dxa"/>
          </w:tcPr>
          <w:p w14:paraId="6F98D9B4" w14:textId="77777777" w:rsidR="003D23F2" w:rsidRPr="004F6310" w:rsidRDefault="003D23F2" w:rsidP="00EE42FD">
            <w:pPr>
              <w:rPr>
                <w:rFonts w:ascii="Arial" w:hAnsi="Arial" w:cs="Arial"/>
                <w:b/>
                <w:sz w:val="20"/>
                <w:szCs w:val="20"/>
              </w:rPr>
            </w:pPr>
          </w:p>
          <w:p w14:paraId="55E4B6B1"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&gt;&gt;&gt;</w:t>
            </w:r>
            <w:r w:rsidR="00F53C0C" w:rsidRPr="004F6310">
              <w:rPr>
                <w:rFonts w:ascii="Arial" w:hAnsi="Arial" w:cs="Arial"/>
                <w:b/>
                <w:sz w:val="20"/>
                <w:szCs w:val="20"/>
              </w:rPr>
              <w:t>skip to 14</w:t>
            </w:r>
            <w:r w:rsidR="00E42915" w:rsidRPr="004F6310">
              <w:rPr>
                <w:rFonts w:ascii="Arial" w:hAnsi="Arial" w:cs="Arial"/>
                <w:b/>
                <w:sz w:val="20"/>
                <w:szCs w:val="20"/>
              </w:rPr>
              <w:t>2</w:t>
            </w:r>
          </w:p>
        </w:tc>
      </w:tr>
      <w:tr w:rsidR="003D23F2" w:rsidRPr="004F6310" w14:paraId="7871F970" w14:textId="77777777">
        <w:trPr>
          <w:trHeight w:val="860"/>
        </w:trPr>
        <w:tc>
          <w:tcPr>
            <w:tcW w:w="639" w:type="dxa"/>
          </w:tcPr>
          <w:p w14:paraId="64AB0718" w14:textId="77777777" w:rsidR="003D23F2" w:rsidRPr="004F6310" w:rsidRDefault="003D23F2" w:rsidP="00EE42FD">
            <w:pPr>
              <w:numPr>
                <w:ilvl w:val="0"/>
                <w:numId w:val="5"/>
              </w:numPr>
              <w:rPr>
                <w:rFonts w:ascii="Arial" w:hAnsi="Arial" w:cs="Arial"/>
                <w:sz w:val="20"/>
                <w:szCs w:val="20"/>
              </w:rPr>
            </w:pPr>
          </w:p>
        </w:tc>
        <w:tc>
          <w:tcPr>
            <w:tcW w:w="4966" w:type="dxa"/>
          </w:tcPr>
          <w:p w14:paraId="103C13E4" w14:textId="77777777" w:rsidR="003D23F2" w:rsidRPr="004F6310" w:rsidRDefault="003D23F2" w:rsidP="00EE42FD">
            <w:pPr>
              <w:rPr>
                <w:rFonts w:ascii="Arial" w:hAnsi="Arial" w:cs="Arial"/>
                <w:sz w:val="20"/>
                <w:szCs w:val="20"/>
              </w:rPr>
            </w:pPr>
            <w:r w:rsidRPr="004F6310">
              <w:rPr>
                <w:rFonts w:ascii="Arial" w:hAnsi="Arial" w:cs="Arial"/>
                <w:sz w:val="20"/>
                <w:szCs w:val="20"/>
              </w:rPr>
              <w:t>How many sons live with you?</w:t>
            </w:r>
          </w:p>
          <w:p w14:paraId="6BD3C214"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daughters live with you?</w:t>
            </w:r>
          </w:p>
          <w:p w14:paraId="35C97892" w14:textId="77777777" w:rsidR="003D23F2" w:rsidRPr="004F6310" w:rsidRDefault="003D23F2" w:rsidP="00EE42FD">
            <w:pPr>
              <w:rPr>
                <w:rFonts w:ascii="Arial" w:hAnsi="Arial" w:cs="Arial"/>
                <w:i/>
                <w:sz w:val="20"/>
                <w:szCs w:val="20"/>
              </w:rPr>
            </w:pPr>
            <w:r w:rsidRPr="004F6310">
              <w:rPr>
                <w:rFonts w:ascii="Arial" w:hAnsi="Arial" w:cs="Arial"/>
                <w:i/>
                <w:sz w:val="20"/>
                <w:szCs w:val="20"/>
              </w:rPr>
              <w:t>If none, record ‘00’</w:t>
            </w:r>
          </w:p>
        </w:tc>
        <w:tc>
          <w:tcPr>
            <w:tcW w:w="2783" w:type="dxa"/>
          </w:tcPr>
          <w:p w14:paraId="0D2343E5" w14:textId="77777777" w:rsidR="003D23F2" w:rsidRPr="004F6310" w:rsidRDefault="003D23F2" w:rsidP="00EE42FD">
            <w:pPr>
              <w:rPr>
                <w:rFonts w:ascii="Arial" w:hAnsi="Arial" w:cs="Arial"/>
                <w:sz w:val="20"/>
                <w:szCs w:val="20"/>
              </w:rPr>
            </w:pPr>
            <w:r w:rsidRPr="004F6310">
              <w:rPr>
                <w:rFonts w:ascii="Arial" w:hAnsi="Arial" w:cs="Arial"/>
                <w:sz w:val="20"/>
                <w:szCs w:val="20"/>
              </w:rPr>
              <w:t>Sons at home………..</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1CF06D47" w14:textId="77777777" w:rsidR="003D23F2" w:rsidRPr="004F6310" w:rsidRDefault="003D23F2" w:rsidP="00EE42FD">
            <w:pPr>
              <w:rPr>
                <w:rFonts w:ascii="Arial" w:hAnsi="Arial" w:cs="Arial"/>
                <w:sz w:val="20"/>
                <w:szCs w:val="20"/>
              </w:rPr>
            </w:pPr>
            <w:r w:rsidRPr="004F6310">
              <w:rPr>
                <w:rFonts w:ascii="Arial" w:hAnsi="Arial" w:cs="Arial"/>
                <w:sz w:val="20"/>
                <w:szCs w:val="20"/>
              </w:rPr>
              <w:t>Daughters at home….</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764" w:type="dxa"/>
          </w:tcPr>
          <w:p w14:paraId="4E9D0267" w14:textId="77777777" w:rsidR="003D23F2" w:rsidRPr="004F6310" w:rsidRDefault="003D23F2" w:rsidP="00EE42FD">
            <w:pPr>
              <w:rPr>
                <w:rFonts w:ascii="Arial" w:hAnsi="Arial" w:cs="Arial"/>
                <w:sz w:val="20"/>
                <w:szCs w:val="20"/>
              </w:rPr>
            </w:pPr>
          </w:p>
        </w:tc>
      </w:tr>
      <w:tr w:rsidR="003D23F2" w:rsidRPr="004F6310" w14:paraId="7CAC95CC" w14:textId="77777777">
        <w:trPr>
          <w:trHeight w:val="371"/>
        </w:trPr>
        <w:tc>
          <w:tcPr>
            <w:tcW w:w="639" w:type="dxa"/>
          </w:tcPr>
          <w:p w14:paraId="477B3D97" w14:textId="77777777" w:rsidR="003D23F2" w:rsidRPr="004F6310" w:rsidRDefault="003D23F2" w:rsidP="00EE42FD">
            <w:pPr>
              <w:numPr>
                <w:ilvl w:val="0"/>
                <w:numId w:val="5"/>
              </w:numPr>
              <w:rPr>
                <w:rFonts w:ascii="Arial" w:hAnsi="Arial" w:cs="Arial"/>
                <w:sz w:val="20"/>
                <w:szCs w:val="20"/>
              </w:rPr>
            </w:pPr>
          </w:p>
        </w:tc>
        <w:tc>
          <w:tcPr>
            <w:tcW w:w="4966" w:type="dxa"/>
          </w:tcPr>
          <w:p w14:paraId="5DF6A617" w14:textId="77777777" w:rsidR="003D23F2" w:rsidRPr="004F6310" w:rsidRDefault="003D23F2" w:rsidP="00EE42FD">
            <w:pPr>
              <w:rPr>
                <w:rFonts w:ascii="Arial" w:hAnsi="Arial" w:cs="Arial"/>
                <w:sz w:val="20"/>
                <w:szCs w:val="20"/>
              </w:rPr>
            </w:pPr>
            <w:r w:rsidRPr="004F6310">
              <w:rPr>
                <w:rFonts w:ascii="Arial" w:hAnsi="Arial" w:cs="Arial"/>
                <w:sz w:val="20"/>
                <w:szCs w:val="20"/>
              </w:rPr>
              <w:t>Do you have any sons or daughters to whom you have given birth who are alive but do not live with you?</w:t>
            </w:r>
          </w:p>
        </w:tc>
        <w:tc>
          <w:tcPr>
            <w:tcW w:w="2783" w:type="dxa"/>
          </w:tcPr>
          <w:p w14:paraId="5A4EB132" w14:textId="77777777" w:rsidR="003D23F2" w:rsidRPr="004F6310" w:rsidRDefault="003D23F2" w:rsidP="003D23F2">
            <w:pPr>
              <w:numPr>
                <w:ilvl w:val="0"/>
                <w:numId w:val="22"/>
              </w:numPr>
              <w:rPr>
                <w:rFonts w:ascii="Arial" w:hAnsi="Arial" w:cs="Arial"/>
                <w:sz w:val="20"/>
                <w:szCs w:val="20"/>
              </w:rPr>
            </w:pPr>
            <w:r w:rsidRPr="004F6310">
              <w:rPr>
                <w:rFonts w:ascii="Arial" w:hAnsi="Arial" w:cs="Arial"/>
                <w:sz w:val="20"/>
                <w:szCs w:val="20"/>
              </w:rPr>
              <w:t>[   ] YES</w:t>
            </w:r>
          </w:p>
          <w:p w14:paraId="17F0BA23" w14:textId="77777777" w:rsidR="007E15D7" w:rsidRPr="004F6310" w:rsidRDefault="003D23F2" w:rsidP="007E15D7">
            <w:pPr>
              <w:numPr>
                <w:ilvl w:val="0"/>
                <w:numId w:val="22"/>
              </w:numPr>
              <w:rPr>
                <w:rFonts w:ascii="Arial" w:hAnsi="Arial" w:cs="Arial"/>
                <w:sz w:val="20"/>
                <w:szCs w:val="20"/>
              </w:rPr>
            </w:pPr>
            <w:r w:rsidRPr="004F6310">
              <w:rPr>
                <w:rFonts w:ascii="Arial" w:hAnsi="Arial" w:cs="Arial"/>
                <w:sz w:val="20"/>
                <w:szCs w:val="20"/>
              </w:rPr>
              <w:t>[   ] N</w:t>
            </w:r>
            <w:r w:rsidR="007E15D7" w:rsidRPr="004F6310">
              <w:rPr>
                <w:rFonts w:ascii="Arial" w:hAnsi="Arial" w:cs="Arial"/>
                <w:sz w:val="20"/>
                <w:szCs w:val="20"/>
              </w:rPr>
              <w:t>O</w:t>
            </w:r>
          </w:p>
        </w:tc>
        <w:tc>
          <w:tcPr>
            <w:tcW w:w="1764" w:type="dxa"/>
          </w:tcPr>
          <w:p w14:paraId="09218492" w14:textId="77777777" w:rsidR="003D23F2" w:rsidRPr="004F6310" w:rsidRDefault="003D23F2" w:rsidP="00EE42FD">
            <w:pPr>
              <w:rPr>
                <w:rFonts w:ascii="Arial" w:hAnsi="Arial" w:cs="Arial"/>
                <w:sz w:val="20"/>
                <w:szCs w:val="20"/>
              </w:rPr>
            </w:pPr>
          </w:p>
          <w:p w14:paraId="65E77CD3"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w:t>
            </w:r>
            <w:r w:rsidR="00F53C0C" w:rsidRPr="004F6310">
              <w:rPr>
                <w:rFonts w:ascii="Arial" w:hAnsi="Arial" w:cs="Arial"/>
                <w:b/>
                <w:sz w:val="20"/>
                <w:szCs w:val="20"/>
              </w:rPr>
              <w:t>&gt;&gt;skip to 14</w:t>
            </w:r>
            <w:r w:rsidR="00E42915" w:rsidRPr="004F6310">
              <w:rPr>
                <w:rFonts w:ascii="Arial" w:hAnsi="Arial" w:cs="Arial"/>
                <w:b/>
                <w:sz w:val="20"/>
                <w:szCs w:val="20"/>
              </w:rPr>
              <w:t>4</w:t>
            </w:r>
          </w:p>
        </w:tc>
      </w:tr>
      <w:tr w:rsidR="003D23F2" w:rsidRPr="004F6310" w14:paraId="2F0A831F" w14:textId="77777777">
        <w:trPr>
          <w:trHeight w:val="860"/>
        </w:trPr>
        <w:tc>
          <w:tcPr>
            <w:tcW w:w="639" w:type="dxa"/>
          </w:tcPr>
          <w:p w14:paraId="03FBA993" w14:textId="77777777" w:rsidR="003D23F2" w:rsidRPr="004F6310" w:rsidRDefault="003D23F2" w:rsidP="00EE42FD">
            <w:pPr>
              <w:numPr>
                <w:ilvl w:val="0"/>
                <w:numId w:val="5"/>
              </w:numPr>
              <w:rPr>
                <w:rFonts w:ascii="Arial" w:hAnsi="Arial" w:cs="Arial"/>
                <w:sz w:val="20"/>
                <w:szCs w:val="20"/>
              </w:rPr>
            </w:pPr>
          </w:p>
        </w:tc>
        <w:tc>
          <w:tcPr>
            <w:tcW w:w="4966" w:type="dxa"/>
          </w:tcPr>
          <w:p w14:paraId="68A5269F" w14:textId="77777777" w:rsidR="003D23F2" w:rsidRPr="004F6310" w:rsidRDefault="003D23F2" w:rsidP="00EE42FD">
            <w:pPr>
              <w:rPr>
                <w:rFonts w:ascii="Arial" w:hAnsi="Arial" w:cs="Arial"/>
                <w:sz w:val="20"/>
                <w:szCs w:val="20"/>
              </w:rPr>
            </w:pPr>
            <w:r w:rsidRPr="004F6310">
              <w:rPr>
                <w:rFonts w:ascii="Arial" w:hAnsi="Arial" w:cs="Arial"/>
                <w:sz w:val="20"/>
                <w:szCs w:val="20"/>
              </w:rPr>
              <w:t>How many sons are alive but do not live with you?</w:t>
            </w:r>
          </w:p>
          <w:p w14:paraId="22C780C6"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daughters are alive but do not live with you?</w:t>
            </w:r>
          </w:p>
          <w:p w14:paraId="5AA3EBB1" w14:textId="77777777" w:rsidR="003D23F2" w:rsidRPr="004F6310" w:rsidRDefault="003D23F2" w:rsidP="00EE42FD">
            <w:pPr>
              <w:rPr>
                <w:rFonts w:ascii="Arial" w:hAnsi="Arial" w:cs="Arial"/>
                <w:i/>
                <w:sz w:val="20"/>
                <w:szCs w:val="20"/>
              </w:rPr>
            </w:pPr>
            <w:r w:rsidRPr="004F6310">
              <w:rPr>
                <w:rFonts w:ascii="Arial" w:hAnsi="Arial" w:cs="Arial"/>
                <w:i/>
                <w:sz w:val="20"/>
                <w:szCs w:val="20"/>
              </w:rPr>
              <w:t>If none, record ‘00’.</w:t>
            </w:r>
          </w:p>
        </w:tc>
        <w:tc>
          <w:tcPr>
            <w:tcW w:w="2783" w:type="dxa"/>
          </w:tcPr>
          <w:p w14:paraId="5D95D53E" w14:textId="77777777" w:rsidR="003D23F2" w:rsidRPr="004F6310" w:rsidRDefault="003D23F2" w:rsidP="00EE42FD">
            <w:pPr>
              <w:rPr>
                <w:rFonts w:ascii="Arial" w:hAnsi="Arial" w:cs="Arial"/>
                <w:sz w:val="20"/>
                <w:szCs w:val="20"/>
              </w:rPr>
            </w:pPr>
            <w:r w:rsidRPr="004F6310">
              <w:rPr>
                <w:rFonts w:ascii="Arial" w:hAnsi="Arial" w:cs="Arial"/>
                <w:sz w:val="20"/>
                <w:szCs w:val="20"/>
              </w:rPr>
              <w:t>Sons elsewhere…….</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58229399" w14:textId="77777777" w:rsidR="003D23F2" w:rsidRPr="004F6310" w:rsidRDefault="003D23F2" w:rsidP="00EE42FD">
            <w:pPr>
              <w:rPr>
                <w:rFonts w:ascii="Arial" w:hAnsi="Arial" w:cs="Arial"/>
                <w:sz w:val="20"/>
                <w:szCs w:val="20"/>
              </w:rPr>
            </w:pPr>
            <w:r w:rsidRPr="004F6310">
              <w:rPr>
                <w:rFonts w:ascii="Arial" w:hAnsi="Arial" w:cs="Arial"/>
                <w:sz w:val="20"/>
                <w:szCs w:val="20"/>
              </w:rPr>
              <w:t>Daughters elsewhere</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764" w:type="dxa"/>
          </w:tcPr>
          <w:p w14:paraId="418539E3" w14:textId="77777777" w:rsidR="003D23F2" w:rsidRPr="004F6310" w:rsidRDefault="003D23F2" w:rsidP="00EE42FD">
            <w:pPr>
              <w:rPr>
                <w:rFonts w:ascii="Arial" w:hAnsi="Arial" w:cs="Arial"/>
                <w:sz w:val="20"/>
                <w:szCs w:val="20"/>
              </w:rPr>
            </w:pPr>
          </w:p>
        </w:tc>
      </w:tr>
      <w:tr w:rsidR="003D23F2" w:rsidRPr="004F6310" w14:paraId="56C9A680" w14:textId="77777777">
        <w:trPr>
          <w:trHeight w:val="743"/>
        </w:trPr>
        <w:tc>
          <w:tcPr>
            <w:tcW w:w="639" w:type="dxa"/>
          </w:tcPr>
          <w:p w14:paraId="415504F1" w14:textId="77777777" w:rsidR="003D23F2" w:rsidRPr="004F6310" w:rsidRDefault="003D23F2" w:rsidP="00EE42FD">
            <w:pPr>
              <w:numPr>
                <w:ilvl w:val="0"/>
                <w:numId w:val="5"/>
              </w:numPr>
              <w:rPr>
                <w:rFonts w:ascii="Arial" w:hAnsi="Arial" w:cs="Arial"/>
                <w:sz w:val="20"/>
                <w:szCs w:val="20"/>
              </w:rPr>
            </w:pPr>
          </w:p>
        </w:tc>
        <w:tc>
          <w:tcPr>
            <w:tcW w:w="4966" w:type="dxa"/>
          </w:tcPr>
          <w:p w14:paraId="75AB72BB" w14:textId="77777777" w:rsidR="003D23F2" w:rsidRPr="004F6310" w:rsidRDefault="003D23F2" w:rsidP="00EE42FD">
            <w:pPr>
              <w:rPr>
                <w:rFonts w:ascii="Arial" w:hAnsi="Arial" w:cs="Arial"/>
                <w:sz w:val="20"/>
                <w:szCs w:val="20"/>
              </w:rPr>
            </w:pPr>
            <w:r w:rsidRPr="004F6310">
              <w:rPr>
                <w:rFonts w:ascii="Arial" w:hAnsi="Arial" w:cs="Arial"/>
                <w:sz w:val="20"/>
                <w:szCs w:val="20"/>
              </w:rPr>
              <w:t>Have you ever given birth to a boy or girl who was born alive but later died?</w:t>
            </w:r>
          </w:p>
          <w:p w14:paraId="4D5D6053" w14:textId="77777777" w:rsidR="003D23F2" w:rsidRPr="004F6310" w:rsidRDefault="003D23F2" w:rsidP="00EE42FD">
            <w:pPr>
              <w:rPr>
                <w:rFonts w:ascii="Arial" w:hAnsi="Arial" w:cs="Arial"/>
                <w:sz w:val="20"/>
                <w:szCs w:val="20"/>
              </w:rPr>
            </w:pPr>
            <w:r w:rsidRPr="004F6310">
              <w:rPr>
                <w:rFonts w:ascii="Arial" w:hAnsi="Arial" w:cs="Arial"/>
                <w:i/>
                <w:sz w:val="20"/>
                <w:szCs w:val="20"/>
              </w:rPr>
              <w:t>If no, probe: any baby who cried or showed signs of life but did not survive?</w:t>
            </w:r>
          </w:p>
        </w:tc>
        <w:tc>
          <w:tcPr>
            <w:tcW w:w="2783" w:type="dxa"/>
          </w:tcPr>
          <w:p w14:paraId="12453BAD" w14:textId="77777777" w:rsidR="003D23F2" w:rsidRPr="004F6310" w:rsidRDefault="003D23F2" w:rsidP="00EE42FD">
            <w:pPr>
              <w:rPr>
                <w:rFonts w:ascii="Arial" w:hAnsi="Arial" w:cs="Arial"/>
                <w:sz w:val="20"/>
                <w:szCs w:val="20"/>
              </w:rPr>
            </w:pPr>
          </w:p>
          <w:p w14:paraId="050F286E" w14:textId="77777777" w:rsidR="003D23F2" w:rsidRPr="004F6310" w:rsidRDefault="003D23F2" w:rsidP="003D23F2">
            <w:pPr>
              <w:numPr>
                <w:ilvl w:val="0"/>
                <w:numId w:val="23"/>
              </w:numPr>
              <w:rPr>
                <w:rFonts w:ascii="Arial" w:hAnsi="Arial" w:cs="Arial"/>
                <w:sz w:val="20"/>
                <w:szCs w:val="20"/>
              </w:rPr>
            </w:pPr>
            <w:r w:rsidRPr="004F6310">
              <w:rPr>
                <w:rFonts w:ascii="Arial" w:hAnsi="Arial" w:cs="Arial"/>
                <w:sz w:val="20"/>
                <w:szCs w:val="20"/>
              </w:rPr>
              <w:t>[   ] YES</w:t>
            </w:r>
          </w:p>
          <w:p w14:paraId="318EA980" w14:textId="77777777" w:rsidR="007E15D7" w:rsidRPr="004F6310" w:rsidRDefault="003D23F2" w:rsidP="007E15D7">
            <w:pPr>
              <w:numPr>
                <w:ilvl w:val="0"/>
                <w:numId w:val="23"/>
              </w:numPr>
              <w:rPr>
                <w:rFonts w:ascii="Arial" w:hAnsi="Arial" w:cs="Arial"/>
                <w:sz w:val="20"/>
                <w:szCs w:val="20"/>
              </w:rPr>
            </w:pPr>
            <w:r w:rsidRPr="004F6310">
              <w:rPr>
                <w:rFonts w:ascii="Arial" w:hAnsi="Arial" w:cs="Arial"/>
                <w:sz w:val="20"/>
                <w:szCs w:val="20"/>
              </w:rPr>
              <w:t>[   ] N</w:t>
            </w:r>
            <w:r w:rsidR="007E15D7" w:rsidRPr="004F6310">
              <w:rPr>
                <w:rFonts w:ascii="Arial" w:hAnsi="Arial" w:cs="Arial"/>
                <w:sz w:val="20"/>
                <w:szCs w:val="20"/>
              </w:rPr>
              <w:t>O</w:t>
            </w:r>
          </w:p>
        </w:tc>
        <w:tc>
          <w:tcPr>
            <w:tcW w:w="1764" w:type="dxa"/>
          </w:tcPr>
          <w:p w14:paraId="49096D6A" w14:textId="77777777" w:rsidR="003D23F2" w:rsidRPr="004F6310" w:rsidRDefault="003D23F2" w:rsidP="00EE42FD">
            <w:pPr>
              <w:rPr>
                <w:rFonts w:ascii="Arial" w:hAnsi="Arial" w:cs="Arial"/>
                <w:sz w:val="20"/>
                <w:szCs w:val="20"/>
              </w:rPr>
            </w:pPr>
          </w:p>
          <w:p w14:paraId="09B75427" w14:textId="77777777" w:rsidR="003D23F2" w:rsidRPr="004F6310" w:rsidRDefault="003D23F2" w:rsidP="00EE42FD">
            <w:pPr>
              <w:rPr>
                <w:rFonts w:ascii="Arial" w:hAnsi="Arial" w:cs="Arial"/>
                <w:b/>
                <w:sz w:val="20"/>
                <w:szCs w:val="20"/>
              </w:rPr>
            </w:pPr>
          </w:p>
          <w:p w14:paraId="59240B12" w14:textId="77777777" w:rsidR="003D23F2" w:rsidRPr="004F6310" w:rsidRDefault="00F53C0C" w:rsidP="00EE42FD">
            <w:pPr>
              <w:rPr>
                <w:rFonts w:ascii="Arial" w:hAnsi="Arial" w:cs="Arial"/>
                <w:b/>
                <w:sz w:val="20"/>
                <w:szCs w:val="20"/>
              </w:rPr>
            </w:pPr>
            <w:r w:rsidRPr="004F6310">
              <w:rPr>
                <w:rFonts w:ascii="Arial" w:hAnsi="Arial" w:cs="Arial"/>
                <w:b/>
                <w:sz w:val="20"/>
                <w:szCs w:val="20"/>
              </w:rPr>
              <w:t>&gt;&gt;&gt;&gt;skip to 14</w:t>
            </w:r>
            <w:r w:rsidR="00E42915" w:rsidRPr="004F6310">
              <w:rPr>
                <w:rFonts w:ascii="Arial" w:hAnsi="Arial" w:cs="Arial"/>
                <w:b/>
                <w:sz w:val="20"/>
                <w:szCs w:val="20"/>
              </w:rPr>
              <w:t>8</w:t>
            </w:r>
          </w:p>
        </w:tc>
      </w:tr>
      <w:tr w:rsidR="003D23F2" w:rsidRPr="004F6310" w14:paraId="377E171D" w14:textId="77777777">
        <w:trPr>
          <w:trHeight w:val="860"/>
        </w:trPr>
        <w:tc>
          <w:tcPr>
            <w:tcW w:w="639" w:type="dxa"/>
          </w:tcPr>
          <w:p w14:paraId="11056B19" w14:textId="77777777" w:rsidR="003D23F2" w:rsidRPr="004F6310" w:rsidRDefault="003D23F2" w:rsidP="00EE42FD">
            <w:pPr>
              <w:numPr>
                <w:ilvl w:val="0"/>
                <w:numId w:val="5"/>
              </w:numPr>
              <w:rPr>
                <w:rFonts w:ascii="Arial" w:hAnsi="Arial" w:cs="Arial"/>
                <w:sz w:val="20"/>
                <w:szCs w:val="20"/>
              </w:rPr>
            </w:pPr>
          </w:p>
        </w:tc>
        <w:tc>
          <w:tcPr>
            <w:tcW w:w="4966" w:type="dxa"/>
          </w:tcPr>
          <w:p w14:paraId="17EA5575" w14:textId="77777777" w:rsidR="003D23F2" w:rsidRPr="004F6310" w:rsidRDefault="003D23F2" w:rsidP="00EE42FD">
            <w:pPr>
              <w:rPr>
                <w:rFonts w:ascii="Arial" w:hAnsi="Arial" w:cs="Arial"/>
                <w:sz w:val="20"/>
                <w:szCs w:val="20"/>
              </w:rPr>
            </w:pPr>
            <w:r w:rsidRPr="004F6310">
              <w:rPr>
                <w:rFonts w:ascii="Arial" w:hAnsi="Arial" w:cs="Arial"/>
                <w:sz w:val="20"/>
                <w:szCs w:val="20"/>
              </w:rPr>
              <w:t>How many boys have died?</w:t>
            </w:r>
          </w:p>
          <w:p w14:paraId="13DD25E6"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girls have died?</w:t>
            </w:r>
          </w:p>
          <w:p w14:paraId="2603AB78" w14:textId="77777777" w:rsidR="003D23F2" w:rsidRPr="004F6310" w:rsidRDefault="003D23F2" w:rsidP="00EE42FD">
            <w:pPr>
              <w:rPr>
                <w:rFonts w:ascii="Arial" w:hAnsi="Arial" w:cs="Arial"/>
                <w:sz w:val="20"/>
                <w:szCs w:val="20"/>
              </w:rPr>
            </w:pPr>
            <w:r w:rsidRPr="004F6310">
              <w:rPr>
                <w:rFonts w:ascii="Arial" w:hAnsi="Arial" w:cs="Arial"/>
                <w:sz w:val="20"/>
                <w:szCs w:val="20"/>
              </w:rPr>
              <w:t>If NONE, RECORD ‘00’</w:t>
            </w:r>
          </w:p>
        </w:tc>
        <w:tc>
          <w:tcPr>
            <w:tcW w:w="2783" w:type="dxa"/>
          </w:tcPr>
          <w:p w14:paraId="75D5D5EF" w14:textId="77777777" w:rsidR="003D23F2" w:rsidRPr="004F6310" w:rsidRDefault="003D23F2" w:rsidP="00EE42FD">
            <w:pPr>
              <w:rPr>
                <w:rFonts w:ascii="Arial" w:hAnsi="Arial" w:cs="Arial"/>
                <w:sz w:val="20"/>
                <w:szCs w:val="20"/>
              </w:rPr>
            </w:pPr>
            <w:r w:rsidRPr="004F6310">
              <w:rPr>
                <w:rFonts w:ascii="Arial" w:hAnsi="Arial" w:cs="Arial"/>
                <w:sz w:val="20"/>
                <w:szCs w:val="20"/>
              </w:rPr>
              <w:t>Boys dead……………</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277D2CA2" w14:textId="77777777" w:rsidR="003D23F2" w:rsidRPr="004F6310" w:rsidRDefault="003D23F2" w:rsidP="00EE42FD">
            <w:pPr>
              <w:rPr>
                <w:rFonts w:ascii="Arial" w:hAnsi="Arial" w:cs="Arial"/>
                <w:sz w:val="20"/>
                <w:szCs w:val="20"/>
              </w:rPr>
            </w:pPr>
            <w:r w:rsidRPr="004F6310">
              <w:rPr>
                <w:rFonts w:ascii="Arial" w:hAnsi="Arial" w:cs="Arial"/>
                <w:sz w:val="20"/>
                <w:szCs w:val="20"/>
              </w:rPr>
              <w:t>Girls dead…………….</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764" w:type="dxa"/>
          </w:tcPr>
          <w:p w14:paraId="0826119B" w14:textId="77777777" w:rsidR="003D23F2" w:rsidRPr="004F6310" w:rsidRDefault="003D23F2" w:rsidP="00EE42FD">
            <w:pPr>
              <w:rPr>
                <w:rFonts w:ascii="Arial" w:hAnsi="Arial" w:cs="Arial"/>
                <w:sz w:val="20"/>
                <w:szCs w:val="20"/>
              </w:rPr>
            </w:pPr>
          </w:p>
        </w:tc>
      </w:tr>
      <w:tr w:rsidR="003D23F2" w:rsidRPr="004F6310" w14:paraId="090F2D89" w14:textId="77777777">
        <w:trPr>
          <w:trHeight w:val="860"/>
        </w:trPr>
        <w:tc>
          <w:tcPr>
            <w:tcW w:w="639" w:type="dxa"/>
          </w:tcPr>
          <w:p w14:paraId="7B498906" w14:textId="77777777" w:rsidR="003D23F2" w:rsidRPr="004F6310" w:rsidRDefault="003D23F2" w:rsidP="00EE42FD">
            <w:pPr>
              <w:numPr>
                <w:ilvl w:val="0"/>
                <w:numId w:val="5"/>
              </w:numPr>
              <w:rPr>
                <w:rFonts w:ascii="Arial" w:hAnsi="Arial" w:cs="Arial"/>
                <w:sz w:val="20"/>
                <w:szCs w:val="20"/>
              </w:rPr>
            </w:pPr>
          </w:p>
        </w:tc>
        <w:tc>
          <w:tcPr>
            <w:tcW w:w="4966" w:type="dxa"/>
          </w:tcPr>
          <w:p w14:paraId="4F1AB50C" w14:textId="77777777" w:rsidR="003D23F2" w:rsidRPr="004F6310" w:rsidRDefault="003D23F2" w:rsidP="00EE42FD">
            <w:pPr>
              <w:rPr>
                <w:rFonts w:ascii="Arial" w:hAnsi="Arial" w:cs="Arial"/>
                <w:sz w:val="20"/>
                <w:szCs w:val="20"/>
              </w:rPr>
            </w:pPr>
            <w:r w:rsidRPr="004F6310">
              <w:rPr>
                <w:rFonts w:ascii="Arial" w:hAnsi="Arial" w:cs="Arial"/>
                <w:sz w:val="20"/>
                <w:szCs w:val="20"/>
              </w:rPr>
              <w:t>How old was this child when s/he passed away?</w:t>
            </w:r>
          </w:p>
        </w:tc>
        <w:tc>
          <w:tcPr>
            <w:tcW w:w="4547" w:type="dxa"/>
            <w:gridSpan w:val="2"/>
          </w:tcPr>
          <w:p w14:paraId="4EA06F97" w14:textId="77777777" w:rsidR="003D23F2" w:rsidRPr="004F6310" w:rsidRDefault="003D23F2" w:rsidP="00EE42FD">
            <w:pPr>
              <w:rPr>
                <w:rFonts w:ascii="Arial" w:hAnsi="Arial" w:cs="Arial"/>
                <w:sz w:val="20"/>
                <w:szCs w:val="20"/>
              </w:rPr>
            </w:pPr>
          </w:p>
          <w:p w14:paraId="7BE5D2B6"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Child 1 </w:t>
            </w:r>
            <w:r w:rsidR="001B76FF" w:rsidRPr="004F6310">
              <w:rPr>
                <w:rFonts w:ascii="Arial" w:hAnsi="Arial" w:cs="Arial"/>
                <w:sz w:val="20"/>
                <w:szCs w:val="20"/>
              </w:rPr>
              <w:t xml:space="preserve">|__|__| days </w:t>
            </w:r>
            <w:r w:rsidRPr="004F6310">
              <w:rPr>
                <w:rFonts w:ascii="Arial" w:hAnsi="Arial" w:cs="Arial"/>
                <w:sz w:val="20"/>
                <w:szCs w:val="20"/>
              </w:rPr>
              <w:t>|__|__| month</w:t>
            </w:r>
            <w:r w:rsidR="001B76FF" w:rsidRPr="004F6310">
              <w:rPr>
                <w:rFonts w:ascii="Arial" w:hAnsi="Arial" w:cs="Arial"/>
                <w:sz w:val="20"/>
                <w:szCs w:val="20"/>
              </w:rPr>
              <w:t>s</w:t>
            </w:r>
            <w:r w:rsidRPr="004F6310">
              <w:rPr>
                <w:rFonts w:ascii="Arial" w:hAnsi="Arial" w:cs="Arial"/>
                <w:sz w:val="20"/>
                <w:szCs w:val="20"/>
              </w:rPr>
              <w:t xml:space="preserve"> |__|__|</w:t>
            </w:r>
            <w:r w:rsidR="001B76FF" w:rsidRPr="004F6310">
              <w:rPr>
                <w:rFonts w:ascii="Arial" w:hAnsi="Arial" w:cs="Arial"/>
                <w:sz w:val="20"/>
                <w:szCs w:val="20"/>
              </w:rPr>
              <w:t xml:space="preserve">  yrs</w:t>
            </w:r>
            <w:r w:rsidRPr="004F6310">
              <w:rPr>
                <w:rFonts w:ascii="Arial" w:hAnsi="Arial" w:cs="Arial"/>
                <w:sz w:val="20"/>
                <w:szCs w:val="20"/>
              </w:rPr>
              <w:br/>
            </w:r>
          </w:p>
          <w:p w14:paraId="3AD18EAC"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Child 2 </w:t>
            </w:r>
            <w:r w:rsidR="001B76FF" w:rsidRPr="004F6310">
              <w:rPr>
                <w:rFonts w:ascii="Arial" w:hAnsi="Arial" w:cs="Arial"/>
                <w:sz w:val="20"/>
                <w:szCs w:val="20"/>
              </w:rPr>
              <w:t>|__|__| days |__|__| months |__|__|  yrs</w:t>
            </w:r>
            <w:r w:rsidRPr="004F6310">
              <w:rPr>
                <w:rFonts w:ascii="Arial" w:hAnsi="Arial" w:cs="Arial"/>
                <w:sz w:val="20"/>
                <w:szCs w:val="20"/>
              </w:rPr>
              <w:br/>
            </w:r>
          </w:p>
          <w:p w14:paraId="145B2E62"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 Child3 </w:t>
            </w:r>
            <w:r w:rsidR="001B76FF" w:rsidRPr="004F6310">
              <w:rPr>
                <w:rFonts w:ascii="Arial" w:hAnsi="Arial" w:cs="Arial"/>
                <w:sz w:val="20"/>
                <w:szCs w:val="20"/>
              </w:rPr>
              <w:t>|__|__| days |__|__| months |__|__|  yrs</w:t>
            </w:r>
          </w:p>
        </w:tc>
      </w:tr>
      <w:tr w:rsidR="003D23F2" w:rsidRPr="004F6310" w14:paraId="0B31A55E" w14:textId="77777777">
        <w:trPr>
          <w:trHeight w:val="860"/>
        </w:trPr>
        <w:tc>
          <w:tcPr>
            <w:tcW w:w="639" w:type="dxa"/>
          </w:tcPr>
          <w:p w14:paraId="2652A2A2" w14:textId="77777777" w:rsidR="003D23F2" w:rsidRPr="004F6310" w:rsidRDefault="003D23F2" w:rsidP="00EE42FD">
            <w:pPr>
              <w:numPr>
                <w:ilvl w:val="0"/>
                <w:numId w:val="5"/>
              </w:numPr>
              <w:rPr>
                <w:rFonts w:ascii="Arial" w:hAnsi="Arial" w:cs="Arial"/>
                <w:sz w:val="20"/>
                <w:szCs w:val="20"/>
              </w:rPr>
            </w:pPr>
          </w:p>
        </w:tc>
        <w:tc>
          <w:tcPr>
            <w:tcW w:w="4966" w:type="dxa"/>
          </w:tcPr>
          <w:p w14:paraId="4B35EDBA" w14:textId="77777777" w:rsidR="003D23F2" w:rsidRPr="004F6310" w:rsidRDefault="003D23F2" w:rsidP="00EE42FD">
            <w:pPr>
              <w:rPr>
                <w:rFonts w:ascii="Arial" w:hAnsi="Arial" w:cs="Arial"/>
                <w:sz w:val="20"/>
                <w:szCs w:val="20"/>
              </w:rPr>
            </w:pPr>
            <w:r w:rsidRPr="004F6310">
              <w:rPr>
                <w:rFonts w:ascii="Arial" w:hAnsi="Arial" w:cs="Arial"/>
                <w:sz w:val="20"/>
                <w:szCs w:val="20"/>
              </w:rPr>
              <w:t>When did this child pass away?</w:t>
            </w:r>
          </w:p>
        </w:tc>
        <w:tc>
          <w:tcPr>
            <w:tcW w:w="4547" w:type="dxa"/>
            <w:gridSpan w:val="2"/>
          </w:tcPr>
          <w:p w14:paraId="6EEDE058" w14:textId="77777777" w:rsidR="003D23F2" w:rsidRPr="004F6310" w:rsidRDefault="005C1FB2" w:rsidP="00EE42FD">
            <w:pPr>
              <w:rPr>
                <w:rFonts w:ascii="Arial" w:hAnsi="Arial" w:cs="Arial"/>
                <w:sz w:val="20"/>
                <w:szCs w:val="20"/>
              </w:rPr>
            </w:pPr>
            <w:r w:rsidRPr="004F6310">
              <w:rPr>
                <w:rFonts w:ascii="Arial" w:hAnsi="Arial" w:cs="Arial"/>
                <w:sz w:val="20"/>
                <w:szCs w:val="20"/>
              </w:rPr>
              <w:br/>
            </w:r>
            <w:r w:rsidR="003D23F2" w:rsidRPr="004F6310">
              <w:rPr>
                <w:rFonts w:ascii="Arial" w:hAnsi="Arial" w:cs="Arial"/>
                <w:sz w:val="20"/>
                <w:szCs w:val="20"/>
              </w:rPr>
              <w:t>Child 1 |__|__| month |__|__|__|__| yr</w:t>
            </w:r>
            <w:r w:rsidR="003D23F2" w:rsidRPr="004F6310">
              <w:rPr>
                <w:rFonts w:ascii="Arial" w:hAnsi="Arial" w:cs="Arial"/>
                <w:sz w:val="20"/>
                <w:szCs w:val="20"/>
              </w:rPr>
              <w:br/>
            </w:r>
          </w:p>
          <w:p w14:paraId="36C47FC3" w14:textId="77777777" w:rsidR="003D23F2" w:rsidRPr="004F6310" w:rsidRDefault="003D23F2" w:rsidP="00EE42FD">
            <w:pPr>
              <w:rPr>
                <w:rFonts w:ascii="Arial" w:hAnsi="Arial" w:cs="Arial"/>
                <w:sz w:val="20"/>
                <w:szCs w:val="20"/>
              </w:rPr>
            </w:pPr>
            <w:r w:rsidRPr="004F6310">
              <w:rPr>
                <w:rFonts w:ascii="Arial" w:hAnsi="Arial" w:cs="Arial"/>
                <w:sz w:val="20"/>
                <w:szCs w:val="20"/>
              </w:rPr>
              <w:t>Child 2 |__|__| month |__|__|__|__| yr</w:t>
            </w:r>
            <w:r w:rsidRPr="004F6310">
              <w:rPr>
                <w:rFonts w:ascii="Arial" w:hAnsi="Arial" w:cs="Arial"/>
                <w:sz w:val="20"/>
                <w:szCs w:val="20"/>
              </w:rPr>
              <w:br/>
            </w:r>
          </w:p>
          <w:p w14:paraId="2B6635FB" w14:textId="77777777" w:rsidR="003D23F2" w:rsidRPr="004F6310" w:rsidRDefault="003D23F2" w:rsidP="00EE42FD">
            <w:pPr>
              <w:rPr>
                <w:rFonts w:ascii="Arial" w:hAnsi="Arial" w:cs="Arial"/>
                <w:sz w:val="20"/>
                <w:szCs w:val="20"/>
              </w:rPr>
            </w:pPr>
            <w:r w:rsidRPr="004F6310">
              <w:rPr>
                <w:rFonts w:ascii="Arial" w:hAnsi="Arial" w:cs="Arial"/>
                <w:sz w:val="20"/>
                <w:szCs w:val="20"/>
              </w:rPr>
              <w:t>Child 3 |__|__| month |__|__|__|__| yr</w:t>
            </w:r>
          </w:p>
        </w:tc>
      </w:tr>
      <w:tr w:rsidR="003D23F2" w:rsidRPr="004F6310" w14:paraId="6C2786B9" w14:textId="77777777">
        <w:trPr>
          <w:trHeight w:val="568"/>
        </w:trPr>
        <w:tc>
          <w:tcPr>
            <w:tcW w:w="639" w:type="dxa"/>
          </w:tcPr>
          <w:p w14:paraId="0AA1D00F" w14:textId="77777777" w:rsidR="003D23F2" w:rsidRPr="004F6310" w:rsidRDefault="003D23F2" w:rsidP="00EE42FD">
            <w:pPr>
              <w:numPr>
                <w:ilvl w:val="0"/>
                <w:numId w:val="5"/>
              </w:numPr>
              <w:rPr>
                <w:rFonts w:ascii="Arial" w:hAnsi="Arial" w:cs="Arial"/>
                <w:sz w:val="20"/>
                <w:szCs w:val="20"/>
              </w:rPr>
            </w:pPr>
          </w:p>
        </w:tc>
        <w:tc>
          <w:tcPr>
            <w:tcW w:w="4966" w:type="dxa"/>
          </w:tcPr>
          <w:p w14:paraId="7CB778CE" w14:textId="77777777" w:rsidR="003D23F2" w:rsidRPr="004F6310" w:rsidRDefault="003D23F2" w:rsidP="00EE42FD">
            <w:pPr>
              <w:rPr>
                <w:rFonts w:ascii="Arial" w:hAnsi="Arial" w:cs="Arial"/>
                <w:sz w:val="20"/>
                <w:szCs w:val="20"/>
              </w:rPr>
            </w:pPr>
            <w:r w:rsidRPr="004F6310">
              <w:rPr>
                <w:rFonts w:ascii="Arial" w:hAnsi="Arial" w:cs="Arial"/>
                <w:b/>
                <w:sz w:val="20"/>
                <w:szCs w:val="20"/>
              </w:rPr>
              <w:t>Field Officer Check (Do not read aloud)</w:t>
            </w:r>
            <w:r w:rsidR="00C57A41" w:rsidRPr="004F6310">
              <w:rPr>
                <w:rFonts w:ascii="Arial" w:hAnsi="Arial" w:cs="Arial"/>
                <w:b/>
                <w:sz w:val="20"/>
                <w:szCs w:val="20"/>
              </w:rPr>
              <w:t>:</w:t>
            </w:r>
            <w:r w:rsidR="007E15D7" w:rsidRPr="004F6310">
              <w:rPr>
                <w:rFonts w:ascii="Arial" w:hAnsi="Arial" w:cs="Arial"/>
                <w:b/>
                <w:sz w:val="20"/>
                <w:szCs w:val="20"/>
              </w:rPr>
              <w:t xml:space="preserve"> </w:t>
            </w:r>
            <w:r w:rsidRPr="004F6310">
              <w:rPr>
                <w:rFonts w:ascii="Arial" w:hAnsi="Arial" w:cs="Arial"/>
                <w:sz w:val="20"/>
                <w:szCs w:val="20"/>
              </w:rPr>
              <w:t>SUM ANSWERS TO 1</w:t>
            </w:r>
            <w:r w:rsidR="00E17B5D" w:rsidRPr="004F6310">
              <w:rPr>
                <w:rFonts w:ascii="Arial" w:hAnsi="Arial" w:cs="Arial"/>
                <w:sz w:val="20"/>
                <w:szCs w:val="20"/>
              </w:rPr>
              <w:t>41, 143, AND 145</w:t>
            </w:r>
            <w:r w:rsidRPr="004F6310">
              <w:rPr>
                <w:rFonts w:ascii="Arial" w:hAnsi="Arial" w:cs="Arial"/>
                <w:sz w:val="20"/>
                <w:szCs w:val="20"/>
              </w:rPr>
              <w:t>, AND ENTER TOTAL.  IF NONE, RECORD ’00’.</w:t>
            </w:r>
          </w:p>
        </w:tc>
        <w:tc>
          <w:tcPr>
            <w:tcW w:w="4547" w:type="dxa"/>
            <w:gridSpan w:val="2"/>
          </w:tcPr>
          <w:p w14:paraId="25A2813B" w14:textId="77777777" w:rsidR="003D23F2" w:rsidRPr="004F6310" w:rsidRDefault="003D23F2" w:rsidP="00EE42FD">
            <w:pPr>
              <w:rPr>
                <w:rFonts w:ascii="Arial" w:hAnsi="Arial" w:cs="Arial"/>
                <w:sz w:val="20"/>
                <w:szCs w:val="20"/>
              </w:rPr>
            </w:pPr>
          </w:p>
          <w:p w14:paraId="66447ACA" w14:textId="77777777" w:rsidR="003D23F2" w:rsidRPr="004F6310" w:rsidRDefault="003D23F2" w:rsidP="005C1FB2">
            <w:pPr>
              <w:jc w:val="center"/>
              <w:rPr>
                <w:rFonts w:ascii="Arial" w:hAnsi="Arial" w:cs="Arial"/>
                <w:sz w:val="20"/>
                <w:szCs w:val="20"/>
              </w:rPr>
            </w:pPr>
            <w:r w:rsidRPr="004F6310">
              <w:rPr>
                <w:rFonts w:ascii="Arial" w:hAnsi="Arial" w:cs="Arial"/>
                <w:sz w:val="20"/>
                <w:szCs w:val="20"/>
              </w:rPr>
              <w:t>Total</w:t>
            </w:r>
            <w:r w:rsidRPr="004F6310">
              <w:rPr>
                <w:rFonts w:ascii="Arial" w:hAnsi="Arial" w:cs="Arial"/>
                <w:sz w:val="28"/>
                <w:szCs w:val="28"/>
              </w:rPr>
              <w:t xml:space="preserve"> </w:t>
            </w:r>
            <w:r w:rsidRPr="004F6310">
              <w:rPr>
                <w:rFonts w:ascii="Arial" w:hAnsi="Arial" w:cs="Arial"/>
                <w:sz w:val="32"/>
                <w:szCs w:val="32"/>
              </w:rPr>
              <w:sym w:font="Wingdings 2" w:char="F0A3"/>
            </w:r>
            <w:r w:rsidRPr="004F6310">
              <w:rPr>
                <w:rFonts w:ascii="Arial" w:hAnsi="Arial" w:cs="Arial"/>
                <w:sz w:val="32"/>
                <w:szCs w:val="32"/>
              </w:rPr>
              <w:sym w:font="Wingdings 2" w:char="F0A3"/>
            </w:r>
          </w:p>
        </w:tc>
      </w:tr>
      <w:tr w:rsidR="003D23F2" w:rsidRPr="004F6310" w14:paraId="434D8A07" w14:textId="77777777">
        <w:trPr>
          <w:trHeight w:val="1600"/>
        </w:trPr>
        <w:tc>
          <w:tcPr>
            <w:tcW w:w="639" w:type="dxa"/>
          </w:tcPr>
          <w:p w14:paraId="43686443" w14:textId="77777777" w:rsidR="003D23F2" w:rsidRPr="004F6310" w:rsidRDefault="003D23F2" w:rsidP="00EE42FD">
            <w:pPr>
              <w:numPr>
                <w:ilvl w:val="0"/>
                <w:numId w:val="5"/>
              </w:numPr>
              <w:rPr>
                <w:rFonts w:ascii="Arial" w:hAnsi="Arial" w:cs="Arial"/>
                <w:sz w:val="20"/>
                <w:szCs w:val="20"/>
              </w:rPr>
            </w:pPr>
          </w:p>
        </w:tc>
        <w:tc>
          <w:tcPr>
            <w:tcW w:w="4966" w:type="dxa"/>
          </w:tcPr>
          <w:p w14:paraId="16DB3E53" w14:textId="77777777" w:rsidR="007E15D7" w:rsidRPr="004F6310" w:rsidRDefault="003D23F2" w:rsidP="00EE42FD">
            <w:pPr>
              <w:rPr>
                <w:rFonts w:ascii="Arial" w:hAnsi="Arial" w:cs="Arial"/>
                <w:sz w:val="20"/>
                <w:szCs w:val="20"/>
              </w:rPr>
            </w:pPr>
            <w:r w:rsidRPr="004F6310">
              <w:rPr>
                <w:rFonts w:ascii="Arial" w:hAnsi="Arial" w:cs="Arial"/>
                <w:b/>
                <w:sz w:val="20"/>
                <w:szCs w:val="20"/>
              </w:rPr>
              <w:t>Field Officer Check:</w:t>
            </w:r>
            <w:r w:rsidR="007E15D7" w:rsidRPr="004F6310">
              <w:rPr>
                <w:rFonts w:ascii="Arial" w:hAnsi="Arial" w:cs="Arial"/>
                <w:b/>
                <w:sz w:val="20"/>
                <w:szCs w:val="20"/>
              </w:rPr>
              <w:t xml:space="preserve"> </w:t>
            </w:r>
            <w:r w:rsidRPr="004F6310">
              <w:rPr>
                <w:rFonts w:ascii="Arial" w:hAnsi="Arial" w:cs="Arial"/>
                <w:sz w:val="20"/>
                <w:szCs w:val="20"/>
              </w:rPr>
              <w:t>Just to make sure that I have this right, you have had in TOTAL __ births during your life.  Is that correct?</w:t>
            </w:r>
            <w:r w:rsidRPr="004F6310">
              <w:rPr>
                <w:rFonts w:ascii="Arial" w:hAnsi="Arial" w:cs="Arial"/>
                <w:sz w:val="20"/>
                <w:szCs w:val="20"/>
              </w:rPr>
              <w:br/>
              <w:t xml:space="preserve">RECORD TWINS AND TRIPLETS AS MULTIPLE BIRTHS, I.E. TWINS SHOULD BE RECORDED AS TWO BIRTHS. </w:t>
            </w:r>
          </w:p>
        </w:tc>
        <w:tc>
          <w:tcPr>
            <w:tcW w:w="4547" w:type="dxa"/>
            <w:gridSpan w:val="2"/>
          </w:tcPr>
          <w:p w14:paraId="73F2C3C6" w14:textId="77777777" w:rsidR="007E15D7" w:rsidRPr="004F6310" w:rsidRDefault="003D23F2" w:rsidP="00EE42FD">
            <w:pPr>
              <w:rPr>
                <w:rFonts w:ascii="Arial" w:hAnsi="Arial" w:cs="Arial"/>
                <w:b/>
                <w:sz w:val="20"/>
                <w:szCs w:val="20"/>
              </w:rPr>
            </w:pPr>
            <w:r w:rsidRPr="004F6310">
              <w:rPr>
                <w:rFonts w:ascii="Arial" w:hAnsi="Arial" w:cs="Arial"/>
                <w:sz w:val="20"/>
                <w:szCs w:val="20"/>
              </w:rPr>
              <w:t xml:space="preserve">Yes: </w:t>
            </w:r>
            <w:r w:rsidRPr="004F6310">
              <w:rPr>
                <w:rFonts w:ascii="Arial" w:hAnsi="Arial" w:cs="Arial"/>
                <w:sz w:val="32"/>
                <w:szCs w:val="32"/>
              </w:rPr>
              <w:sym w:font="Wingdings 2" w:char="F0A3"/>
            </w:r>
            <w:r w:rsidRPr="004F6310">
              <w:rPr>
                <w:rFonts w:ascii="Arial" w:hAnsi="Arial" w:cs="Arial"/>
                <w:sz w:val="20"/>
                <w:szCs w:val="20"/>
              </w:rPr>
              <w:t xml:space="preserve"> </w:t>
            </w:r>
            <w:r w:rsidRPr="004F6310">
              <w:rPr>
                <w:rFonts w:ascii="Arial" w:hAnsi="Arial" w:cs="Arial"/>
                <w:b/>
                <w:sz w:val="20"/>
                <w:szCs w:val="20"/>
              </w:rPr>
              <w:t>Go to 1</w:t>
            </w:r>
            <w:r w:rsidR="00F53C0C" w:rsidRPr="004F6310">
              <w:rPr>
                <w:rFonts w:ascii="Arial" w:hAnsi="Arial" w:cs="Arial"/>
                <w:b/>
                <w:sz w:val="20"/>
                <w:szCs w:val="20"/>
              </w:rPr>
              <w:t>5</w:t>
            </w:r>
            <w:r w:rsidR="00E42915" w:rsidRPr="004F6310">
              <w:rPr>
                <w:rFonts w:ascii="Arial" w:hAnsi="Arial" w:cs="Arial"/>
                <w:b/>
                <w:sz w:val="20"/>
                <w:szCs w:val="20"/>
              </w:rPr>
              <w:t>0</w:t>
            </w:r>
            <w:r w:rsidRPr="004F6310">
              <w:rPr>
                <w:rFonts w:ascii="Arial" w:hAnsi="Arial" w:cs="Arial"/>
                <w:sz w:val="20"/>
                <w:szCs w:val="20"/>
              </w:rPr>
              <w:t xml:space="preserve">                </w:t>
            </w:r>
            <w:r w:rsidRPr="004F6310">
              <w:rPr>
                <w:rFonts w:ascii="Arial" w:hAnsi="Arial" w:cs="Arial"/>
                <w:sz w:val="20"/>
                <w:szCs w:val="20"/>
              </w:rPr>
              <w:br/>
              <w:t xml:space="preserve">No: </w:t>
            </w:r>
            <w:r w:rsidRPr="004F6310">
              <w:rPr>
                <w:rFonts w:ascii="Arial" w:hAnsi="Arial" w:cs="Arial"/>
                <w:sz w:val="32"/>
                <w:szCs w:val="32"/>
              </w:rPr>
              <w:sym w:font="Wingdings 2" w:char="F0A3"/>
            </w:r>
            <w:r w:rsidRPr="004F6310">
              <w:rPr>
                <w:rFonts w:ascii="Arial" w:hAnsi="Arial" w:cs="Arial"/>
                <w:sz w:val="20"/>
                <w:szCs w:val="20"/>
              </w:rPr>
              <w:t xml:space="preserve"> </w:t>
            </w:r>
            <w:r w:rsidRPr="004F6310">
              <w:rPr>
                <w:rFonts w:ascii="Arial" w:hAnsi="Arial" w:cs="Arial"/>
                <w:b/>
                <w:sz w:val="20"/>
                <w:szCs w:val="20"/>
              </w:rPr>
              <w:t>Probe</w:t>
            </w:r>
            <w:r w:rsidR="00E42915" w:rsidRPr="004F6310">
              <w:rPr>
                <w:rFonts w:ascii="Arial" w:hAnsi="Arial" w:cs="Arial"/>
                <w:b/>
                <w:sz w:val="20"/>
                <w:szCs w:val="20"/>
              </w:rPr>
              <w:t xml:space="preserve"> and correct 139-148</w:t>
            </w:r>
            <w:r w:rsidRPr="004F6310">
              <w:rPr>
                <w:rFonts w:ascii="Arial" w:hAnsi="Arial" w:cs="Arial"/>
                <w:b/>
                <w:sz w:val="20"/>
                <w:szCs w:val="20"/>
              </w:rPr>
              <w:t xml:space="preserve"> as necessary</w:t>
            </w:r>
          </w:p>
        </w:tc>
      </w:tr>
      <w:tr w:rsidR="003D23F2" w:rsidRPr="004F6310" w14:paraId="69B32F34" w14:textId="77777777">
        <w:trPr>
          <w:trHeight w:val="391"/>
        </w:trPr>
        <w:tc>
          <w:tcPr>
            <w:tcW w:w="639" w:type="dxa"/>
          </w:tcPr>
          <w:p w14:paraId="10B4F534" w14:textId="77777777" w:rsidR="003D23F2" w:rsidRPr="004F6310" w:rsidRDefault="003D23F2" w:rsidP="00EE42FD">
            <w:pPr>
              <w:numPr>
                <w:ilvl w:val="0"/>
                <w:numId w:val="5"/>
              </w:numPr>
              <w:rPr>
                <w:rFonts w:ascii="Arial" w:hAnsi="Arial" w:cs="Arial"/>
                <w:sz w:val="20"/>
                <w:szCs w:val="20"/>
              </w:rPr>
            </w:pPr>
          </w:p>
        </w:tc>
        <w:tc>
          <w:tcPr>
            <w:tcW w:w="4966" w:type="dxa"/>
          </w:tcPr>
          <w:p w14:paraId="092F8A62" w14:textId="77777777" w:rsidR="003D23F2" w:rsidRPr="004F6310" w:rsidRDefault="00CE237D" w:rsidP="00EE42FD">
            <w:pPr>
              <w:rPr>
                <w:rFonts w:ascii="Arial" w:hAnsi="Arial" w:cs="Arial"/>
                <w:b/>
                <w:sz w:val="20"/>
                <w:szCs w:val="20"/>
              </w:rPr>
            </w:pPr>
            <w:r w:rsidRPr="004F6310">
              <w:rPr>
                <w:rFonts w:ascii="Arial" w:hAnsi="Arial" w:cs="Arial"/>
                <w:b/>
                <w:sz w:val="20"/>
                <w:szCs w:val="20"/>
              </w:rPr>
              <w:t>Field Officer Check (Do not read aloud):</w:t>
            </w:r>
          </w:p>
          <w:p w14:paraId="7FDC97CE" w14:textId="77777777" w:rsidR="003D23F2" w:rsidRPr="004F6310" w:rsidRDefault="003D23F2" w:rsidP="00EE42FD">
            <w:pPr>
              <w:rPr>
                <w:rFonts w:ascii="Arial" w:hAnsi="Arial" w:cs="Arial"/>
                <w:sz w:val="20"/>
                <w:szCs w:val="20"/>
              </w:rPr>
            </w:pPr>
            <w:r w:rsidRPr="004F6310">
              <w:rPr>
                <w:rFonts w:ascii="Arial" w:hAnsi="Arial" w:cs="Arial"/>
                <w:sz w:val="20"/>
                <w:szCs w:val="20"/>
              </w:rPr>
              <w:t>Are there one or more births?</w:t>
            </w:r>
          </w:p>
        </w:tc>
        <w:tc>
          <w:tcPr>
            <w:tcW w:w="2783" w:type="dxa"/>
          </w:tcPr>
          <w:p w14:paraId="4CB8C19B"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66E8363E"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p>
        </w:tc>
        <w:tc>
          <w:tcPr>
            <w:tcW w:w="1764" w:type="dxa"/>
          </w:tcPr>
          <w:p w14:paraId="7575C7AE" w14:textId="77777777" w:rsidR="003D23F2" w:rsidRPr="004F6310" w:rsidRDefault="003D23F2" w:rsidP="00EE42FD">
            <w:pPr>
              <w:rPr>
                <w:rFonts w:ascii="Arial" w:hAnsi="Arial" w:cs="Arial"/>
                <w:sz w:val="20"/>
                <w:szCs w:val="20"/>
              </w:rPr>
            </w:pPr>
          </w:p>
          <w:p w14:paraId="427A5246"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&gt;&gt;&gt;</w:t>
            </w:r>
            <w:r w:rsidR="007211AA" w:rsidRPr="004F6310">
              <w:rPr>
                <w:rFonts w:ascii="Arial" w:hAnsi="Arial" w:cs="Arial"/>
                <w:b/>
                <w:sz w:val="20"/>
                <w:szCs w:val="20"/>
              </w:rPr>
              <w:t>&gt;skip to 1</w:t>
            </w:r>
            <w:r w:rsidR="007B40EA" w:rsidRPr="004F6310">
              <w:rPr>
                <w:rFonts w:ascii="Arial" w:hAnsi="Arial" w:cs="Arial"/>
                <w:b/>
                <w:sz w:val="20"/>
                <w:szCs w:val="20"/>
              </w:rPr>
              <w:t>6</w:t>
            </w:r>
            <w:r w:rsidR="00E42915" w:rsidRPr="004F6310">
              <w:rPr>
                <w:rFonts w:ascii="Arial" w:hAnsi="Arial" w:cs="Arial"/>
                <w:b/>
                <w:sz w:val="20"/>
                <w:szCs w:val="20"/>
              </w:rPr>
              <w:t>1</w:t>
            </w:r>
          </w:p>
        </w:tc>
      </w:tr>
    </w:tbl>
    <w:p w14:paraId="1A26CDB0" w14:textId="77777777" w:rsidR="003D23F2" w:rsidRPr="004F6310" w:rsidRDefault="003D23F2" w:rsidP="003D23F2">
      <w:pPr>
        <w:rPr>
          <w:rFonts w:ascii="Arial" w:hAnsi="Arial" w:cs="Arial"/>
          <w:b/>
        </w:rPr>
        <w:sectPr w:rsidR="003D23F2" w:rsidRPr="004F6310" w:rsidSect="00EE42FD">
          <w:footerReference w:type="default" r:id="rId11"/>
          <w:pgSz w:w="12240" w:h="15840" w:code="1"/>
          <w:pgMar w:top="1152" w:right="1152" w:bottom="1152" w:left="1152" w:header="720" w:footer="720" w:gutter="0"/>
          <w:cols w:space="720"/>
          <w:docGrid w:linePitch="360"/>
        </w:sectPr>
      </w:pPr>
    </w:p>
    <w:tbl>
      <w:tblPr>
        <w:tblpPr w:leftFromText="180" w:rightFromText="180" w:vertAnchor="text" w:horzAnchor="margin" w:tblpXSpec="center" w:tblpY="-782"/>
        <w:tblW w:w="14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525"/>
        <w:gridCol w:w="1170"/>
        <w:gridCol w:w="1535"/>
        <w:gridCol w:w="1890"/>
        <w:gridCol w:w="1890"/>
        <w:gridCol w:w="1890"/>
        <w:gridCol w:w="1890"/>
        <w:gridCol w:w="1714"/>
      </w:tblGrid>
      <w:tr w:rsidR="003D23F2" w:rsidRPr="004F6310" w14:paraId="65FC0FA9" w14:textId="77777777">
        <w:trPr>
          <w:trHeight w:val="801"/>
        </w:trPr>
        <w:tc>
          <w:tcPr>
            <w:tcW w:w="14782" w:type="dxa"/>
            <w:gridSpan w:val="9"/>
          </w:tcPr>
          <w:p w14:paraId="5DAD8CB6" w14:textId="77777777" w:rsidR="003D23F2" w:rsidRPr="004F6310" w:rsidRDefault="003D23F2" w:rsidP="00EE42FD">
            <w:pPr>
              <w:rPr>
                <w:rFonts w:ascii="Arial" w:hAnsi="Arial" w:cs="Arial"/>
                <w:sz w:val="20"/>
                <w:szCs w:val="20"/>
              </w:rPr>
            </w:pPr>
            <w:r w:rsidRPr="004F6310">
              <w:rPr>
                <w:rFonts w:ascii="Arial" w:hAnsi="Arial" w:cs="Arial"/>
                <w:sz w:val="22"/>
                <w:szCs w:val="22"/>
              </w:rPr>
              <w:lastRenderedPageBreak/>
              <w:t>Now I would like to record the names of all your children, whether still alive or not, starting with the first.  RECO</w:t>
            </w:r>
            <w:r w:rsidR="00A11CED" w:rsidRPr="004F6310">
              <w:rPr>
                <w:rFonts w:ascii="Arial" w:hAnsi="Arial" w:cs="Arial"/>
                <w:sz w:val="22"/>
                <w:szCs w:val="22"/>
              </w:rPr>
              <w:t>RD NAMES OF ALL THE BIRTHS IN 148</w:t>
            </w:r>
            <w:r w:rsidRPr="004F6310">
              <w:rPr>
                <w:rFonts w:ascii="Arial" w:hAnsi="Arial" w:cs="Arial"/>
                <w:sz w:val="22"/>
                <w:szCs w:val="22"/>
              </w:rPr>
              <w:t>. RECORD TWINS AND TRIPLETS ON SEPARATE LI</w:t>
            </w:r>
            <w:r w:rsidR="00A11CED" w:rsidRPr="004F6310">
              <w:rPr>
                <w:rFonts w:ascii="Arial" w:hAnsi="Arial" w:cs="Arial"/>
                <w:sz w:val="22"/>
                <w:szCs w:val="22"/>
              </w:rPr>
              <w:t xml:space="preserve">NES.  (IF THERE ARE MORE THAN </w:t>
            </w:r>
            <w:r w:rsidR="00A253A0" w:rsidRPr="004F6310">
              <w:rPr>
                <w:rFonts w:ascii="Arial" w:hAnsi="Arial" w:cs="Arial"/>
                <w:sz w:val="22"/>
                <w:szCs w:val="22"/>
              </w:rPr>
              <w:t>3</w:t>
            </w:r>
            <w:r w:rsidRPr="004F6310">
              <w:rPr>
                <w:rFonts w:ascii="Arial" w:hAnsi="Arial" w:cs="Arial"/>
                <w:sz w:val="22"/>
                <w:szCs w:val="22"/>
              </w:rPr>
              <w:t xml:space="preserve"> BIRTHS, USE AN ADDITIONAL QUESTIONNAIRE SHEET).</w:t>
            </w:r>
          </w:p>
        </w:tc>
      </w:tr>
      <w:tr w:rsidR="003D23F2" w:rsidRPr="004F6310" w14:paraId="3BCCB1DE" w14:textId="77777777">
        <w:trPr>
          <w:trHeight w:val="3050"/>
        </w:trPr>
        <w:tc>
          <w:tcPr>
            <w:tcW w:w="1278" w:type="dxa"/>
          </w:tcPr>
          <w:p w14:paraId="11F1B5AB"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sz w:val="20"/>
                <w:szCs w:val="20"/>
              </w:rPr>
              <w:br/>
              <w:t>What name was given to your (first/next) baby?</w:t>
            </w:r>
          </w:p>
        </w:tc>
        <w:tc>
          <w:tcPr>
            <w:tcW w:w="1525" w:type="dxa"/>
          </w:tcPr>
          <w:p w14:paraId="00D30A7C"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sz w:val="20"/>
                <w:szCs w:val="20"/>
              </w:rPr>
              <w:t>Were any of these births twins?</w:t>
            </w:r>
          </w:p>
        </w:tc>
        <w:tc>
          <w:tcPr>
            <w:tcW w:w="1170" w:type="dxa"/>
          </w:tcPr>
          <w:p w14:paraId="3B45F4B7"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sz w:val="20"/>
                <w:szCs w:val="20"/>
              </w:rPr>
              <w:t>Is (NAME) a boy or a girl?</w:t>
            </w:r>
          </w:p>
        </w:tc>
        <w:tc>
          <w:tcPr>
            <w:tcW w:w="1535" w:type="dxa"/>
          </w:tcPr>
          <w:p w14:paraId="05C9D6C5"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sz w:val="20"/>
                <w:szCs w:val="20"/>
              </w:rPr>
              <w:t>In what month and year was (NAME) born?</w:t>
            </w:r>
          </w:p>
          <w:p w14:paraId="2B40EAAE" w14:textId="77777777" w:rsidR="003D23F2" w:rsidRPr="004F6310" w:rsidRDefault="003D23F2" w:rsidP="00EE42FD">
            <w:pPr>
              <w:rPr>
                <w:rFonts w:ascii="Arial" w:hAnsi="Arial" w:cs="Arial"/>
                <w:sz w:val="20"/>
                <w:szCs w:val="20"/>
              </w:rPr>
            </w:pPr>
          </w:p>
          <w:p w14:paraId="7477E801" w14:textId="77777777" w:rsidR="003D23F2" w:rsidRPr="004F6310" w:rsidRDefault="003D23F2" w:rsidP="00EE42FD">
            <w:pPr>
              <w:rPr>
                <w:rFonts w:ascii="Arial" w:hAnsi="Arial" w:cs="Arial"/>
                <w:i/>
                <w:sz w:val="20"/>
                <w:szCs w:val="20"/>
              </w:rPr>
            </w:pPr>
            <w:r w:rsidRPr="004F6310">
              <w:rPr>
                <w:rFonts w:ascii="Arial" w:hAnsi="Arial" w:cs="Arial"/>
                <w:i/>
                <w:sz w:val="20"/>
                <w:szCs w:val="20"/>
              </w:rPr>
              <w:t>Probe: What is his/her birthday?</w:t>
            </w:r>
          </w:p>
        </w:tc>
        <w:tc>
          <w:tcPr>
            <w:tcW w:w="1890" w:type="dxa"/>
          </w:tcPr>
          <w:p w14:paraId="370C638D"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sz w:val="20"/>
                <w:szCs w:val="20"/>
              </w:rPr>
              <w:t>Is (NAME) still alive?</w:t>
            </w:r>
          </w:p>
        </w:tc>
        <w:tc>
          <w:tcPr>
            <w:tcW w:w="1890" w:type="dxa"/>
          </w:tcPr>
          <w:p w14:paraId="7153F55B" w14:textId="77777777" w:rsidR="003D23F2" w:rsidRPr="004F6310" w:rsidRDefault="003D23F2" w:rsidP="00EE42FD">
            <w:pPr>
              <w:numPr>
                <w:ilvl w:val="0"/>
                <w:numId w:val="5"/>
              </w:numPr>
              <w:ind w:left="120"/>
              <w:rPr>
                <w:rFonts w:ascii="Arial" w:hAnsi="Arial" w:cs="Arial"/>
                <w:b/>
                <w:sz w:val="20"/>
                <w:szCs w:val="20"/>
              </w:rPr>
            </w:pPr>
            <w:r w:rsidRPr="004F6310">
              <w:rPr>
                <w:rFonts w:ascii="Arial" w:hAnsi="Arial" w:cs="Arial"/>
                <w:b/>
                <w:sz w:val="20"/>
                <w:szCs w:val="20"/>
              </w:rPr>
              <w:t>IF ALIVE:</w:t>
            </w:r>
          </w:p>
          <w:p w14:paraId="3CF89BCB" w14:textId="77777777" w:rsidR="003D23F2" w:rsidRPr="004F6310" w:rsidRDefault="003D23F2" w:rsidP="00EE42FD">
            <w:pPr>
              <w:rPr>
                <w:rFonts w:ascii="Arial" w:hAnsi="Arial" w:cs="Arial"/>
                <w:sz w:val="20"/>
                <w:szCs w:val="20"/>
              </w:rPr>
            </w:pPr>
            <w:r w:rsidRPr="004F6310">
              <w:rPr>
                <w:rFonts w:ascii="Arial" w:hAnsi="Arial" w:cs="Arial"/>
                <w:sz w:val="20"/>
                <w:szCs w:val="20"/>
              </w:rPr>
              <w:t>How old was (NAME) at his/her last birthday?</w:t>
            </w:r>
          </w:p>
          <w:p w14:paraId="287D9EC7" w14:textId="77777777" w:rsidR="003D23F2" w:rsidRPr="004F6310" w:rsidRDefault="003D23F2" w:rsidP="00EE42FD">
            <w:pPr>
              <w:rPr>
                <w:rFonts w:ascii="Arial" w:hAnsi="Arial" w:cs="Arial"/>
                <w:sz w:val="20"/>
                <w:szCs w:val="20"/>
              </w:rPr>
            </w:pPr>
          </w:p>
          <w:p w14:paraId="7640FE93" w14:textId="77777777" w:rsidR="003D23F2" w:rsidRPr="004F6310" w:rsidRDefault="003D23F2" w:rsidP="00EE42FD">
            <w:pPr>
              <w:rPr>
                <w:rFonts w:ascii="Arial" w:hAnsi="Arial" w:cs="Arial"/>
                <w:sz w:val="20"/>
                <w:szCs w:val="20"/>
              </w:rPr>
            </w:pPr>
            <w:r w:rsidRPr="004F6310">
              <w:rPr>
                <w:rFonts w:ascii="Arial" w:hAnsi="Arial" w:cs="Arial"/>
                <w:sz w:val="20"/>
                <w:szCs w:val="20"/>
              </w:rPr>
              <w:t>Record age in completed years</w:t>
            </w:r>
          </w:p>
          <w:p w14:paraId="367335C7" w14:textId="77777777" w:rsidR="004673EB" w:rsidRPr="004F6310" w:rsidRDefault="004673EB" w:rsidP="00EE42FD">
            <w:pPr>
              <w:rPr>
                <w:rFonts w:ascii="Arial" w:hAnsi="Arial" w:cs="Arial"/>
                <w:sz w:val="20"/>
                <w:szCs w:val="20"/>
              </w:rPr>
            </w:pPr>
          </w:p>
          <w:p w14:paraId="7CE2EE2D" w14:textId="77777777" w:rsidR="004673EB" w:rsidRPr="004F6310" w:rsidRDefault="004673EB" w:rsidP="00EE42FD">
            <w:pPr>
              <w:rPr>
                <w:rFonts w:ascii="Arial" w:hAnsi="Arial" w:cs="Arial"/>
                <w:sz w:val="20"/>
                <w:szCs w:val="20"/>
              </w:rPr>
            </w:pPr>
          </w:p>
        </w:tc>
        <w:tc>
          <w:tcPr>
            <w:tcW w:w="1890" w:type="dxa"/>
          </w:tcPr>
          <w:p w14:paraId="28D84137" w14:textId="77777777" w:rsidR="003D23F2" w:rsidRPr="004F6310" w:rsidRDefault="003D23F2" w:rsidP="00EE42FD">
            <w:pPr>
              <w:numPr>
                <w:ilvl w:val="0"/>
                <w:numId w:val="5"/>
              </w:numPr>
              <w:ind w:left="120"/>
              <w:rPr>
                <w:rFonts w:ascii="Arial" w:hAnsi="Arial" w:cs="Arial"/>
                <w:b/>
                <w:sz w:val="20"/>
                <w:szCs w:val="20"/>
              </w:rPr>
            </w:pPr>
            <w:r w:rsidRPr="004F6310">
              <w:rPr>
                <w:rFonts w:ascii="Arial" w:hAnsi="Arial" w:cs="Arial"/>
                <w:b/>
                <w:sz w:val="20"/>
                <w:szCs w:val="20"/>
              </w:rPr>
              <w:t>IF ALIVE:</w:t>
            </w:r>
          </w:p>
          <w:p w14:paraId="0B4AA10B" w14:textId="77777777" w:rsidR="003D23F2" w:rsidRPr="004F6310" w:rsidRDefault="003D23F2" w:rsidP="00EE42FD">
            <w:pPr>
              <w:rPr>
                <w:rFonts w:ascii="Arial" w:hAnsi="Arial" w:cs="Arial"/>
                <w:sz w:val="20"/>
                <w:szCs w:val="20"/>
              </w:rPr>
            </w:pPr>
            <w:r w:rsidRPr="004F6310">
              <w:rPr>
                <w:rFonts w:ascii="Arial" w:hAnsi="Arial" w:cs="Arial"/>
                <w:sz w:val="20"/>
                <w:szCs w:val="20"/>
              </w:rPr>
              <w:t>Is (NAME) living with you?</w:t>
            </w:r>
          </w:p>
        </w:tc>
        <w:tc>
          <w:tcPr>
            <w:tcW w:w="1890" w:type="dxa"/>
          </w:tcPr>
          <w:p w14:paraId="4910D01A" w14:textId="77777777" w:rsidR="003D23F2" w:rsidRPr="004F6310" w:rsidRDefault="003D23F2" w:rsidP="00EE42FD">
            <w:pPr>
              <w:numPr>
                <w:ilvl w:val="0"/>
                <w:numId w:val="5"/>
              </w:numPr>
              <w:ind w:left="120"/>
              <w:rPr>
                <w:rFonts w:ascii="Arial" w:hAnsi="Arial" w:cs="Arial"/>
                <w:b/>
                <w:sz w:val="20"/>
                <w:szCs w:val="20"/>
              </w:rPr>
            </w:pPr>
            <w:r w:rsidRPr="004F6310">
              <w:rPr>
                <w:rFonts w:ascii="Arial" w:hAnsi="Arial" w:cs="Arial"/>
                <w:b/>
                <w:sz w:val="20"/>
                <w:szCs w:val="20"/>
              </w:rPr>
              <w:t>IF DEAD:</w:t>
            </w:r>
          </w:p>
          <w:p w14:paraId="250C5CA0" w14:textId="77777777" w:rsidR="003D23F2" w:rsidRPr="004F6310" w:rsidRDefault="003D23F2" w:rsidP="00EE42FD">
            <w:pPr>
              <w:rPr>
                <w:rFonts w:ascii="Arial" w:hAnsi="Arial" w:cs="Arial"/>
                <w:sz w:val="20"/>
                <w:szCs w:val="20"/>
              </w:rPr>
            </w:pPr>
            <w:r w:rsidRPr="004F6310">
              <w:rPr>
                <w:rFonts w:ascii="Arial" w:hAnsi="Arial" w:cs="Arial"/>
                <w:sz w:val="20"/>
                <w:szCs w:val="20"/>
              </w:rPr>
              <w:t>How old was (NAME) when he/she died?</w:t>
            </w:r>
          </w:p>
          <w:p w14:paraId="664A1E2B" w14:textId="77777777" w:rsidR="003D23F2" w:rsidRPr="004F6310" w:rsidRDefault="003D23F2" w:rsidP="00EE42FD">
            <w:pPr>
              <w:rPr>
                <w:rFonts w:ascii="Arial" w:hAnsi="Arial" w:cs="Arial"/>
                <w:i/>
                <w:sz w:val="20"/>
                <w:szCs w:val="20"/>
              </w:rPr>
            </w:pPr>
          </w:p>
          <w:p w14:paraId="447452BA" w14:textId="77777777" w:rsidR="003D23F2" w:rsidRPr="004F6310" w:rsidRDefault="003D23F2" w:rsidP="00EE42FD">
            <w:pPr>
              <w:rPr>
                <w:rFonts w:ascii="Arial" w:hAnsi="Arial" w:cs="Arial"/>
                <w:sz w:val="20"/>
                <w:szCs w:val="20"/>
              </w:rPr>
            </w:pPr>
            <w:r w:rsidRPr="004F6310">
              <w:rPr>
                <w:rFonts w:ascii="Arial" w:hAnsi="Arial" w:cs="Arial"/>
                <w:i/>
                <w:sz w:val="20"/>
                <w:szCs w:val="20"/>
              </w:rPr>
              <w:t>If 0, 1, or 2 years, probe: How many days / months old was (NAME)?  Record days if less than 1 month, months if less than two years, or years.</w:t>
            </w:r>
          </w:p>
        </w:tc>
        <w:tc>
          <w:tcPr>
            <w:tcW w:w="1714" w:type="dxa"/>
          </w:tcPr>
          <w:p w14:paraId="3D96941E" w14:textId="77777777" w:rsidR="003D23F2" w:rsidRPr="004F6310" w:rsidRDefault="003D23F2" w:rsidP="00EE42FD">
            <w:pPr>
              <w:numPr>
                <w:ilvl w:val="0"/>
                <w:numId w:val="5"/>
              </w:numPr>
              <w:ind w:left="120"/>
              <w:rPr>
                <w:rFonts w:ascii="Arial" w:hAnsi="Arial" w:cs="Arial"/>
                <w:sz w:val="20"/>
                <w:szCs w:val="20"/>
              </w:rPr>
            </w:pPr>
            <w:r w:rsidRPr="004F6310">
              <w:rPr>
                <w:rFonts w:ascii="Arial" w:hAnsi="Arial" w:cs="Arial"/>
                <w:b/>
                <w:sz w:val="20"/>
                <w:szCs w:val="20"/>
              </w:rPr>
              <w:t>Field Officer Check:</w:t>
            </w:r>
            <w:r w:rsidRPr="004F6310">
              <w:rPr>
                <w:rFonts w:ascii="Arial" w:hAnsi="Arial" w:cs="Arial"/>
                <w:sz w:val="20"/>
                <w:szCs w:val="20"/>
              </w:rPr>
              <w:t xml:space="preserve"> Were there any other live births after (NAME), including any children who died after birth?</w:t>
            </w:r>
          </w:p>
          <w:p w14:paraId="54BD27FA" w14:textId="77777777" w:rsidR="003D23F2" w:rsidRPr="004F6310" w:rsidRDefault="003D23F2" w:rsidP="00EE42FD">
            <w:pPr>
              <w:rPr>
                <w:rFonts w:ascii="Arial" w:hAnsi="Arial" w:cs="Arial"/>
                <w:sz w:val="20"/>
                <w:szCs w:val="20"/>
              </w:rPr>
            </w:pPr>
          </w:p>
          <w:p w14:paraId="77B37CEE" w14:textId="77777777" w:rsidR="003D23F2" w:rsidRPr="004F6310" w:rsidRDefault="003D23F2" w:rsidP="00EE42FD">
            <w:pPr>
              <w:rPr>
                <w:rFonts w:ascii="Arial" w:hAnsi="Arial" w:cs="Arial"/>
                <w:sz w:val="20"/>
                <w:szCs w:val="20"/>
              </w:rPr>
            </w:pPr>
          </w:p>
        </w:tc>
      </w:tr>
      <w:tr w:rsidR="003D23F2" w:rsidRPr="004F6310" w14:paraId="1B261207" w14:textId="77777777">
        <w:trPr>
          <w:trHeight w:val="1080"/>
        </w:trPr>
        <w:tc>
          <w:tcPr>
            <w:tcW w:w="1278" w:type="dxa"/>
          </w:tcPr>
          <w:p w14:paraId="36D071C8" w14:textId="77777777" w:rsidR="003D23F2" w:rsidRPr="004F6310" w:rsidRDefault="003D23F2" w:rsidP="00EE42FD">
            <w:pPr>
              <w:rPr>
                <w:rFonts w:ascii="Arial" w:hAnsi="Arial" w:cs="Arial"/>
                <w:sz w:val="20"/>
                <w:szCs w:val="20"/>
              </w:rPr>
            </w:pPr>
            <w:r w:rsidRPr="004F6310">
              <w:rPr>
                <w:rFonts w:ascii="Arial" w:hAnsi="Arial" w:cs="Arial"/>
                <w:sz w:val="20"/>
                <w:szCs w:val="20"/>
              </w:rPr>
              <w:t>a.</w:t>
            </w:r>
          </w:p>
        </w:tc>
        <w:tc>
          <w:tcPr>
            <w:tcW w:w="1525" w:type="dxa"/>
          </w:tcPr>
          <w:p w14:paraId="75A9E137"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1131F9D6" w14:textId="77777777" w:rsidR="003D23F2" w:rsidRPr="004F6310" w:rsidRDefault="003D23F2" w:rsidP="00EE42FD">
            <w:pPr>
              <w:rPr>
                <w:rFonts w:ascii="Arial" w:hAnsi="Arial" w:cs="Arial"/>
                <w:sz w:val="20"/>
                <w:szCs w:val="20"/>
              </w:rPr>
            </w:pPr>
            <w:r w:rsidRPr="004F6310">
              <w:rPr>
                <w:rFonts w:ascii="Arial" w:hAnsi="Arial" w:cs="Arial"/>
                <w:sz w:val="20"/>
                <w:szCs w:val="20"/>
              </w:rPr>
              <w:t>2. [   ] Multiple</w:t>
            </w:r>
          </w:p>
        </w:tc>
        <w:tc>
          <w:tcPr>
            <w:tcW w:w="1170" w:type="dxa"/>
          </w:tcPr>
          <w:p w14:paraId="454A4E26"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4EA4E59D"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535" w:type="dxa"/>
          </w:tcPr>
          <w:p w14:paraId="2709A1C3"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378F74A1"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157A2693"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0A267FF7"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90" w:type="dxa"/>
          </w:tcPr>
          <w:p w14:paraId="0207E0CE"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0347E98D" w14:textId="77777777" w:rsidR="003D23F2" w:rsidRPr="004F6310" w:rsidRDefault="003D23F2" w:rsidP="00EE42FD">
            <w:pPr>
              <w:rPr>
                <w:rFonts w:ascii="Arial" w:hAnsi="Arial" w:cs="Arial"/>
                <w:b/>
                <w:sz w:val="20"/>
                <w:szCs w:val="20"/>
              </w:rPr>
            </w:pPr>
            <w:r w:rsidRPr="004F6310">
              <w:rPr>
                <w:rFonts w:ascii="Arial" w:hAnsi="Arial" w:cs="Arial"/>
                <w:sz w:val="20"/>
                <w:szCs w:val="20"/>
              </w:rPr>
              <w:t>2. [   ] NO</w:t>
            </w:r>
            <w:r w:rsidRPr="004F6310">
              <w:rPr>
                <w:rFonts w:ascii="Arial" w:hAnsi="Arial" w:cs="Arial"/>
                <w:b/>
                <w:sz w:val="20"/>
                <w:szCs w:val="20"/>
              </w:rPr>
              <w:t>&gt;&gt;&gt;skip to 15</w:t>
            </w:r>
            <w:r w:rsidR="00E42915" w:rsidRPr="004F6310">
              <w:rPr>
                <w:rFonts w:ascii="Arial" w:hAnsi="Arial" w:cs="Arial"/>
                <w:b/>
                <w:sz w:val="20"/>
                <w:szCs w:val="20"/>
              </w:rPr>
              <w:t>8</w:t>
            </w:r>
          </w:p>
        </w:tc>
        <w:tc>
          <w:tcPr>
            <w:tcW w:w="1890" w:type="dxa"/>
          </w:tcPr>
          <w:p w14:paraId="78D767DD" w14:textId="77777777" w:rsidR="003D23F2" w:rsidRPr="004F6310" w:rsidRDefault="00A253A0" w:rsidP="00A253A0">
            <w:pPr>
              <w:jc w:val="center"/>
              <w:rPr>
                <w:rFonts w:ascii="Arial" w:hAnsi="Arial" w:cs="Arial"/>
                <w:sz w:val="20"/>
                <w:szCs w:val="20"/>
              </w:rPr>
            </w:pPr>
            <w:r w:rsidRPr="004F6310">
              <w:rPr>
                <w:rFonts w:ascii="Arial" w:hAnsi="Arial" w:cs="Arial"/>
                <w:sz w:val="20"/>
                <w:szCs w:val="20"/>
              </w:rPr>
              <w:t>Y</w:t>
            </w:r>
            <w:r w:rsidR="003D23F2" w:rsidRPr="004F6310">
              <w:rPr>
                <w:rFonts w:ascii="Arial" w:hAnsi="Arial" w:cs="Arial"/>
                <w:sz w:val="20"/>
                <w:szCs w:val="20"/>
              </w:rPr>
              <w:t>ears</w:t>
            </w:r>
          </w:p>
          <w:p w14:paraId="7AB88F79" w14:textId="77777777" w:rsidR="003D23F2" w:rsidRPr="004F6310" w:rsidRDefault="003D23F2" w:rsidP="00A253A0">
            <w:pPr>
              <w:jc w:val="cente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00EC503C" w:rsidRPr="004F6310">
              <w:rPr>
                <w:rFonts w:ascii="Arial" w:hAnsi="Arial" w:cs="Arial"/>
                <w:sz w:val="32"/>
                <w:szCs w:val="32"/>
              </w:rPr>
              <w:br/>
            </w:r>
            <w:r w:rsidR="00A253A0" w:rsidRPr="004F6310">
              <w:rPr>
                <w:rFonts w:ascii="Arial" w:hAnsi="Arial" w:cs="Arial"/>
                <w:sz w:val="20"/>
                <w:szCs w:val="20"/>
              </w:rPr>
              <w:t xml:space="preserve"> Months</w:t>
            </w:r>
            <w:r w:rsidR="00A253A0" w:rsidRPr="004F6310">
              <w:rPr>
                <w:rFonts w:ascii="Arial" w:hAnsi="Arial" w:cs="Arial"/>
                <w:sz w:val="20"/>
                <w:szCs w:val="20"/>
              </w:rPr>
              <w:br/>
            </w:r>
            <w:r w:rsidR="00A253A0" w:rsidRPr="004F6310">
              <w:rPr>
                <w:rFonts w:ascii="Arial" w:hAnsi="Arial" w:cs="Arial"/>
                <w:sz w:val="32"/>
                <w:szCs w:val="32"/>
              </w:rPr>
              <w:sym w:font="Wingdings 2" w:char="F0A3"/>
            </w:r>
            <w:r w:rsidR="00A253A0" w:rsidRPr="004F6310">
              <w:rPr>
                <w:rFonts w:ascii="Arial" w:hAnsi="Arial" w:cs="Arial"/>
                <w:sz w:val="32"/>
                <w:szCs w:val="32"/>
              </w:rPr>
              <w:sym w:font="Wingdings 2" w:char="F0A3"/>
            </w:r>
          </w:p>
        </w:tc>
        <w:tc>
          <w:tcPr>
            <w:tcW w:w="1890" w:type="dxa"/>
          </w:tcPr>
          <w:p w14:paraId="156519CF"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&gt;&gt;&gt;&gt;&gt;</w:t>
            </w:r>
          </w:p>
          <w:p w14:paraId="629BCF9F" w14:textId="77777777" w:rsidR="003D23F2" w:rsidRPr="004F6310" w:rsidRDefault="003D23F2" w:rsidP="00A253A0">
            <w:pPr>
              <w:rPr>
                <w:rFonts w:ascii="Arial" w:hAnsi="Arial" w:cs="Arial"/>
                <w:sz w:val="20"/>
                <w:szCs w:val="20"/>
              </w:rPr>
            </w:pPr>
            <w:r w:rsidRPr="004F6310">
              <w:rPr>
                <w:rFonts w:ascii="Arial" w:hAnsi="Arial" w:cs="Arial"/>
                <w:sz w:val="20"/>
                <w:szCs w:val="20"/>
              </w:rPr>
              <w:t>2. [   ] NO</w:t>
            </w:r>
            <w:r w:rsidR="00A253A0" w:rsidRPr="004F6310">
              <w:rPr>
                <w:rFonts w:ascii="Arial" w:hAnsi="Arial" w:cs="Arial"/>
                <w:b/>
                <w:sz w:val="20"/>
                <w:szCs w:val="20"/>
              </w:rPr>
              <w:t>&gt;&gt;&gt;skip to 1</w:t>
            </w:r>
            <w:r w:rsidR="00E42915" w:rsidRPr="004F6310">
              <w:rPr>
                <w:rFonts w:ascii="Arial" w:hAnsi="Arial" w:cs="Arial"/>
                <w:b/>
                <w:sz w:val="20"/>
                <w:szCs w:val="20"/>
              </w:rPr>
              <w:t>59</w:t>
            </w:r>
          </w:p>
        </w:tc>
        <w:tc>
          <w:tcPr>
            <w:tcW w:w="1890" w:type="dxa"/>
          </w:tcPr>
          <w:p w14:paraId="0E78F429"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513B83DD"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733E8D40"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30"/>
                <w:szCs w:val="30"/>
              </w:rPr>
              <w:sym w:font="Wingdings 2" w:char="F0A3"/>
            </w:r>
            <w:r w:rsidRPr="004F6310">
              <w:rPr>
                <w:rFonts w:ascii="Arial" w:hAnsi="Arial" w:cs="Arial"/>
                <w:sz w:val="30"/>
                <w:szCs w:val="30"/>
              </w:rPr>
              <w:sym w:font="Wingdings 2" w:char="F0A3"/>
            </w:r>
          </w:p>
        </w:tc>
        <w:tc>
          <w:tcPr>
            <w:tcW w:w="1714" w:type="dxa"/>
          </w:tcPr>
          <w:p w14:paraId="41BDB388"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259D35CF" w14:textId="77777777" w:rsidR="003D23F2" w:rsidRPr="004F6310" w:rsidRDefault="003D23F2" w:rsidP="00B56862">
            <w:pPr>
              <w:rPr>
                <w:rFonts w:ascii="Arial" w:hAnsi="Arial" w:cs="Arial"/>
                <w:b/>
                <w:sz w:val="20"/>
                <w:szCs w:val="20"/>
              </w:rPr>
            </w:pPr>
            <w:r w:rsidRPr="004F6310">
              <w:rPr>
                <w:rFonts w:ascii="Arial" w:hAnsi="Arial" w:cs="Arial"/>
                <w:sz w:val="20"/>
                <w:szCs w:val="20"/>
              </w:rPr>
              <w:t xml:space="preserve">2.  [   ] NO </w:t>
            </w:r>
            <w:r w:rsidRPr="004F6310">
              <w:rPr>
                <w:rFonts w:ascii="Arial" w:hAnsi="Arial" w:cs="Arial"/>
                <w:b/>
                <w:sz w:val="20"/>
                <w:szCs w:val="20"/>
              </w:rPr>
              <w:t>&gt;&gt;</w:t>
            </w:r>
            <w:r w:rsidR="0037320F" w:rsidRPr="004F6310">
              <w:rPr>
                <w:rFonts w:ascii="Arial" w:hAnsi="Arial" w:cs="Arial"/>
                <w:b/>
                <w:sz w:val="20"/>
                <w:szCs w:val="20"/>
              </w:rPr>
              <w:t>&gt;&gt;</w:t>
            </w:r>
            <w:r w:rsidRPr="004F6310">
              <w:rPr>
                <w:rFonts w:ascii="Arial" w:hAnsi="Arial" w:cs="Arial"/>
                <w:b/>
                <w:sz w:val="20"/>
                <w:szCs w:val="20"/>
              </w:rPr>
              <w:t xml:space="preserve"> </w:t>
            </w:r>
            <w:r w:rsidR="00B56862" w:rsidRPr="004F6310">
              <w:rPr>
                <w:rFonts w:ascii="Arial" w:hAnsi="Arial" w:cs="Arial"/>
                <w:b/>
                <w:sz w:val="20"/>
                <w:szCs w:val="20"/>
              </w:rPr>
              <w:t>skip to 1</w:t>
            </w:r>
            <w:r w:rsidR="00EF4093" w:rsidRPr="004F6310">
              <w:rPr>
                <w:rFonts w:ascii="Arial" w:hAnsi="Arial" w:cs="Arial"/>
                <w:b/>
                <w:sz w:val="20"/>
                <w:szCs w:val="20"/>
              </w:rPr>
              <w:t>6</w:t>
            </w:r>
            <w:r w:rsidR="00E42915" w:rsidRPr="004F6310">
              <w:rPr>
                <w:rFonts w:ascii="Arial" w:hAnsi="Arial" w:cs="Arial"/>
                <w:b/>
                <w:sz w:val="20"/>
                <w:szCs w:val="20"/>
              </w:rPr>
              <w:t>0</w:t>
            </w:r>
          </w:p>
        </w:tc>
      </w:tr>
      <w:tr w:rsidR="003D23F2" w:rsidRPr="004F6310" w14:paraId="108B74CD" w14:textId="77777777">
        <w:tc>
          <w:tcPr>
            <w:tcW w:w="1278" w:type="dxa"/>
          </w:tcPr>
          <w:p w14:paraId="1E8E697E" w14:textId="77777777" w:rsidR="003D23F2" w:rsidRPr="004F6310" w:rsidRDefault="003D23F2" w:rsidP="00EE42FD">
            <w:pPr>
              <w:rPr>
                <w:rFonts w:ascii="Arial" w:hAnsi="Arial" w:cs="Arial"/>
                <w:sz w:val="20"/>
                <w:szCs w:val="20"/>
              </w:rPr>
            </w:pPr>
            <w:r w:rsidRPr="004F6310">
              <w:rPr>
                <w:rFonts w:ascii="Arial" w:hAnsi="Arial" w:cs="Arial"/>
                <w:sz w:val="20"/>
                <w:szCs w:val="20"/>
              </w:rPr>
              <w:t>b.</w:t>
            </w:r>
          </w:p>
        </w:tc>
        <w:tc>
          <w:tcPr>
            <w:tcW w:w="1525" w:type="dxa"/>
          </w:tcPr>
          <w:p w14:paraId="5871BD2C"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1E7315E1"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Multiple </w:t>
            </w:r>
          </w:p>
        </w:tc>
        <w:tc>
          <w:tcPr>
            <w:tcW w:w="1170" w:type="dxa"/>
          </w:tcPr>
          <w:p w14:paraId="401B2ADC"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6D4816C1"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535" w:type="dxa"/>
          </w:tcPr>
          <w:p w14:paraId="019DEC58"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228093C2"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39B13E43"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5FAE6BF0"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90" w:type="dxa"/>
          </w:tcPr>
          <w:p w14:paraId="416FC562"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77F4095B"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r w:rsidR="00F04886" w:rsidRPr="004F6310">
              <w:rPr>
                <w:rFonts w:ascii="Arial" w:hAnsi="Arial" w:cs="Arial"/>
                <w:b/>
                <w:sz w:val="20"/>
                <w:szCs w:val="20"/>
              </w:rPr>
              <w:t>&gt;&gt;&gt;skip to 15</w:t>
            </w:r>
            <w:r w:rsidR="00E42915" w:rsidRPr="004F6310">
              <w:rPr>
                <w:rFonts w:ascii="Arial" w:hAnsi="Arial" w:cs="Arial"/>
                <w:b/>
                <w:sz w:val="20"/>
                <w:szCs w:val="20"/>
              </w:rPr>
              <w:t>8</w:t>
            </w:r>
          </w:p>
          <w:p w14:paraId="6817D035" w14:textId="77777777" w:rsidR="003D23F2" w:rsidRPr="004F6310" w:rsidRDefault="003D23F2" w:rsidP="00EE42FD">
            <w:pPr>
              <w:rPr>
                <w:rFonts w:ascii="Arial" w:hAnsi="Arial" w:cs="Arial"/>
                <w:sz w:val="20"/>
                <w:szCs w:val="20"/>
              </w:rPr>
            </w:pPr>
          </w:p>
        </w:tc>
        <w:tc>
          <w:tcPr>
            <w:tcW w:w="1890" w:type="dxa"/>
          </w:tcPr>
          <w:p w14:paraId="749B6DAC" w14:textId="77777777" w:rsidR="00A253A0" w:rsidRPr="004F6310" w:rsidRDefault="00A253A0" w:rsidP="00A253A0">
            <w:pPr>
              <w:jc w:val="center"/>
              <w:rPr>
                <w:rFonts w:ascii="Arial" w:hAnsi="Arial" w:cs="Arial"/>
                <w:sz w:val="20"/>
                <w:szCs w:val="20"/>
              </w:rPr>
            </w:pPr>
            <w:r w:rsidRPr="004F6310">
              <w:rPr>
                <w:rFonts w:ascii="Arial" w:hAnsi="Arial" w:cs="Arial"/>
                <w:sz w:val="20"/>
                <w:szCs w:val="20"/>
              </w:rPr>
              <w:t>Years</w:t>
            </w:r>
          </w:p>
          <w:p w14:paraId="09CB5952" w14:textId="77777777" w:rsidR="003D23F2" w:rsidRPr="004F6310" w:rsidRDefault="00A253A0" w:rsidP="00A253A0">
            <w:pPr>
              <w:jc w:val="center"/>
              <w:rPr>
                <w:rFonts w:ascii="Arial" w:hAnsi="Arial" w:cs="Arial"/>
                <w:sz w:val="20"/>
                <w:szCs w:val="20"/>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br/>
            </w:r>
            <w:r w:rsidRPr="004F6310">
              <w:rPr>
                <w:rFonts w:ascii="Arial" w:hAnsi="Arial" w:cs="Arial"/>
                <w:sz w:val="20"/>
                <w:szCs w:val="20"/>
              </w:rPr>
              <w:t xml:space="preserve"> Months</w:t>
            </w:r>
            <w:r w:rsidRPr="004F6310">
              <w:rPr>
                <w:rFonts w:ascii="Arial" w:hAnsi="Arial" w:cs="Arial"/>
                <w:sz w:val="20"/>
                <w:szCs w:val="20"/>
              </w:rPr>
              <w:br/>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90" w:type="dxa"/>
          </w:tcPr>
          <w:p w14:paraId="592E5FC0"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&gt;&gt;&gt;&gt;&gt;</w:t>
            </w:r>
          </w:p>
          <w:p w14:paraId="631C3518"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r w:rsidR="00A253A0" w:rsidRPr="004F6310">
              <w:rPr>
                <w:rFonts w:ascii="Arial" w:hAnsi="Arial" w:cs="Arial"/>
                <w:b/>
                <w:sz w:val="20"/>
                <w:szCs w:val="20"/>
              </w:rPr>
              <w:t>&gt;&gt;&gt;skip to 1</w:t>
            </w:r>
            <w:r w:rsidR="00E42915" w:rsidRPr="004F6310">
              <w:rPr>
                <w:rFonts w:ascii="Arial" w:hAnsi="Arial" w:cs="Arial"/>
                <w:b/>
                <w:sz w:val="20"/>
                <w:szCs w:val="20"/>
              </w:rPr>
              <w:t>59</w:t>
            </w:r>
          </w:p>
        </w:tc>
        <w:tc>
          <w:tcPr>
            <w:tcW w:w="1890" w:type="dxa"/>
          </w:tcPr>
          <w:p w14:paraId="4C2DCC95"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140E5B6E"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05D642A3"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30"/>
                <w:szCs w:val="30"/>
              </w:rPr>
              <w:sym w:font="Wingdings 2" w:char="F0A3"/>
            </w:r>
            <w:r w:rsidRPr="004F6310">
              <w:rPr>
                <w:rFonts w:ascii="Arial" w:hAnsi="Arial" w:cs="Arial"/>
                <w:sz w:val="30"/>
                <w:szCs w:val="30"/>
              </w:rPr>
              <w:sym w:font="Wingdings 2" w:char="F0A3"/>
            </w:r>
          </w:p>
        </w:tc>
        <w:tc>
          <w:tcPr>
            <w:tcW w:w="1714" w:type="dxa"/>
          </w:tcPr>
          <w:p w14:paraId="07C7191F"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7C1B6CAF" w14:textId="77777777" w:rsidR="00B56862" w:rsidRPr="004F6310" w:rsidRDefault="003D23F2" w:rsidP="00B56862">
            <w:pPr>
              <w:rPr>
                <w:rFonts w:ascii="Arial" w:hAnsi="Arial" w:cs="Arial"/>
                <w:sz w:val="20"/>
                <w:szCs w:val="20"/>
              </w:rPr>
            </w:pPr>
            <w:r w:rsidRPr="004F6310">
              <w:rPr>
                <w:rFonts w:ascii="Arial" w:hAnsi="Arial" w:cs="Arial"/>
                <w:sz w:val="20"/>
                <w:szCs w:val="20"/>
              </w:rPr>
              <w:t>2.  [   ]  NO</w:t>
            </w:r>
            <w:r w:rsidR="0037320F" w:rsidRPr="004F6310">
              <w:rPr>
                <w:rFonts w:ascii="Arial" w:hAnsi="Arial" w:cs="Arial"/>
                <w:b/>
                <w:sz w:val="20"/>
                <w:szCs w:val="20"/>
              </w:rPr>
              <w:t>&gt;&gt;&gt;&gt; skip to 1</w:t>
            </w:r>
            <w:r w:rsidR="00EF4093" w:rsidRPr="004F6310">
              <w:rPr>
                <w:rFonts w:ascii="Arial" w:hAnsi="Arial" w:cs="Arial"/>
                <w:b/>
                <w:sz w:val="20"/>
                <w:szCs w:val="20"/>
              </w:rPr>
              <w:t>6</w:t>
            </w:r>
            <w:r w:rsidR="00E42915" w:rsidRPr="004F6310">
              <w:rPr>
                <w:rFonts w:ascii="Arial" w:hAnsi="Arial" w:cs="Arial"/>
                <w:b/>
                <w:sz w:val="20"/>
                <w:szCs w:val="20"/>
              </w:rPr>
              <w:t>0</w:t>
            </w:r>
            <w:r w:rsidRPr="004F6310">
              <w:rPr>
                <w:rFonts w:ascii="Arial" w:hAnsi="Arial" w:cs="Arial"/>
                <w:sz w:val="20"/>
                <w:szCs w:val="20"/>
              </w:rPr>
              <w:t xml:space="preserve"> </w:t>
            </w:r>
          </w:p>
          <w:p w14:paraId="43257F25" w14:textId="77777777" w:rsidR="003D23F2" w:rsidRPr="004F6310" w:rsidRDefault="003D23F2" w:rsidP="003D23F2">
            <w:pPr>
              <w:rPr>
                <w:rFonts w:ascii="Arial" w:hAnsi="Arial" w:cs="Arial"/>
                <w:sz w:val="20"/>
                <w:szCs w:val="20"/>
              </w:rPr>
            </w:pPr>
          </w:p>
        </w:tc>
      </w:tr>
      <w:tr w:rsidR="003D23F2" w:rsidRPr="004F6310" w14:paraId="5D18E451" w14:textId="77777777">
        <w:tc>
          <w:tcPr>
            <w:tcW w:w="1278" w:type="dxa"/>
          </w:tcPr>
          <w:p w14:paraId="510CA574" w14:textId="77777777" w:rsidR="003D23F2" w:rsidRPr="004F6310" w:rsidRDefault="003D23F2" w:rsidP="00EE42FD">
            <w:pPr>
              <w:rPr>
                <w:rFonts w:ascii="Arial" w:hAnsi="Arial" w:cs="Arial"/>
                <w:sz w:val="20"/>
                <w:szCs w:val="20"/>
              </w:rPr>
            </w:pPr>
            <w:r w:rsidRPr="004F6310">
              <w:rPr>
                <w:rFonts w:ascii="Arial" w:hAnsi="Arial" w:cs="Arial"/>
                <w:sz w:val="20"/>
                <w:szCs w:val="20"/>
              </w:rPr>
              <w:t>c.</w:t>
            </w:r>
          </w:p>
        </w:tc>
        <w:tc>
          <w:tcPr>
            <w:tcW w:w="1525" w:type="dxa"/>
          </w:tcPr>
          <w:p w14:paraId="6D3429D5"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0535B04B" w14:textId="77777777" w:rsidR="003D23F2" w:rsidRPr="004F6310" w:rsidRDefault="003D23F2" w:rsidP="00EE42FD">
            <w:pPr>
              <w:rPr>
                <w:rFonts w:ascii="Arial" w:hAnsi="Arial" w:cs="Arial"/>
                <w:sz w:val="20"/>
                <w:szCs w:val="20"/>
              </w:rPr>
            </w:pPr>
            <w:r w:rsidRPr="004F6310">
              <w:rPr>
                <w:rFonts w:ascii="Arial" w:hAnsi="Arial" w:cs="Arial"/>
                <w:sz w:val="20"/>
                <w:szCs w:val="20"/>
              </w:rPr>
              <w:t>2. [   ] Multiple</w:t>
            </w:r>
          </w:p>
        </w:tc>
        <w:tc>
          <w:tcPr>
            <w:tcW w:w="1170" w:type="dxa"/>
          </w:tcPr>
          <w:p w14:paraId="77B8CD8A"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07B20BFD"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535" w:type="dxa"/>
          </w:tcPr>
          <w:p w14:paraId="5482AF44"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348AB30C"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4803AA0D"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4F9F94A1"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90" w:type="dxa"/>
          </w:tcPr>
          <w:p w14:paraId="3815D182"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38134D15" w14:textId="77777777" w:rsidR="003D23F2" w:rsidRPr="004F6310" w:rsidRDefault="003D23F2" w:rsidP="00EE42FD">
            <w:pPr>
              <w:rPr>
                <w:rFonts w:ascii="Arial" w:hAnsi="Arial" w:cs="Arial"/>
                <w:sz w:val="20"/>
                <w:szCs w:val="20"/>
              </w:rPr>
            </w:pPr>
            <w:r w:rsidRPr="004F6310">
              <w:rPr>
                <w:rFonts w:ascii="Arial" w:hAnsi="Arial" w:cs="Arial"/>
                <w:sz w:val="20"/>
                <w:szCs w:val="20"/>
              </w:rPr>
              <w:t>2. [   ] NO</w:t>
            </w:r>
            <w:r w:rsidR="00F04886" w:rsidRPr="004F6310">
              <w:rPr>
                <w:rFonts w:ascii="Arial" w:hAnsi="Arial" w:cs="Arial"/>
                <w:b/>
                <w:sz w:val="20"/>
                <w:szCs w:val="20"/>
              </w:rPr>
              <w:t>&gt;&gt;&gt;skip to 15</w:t>
            </w:r>
            <w:r w:rsidR="00E42915" w:rsidRPr="004F6310">
              <w:rPr>
                <w:rFonts w:ascii="Arial" w:hAnsi="Arial" w:cs="Arial"/>
                <w:b/>
                <w:sz w:val="20"/>
                <w:szCs w:val="20"/>
              </w:rPr>
              <w:t>8</w:t>
            </w:r>
          </w:p>
        </w:tc>
        <w:tc>
          <w:tcPr>
            <w:tcW w:w="1890" w:type="dxa"/>
          </w:tcPr>
          <w:p w14:paraId="5780E4D6" w14:textId="77777777" w:rsidR="00A253A0" w:rsidRPr="004F6310" w:rsidRDefault="00A253A0" w:rsidP="00A253A0">
            <w:pPr>
              <w:jc w:val="center"/>
              <w:rPr>
                <w:rFonts w:ascii="Arial" w:hAnsi="Arial" w:cs="Arial"/>
                <w:sz w:val="20"/>
                <w:szCs w:val="20"/>
              </w:rPr>
            </w:pPr>
            <w:r w:rsidRPr="004F6310">
              <w:rPr>
                <w:rFonts w:ascii="Arial" w:hAnsi="Arial" w:cs="Arial"/>
                <w:sz w:val="20"/>
                <w:szCs w:val="20"/>
              </w:rPr>
              <w:t>Years</w:t>
            </w:r>
          </w:p>
          <w:p w14:paraId="06D7C727" w14:textId="77777777" w:rsidR="003D23F2" w:rsidRPr="004F6310" w:rsidRDefault="00A253A0" w:rsidP="00A253A0">
            <w:pPr>
              <w:jc w:val="cente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br/>
            </w:r>
            <w:r w:rsidRPr="004F6310">
              <w:rPr>
                <w:rFonts w:ascii="Arial" w:hAnsi="Arial" w:cs="Arial"/>
                <w:sz w:val="20"/>
                <w:szCs w:val="20"/>
              </w:rPr>
              <w:t xml:space="preserve"> Months</w:t>
            </w:r>
            <w:r w:rsidRPr="004F6310">
              <w:rPr>
                <w:rFonts w:ascii="Arial" w:hAnsi="Arial" w:cs="Arial"/>
                <w:sz w:val="20"/>
                <w:szCs w:val="20"/>
              </w:rPr>
              <w:br/>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90" w:type="dxa"/>
          </w:tcPr>
          <w:p w14:paraId="1EFFDBBE"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&gt;&gt;&gt;&gt;&gt;</w:t>
            </w:r>
          </w:p>
          <w:p w14:paraId="589DC0D1"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r w:rsidR="00A253A0" w:rsidRPr="004F6310">
              <w:rPr>
                <w:rFonts w:ascii="Arial" w:hAnsi="Arial" w:cs="Arial"/>
                <w:b/>
                <w:sz w:val="20"/>
                <w:szCs w:val="20"/>
              </w:rPr>
              <w:t>&gt;&gt;&gt;skip to 1</w:t>
            </w:r>
            <w:r w:rsidR="00E42915" w:rsidRPr="004F6310">
              <w:rPr>
                <w:rFonts w:ascii="Arial" w:hAnsi="Arial" w:cs="Arial"/>
                <w:b/>
                <w:sz w:val="20"/>
                <w:szCs w:val="20"/>
              </w:rPr>
              <w:t>59</w:t>
            </w:r>
          </w:p>
        </w:tc>
        <w:tc>
          <w:tcPr>
            <w:tcW w:w="1890" w:type="dxa"/>
          </w:tcPr>
          <w:p w14:paraId="36FB05FE"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5721A29C"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0"/>
                <w:szCs w:val="30"/>
              </w:rPr>
              <w:sym w:font="Wingdings 2" w:char="F0A3"/>
            </w:r>
            <w:r w:rsidRPr="004F6310">
              <w:rPr>
                <w:rFonts w:ascii="Arial" w:hAnsi="Arial" w:cs="Arial"/>
                <w:sz w:val="30"/>
                <w:szCs w:val="30"/>
              </w:rPr>
              <w:sym w:font="Wingdings 2" w:char="F0A3"/>
            </w:r>
          </w:p>
          <w:p w14:paraId="4068237F"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30"/>
                <w:szCs w:val="30"/>
              </w:rPr>
              <w:sym w:font="Wingdings 2" w:char="F0A3"/>
            </w:r>
            <w:r w:rsidRPr="004F6310">
              <w:rPr>
                <w:rFonts w:ascii="Arial" w:hAnsi="Arial" w:cs="Arial"/>
                <w:sz w:val="30"/>
                <w:szCs w:val="30"/>
              </w:rPr>
              <w:sym w:font="Wingdings 2" w:char="F0A3"/>
            </w:r>
          </w:p>
        </w:tc>
        <w:tc>
          <w:tcPr>
            <w:tcW w:w="1714" w:type="dxa"/>
          </w:tcPr>
          <w:p w14:paraId="76269D65"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427118DD" w14:textId="77777777" w:rsidR="00B56862" w:rsidRPr="004F6310" w:rsidRDefault="003D23F2" w:rsidP="00B56862">
            <w:pPr>
              <w:rPr>
                <w:rFonts w:ascii="Arial" w:hAnsi="Arial" w:cs="Arial"/>
                <w:sz w:val="20"/>
                <w:szCs w:val="20"/>
              </w:rPr>
            </w:pPr>
            <w:r w:rsidRPr="004F6310">
              <w:rPr>
                <w:rFonts w:ascii="Arial" w:hAnsi="Arial" w:cs="Arial"/>
                <w:sz w:val="20"/>
                <w:szCs w:val="20"/>
              </w:rPr>
              <w:t>2.  [   ]  NO</w:t>
            </w:r>
            <w:r w:rsidR="0037320F" w:rsidRPr="004F6310">
              <w:rPr>
                <w:rFonts w:ascii="Arial" w:hAnsi="Arial" w:cs="Arial"/>
                <w:b/>
                <w:sz w:val="20"/>
                <w:szCs w:val="20"/>
              </w:rPr>
              <w:t>&gt;&gt;&gt;&gt; skip to 1</w:t>
            </w:r>
            <w:r w:rsidR="00EF4093" w:rsidRPr="004F6310">
              <w:rPr>
                <w:rFonts w:ascii="Arial" w:hAnsi="Arial" w:cs="Arial"/>
                <w:b/>
                <w:sz w:val="20"/>
                <w:szCs w:val="20"/>
              </w:rPr>
              <w:t>6</w:t>
            </w:r>
            <w:r w:rsidR="00E42915" w:rsidRPr="004F6310">
              <w:rPr>
                <w:rFonts w:ascii="Arial" w:hAnsi="Arial" w:cs="Arial"/>
                <w:b/>
                <w:sz w:val="20"/>
                <w:szCs w:val="20"/>
              </w:rPr>
              <w:t>0</w:t>
            </w:r>
            <w:r w:rsidRPr="004F6310">
              <w:rPr>
                <w:rFonts w:ascii="Arial" w:hAnsi="Arial" w:cs="Arial"/>
                <w:sz w:val="20"/>
                <w:szCs w:val="20"/>
              </w:rPr>
              <w:t xml:space="preserve"> </w:t>
            </w:r>
          </w:p>
          <w:p w14:paraId="07D3A2CA" w14:textId="77777777" w:rsidR="003D23F2" w:rsidRPr="004F6310" w:rsidRDefault="003D23F2" w:rsidP="003D23F2">
            <w:pPr>
              <w:rPr>
                <w:rFonts w:ascii="Arial" w:hAnsi="Arial" w:cs="Arial"/>
                <w:sz w:val="20"/>
                <w:szCs w:val="20"/>
              </w:rPr>
            </w:pPr>
          </w:p>
        </w:tc>
      </w:tr>
      <w:tr w:rsidR="003D23F2" w:rsidRPr="004F6310" w14:paraId="5ACB9FE0" w14:textId="77777777">
        <w:trPr>
          <w:trHeight w:val="359"/>
        </w:trPr>
        <w:tc>
          <w:tcPr>
            <w:tcW w:w="1278" w:type="dxa"/>
          </w:tcPr>
          <w:p w14:paraId="1EFBD577" w14:textId="77777777" w:rsidR="003D23F2" w:rsidRPr="004F6310" w:rsidRDefault="003D23F2" w:rsidP="00EE42FD">
            <w:pPr>
              <w:numPr>
                <w:ilvl w:val="0"/>
                <w:numId w:val="5"/>
              </w:numPr>
              <w:ind w:left="120"/>
              <w:rPr>
                <w:rFonts w:ascii="Arial" w:hAnsi="Arial" w:cs="Arial"/>
                <w:sz w:val="20"/>
                <w:szCs w:val="20"/>
              </w:rPr>
            </w:pPr>
          </w:p>
        </w:tc>
        <w:tc>
          <w:tcPr>
            <w:tcW w:w="8010" w:type="dxa"/>
            <w:gridSpan w:val="5"/>
          </w:tcPr>
          <w:p w14:paraId="3E38E822" w14:textId="77777777" w:rsidR="003D23F2" w:rsidRPr="004F6310" w:rsidRDefault="00E424B4" w:rsidP="00E424B4">
            <w:pPr>
              <w:rPr>
                <w:rFonts w:ascii="Arial" w:hAnsi="Arial" w:cs="Arial"/>
                <w:sz w:val="20"/>
                <w:szCs w:val="20"/>
              </w:rPr>
            </w:pPr>
            <w:r w:rsidRPr="004F6310">
              <w:rPr>
                <w:rFonts w:ascii="Arial" w:hAnsi="Arial" w:cs="Arial"/>
                <w:sz w:val="20"/>
                <w:szCs w:val="20"/>
              </w:rPr>
              <w:t>Just to confirm, h</w:t>
            </w:r>
            <w:r w:rsidR="003D23F2" w:rsidRPr="004F6310">
              <w:rPr>
                <w:rFonts w:ascii="Arial" w:hAnsi="Arial" w:cs="Arial"/>
                <w:sz w:val="20"/>
                <w:szCs w:val="20"/>
              </w:rPr>
              <w:t xml:space="preserve">ave you had any live births since the birth of (NAME OF LAST BIRTH?)  </w:t>
            </w:r>
            <w:r w:rsidR="003D23F2" w:rsidRPr="004F6310">
              <w:rPr>
                <w:rFonts w:ascii="Arial" w:hAnsi="Arial" w:cs="Arial"/>
                <w:sz w:val="20"/>
                <w:szCs w:val="20"/>
              </w:rPr>
              <w:br/>
              <w:t>IF YES, RECORD BIRTH(S) IN TABLE</w:t>
            </w:r>
          </w:p>
        </w:tc>
        <w:tc>
          <w:tcPr>
            <w:tcW w:w="5494" w:type="dxa"/>
            <w:gridSpan w:val="3"/>
          </w:tcPr>
          <w:p w14:paraId="282E3925"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r w:rsidR="00EC5F34" w:rsidRPr="004F6310">
              <w:rPr>
                <w:rFonts w:ascii="Arial" w:hAnsi="Arial" w:cs="Arial"/>
                <w:b/>
                <w:sz w:val="20"/>
                <w:szCs w:val="20"/>
              </w:rPr>
              <w:t>&gt;&gt;&gt;return to table</w:t>
            </w:r>
          </w:p>
          <w:p w14:paraId="1052FD49"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p>
        </w:tc>
      </w:tr>
      <w:tr w:rsidR="003D23F2" w:rsidRPr="004F6310" w14:paraId="281ECDDA" w14:textId="77777777">
        <w:trPr>
          <w:trHeight w:val="359"/>
        </w:trPr>
        <w:tc>
          <w:tcPr>
            <w:tcW w:w="14782" w:type="dxa"/>
            <w:gridSpan w:val="9"/>
          </w:tcPr>
          <w:p w14:paraId="50C143B8"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COMPARE TABLE WITH NUMBER OF BIRTHS IN HISTORY FROM </w:t>
            </w:r>
            <w:r w:rsidRPr="004F6310">
              <w:rPr>
                <w:rFonts w:ascii="Arial" w:hAnsi="Arial" w:cs="Arial"/>
                <w:b/>
                <w:sz w:val="20"/>
                <w:szCs w:val="20"/>
              </w:rPr>
              <w:t>14</w:t>
            </w:r>
            <w:r w:rsidR="00E42915" w:rsidRPr="004F6310">
              <w:rPr>
                <w:rFonts w:ascii="Arial" w:hAnsi="Arial" w:cs="Arial"/>
                <w:b/>
                <w:sz w:val="20"/>
                <w:szCs w:val="20"/>
              </w:rPr>
              <w:t>8</w:t>
            </w:r>
            <w:r w:rsidRPr="004F6310">
              <w:rPr>
                <w:rFonts w:ascii="Arial" w:hAnsi="Arial" w:cs="Arial"/>
                <w:sz w:val="20"/>
                <w:szCs w:val="20"/>
              </w:rPr>
              <w:t xml:space="preserve"> AND MARK:</w:t>
            </w:r>
          </w:p>
          <w:p w14:paraId="214FC08A" w14:textId="77777777" w:rsidR="003D23F2" w:rsidRPr="004F6310" w:rsidRDefault="003D23F2" w:rsidP="00EE42FD">
            <w:r w:rsidRPr="004F6310">
              <w:rPr>
                <w:rFonts w:ascii="Arial" w:hAnsi="Arial" w:cs="Arial"/>
                <w:sz w:val="20"/>
                <w:szCs w:val="20"/>
              </w:rPr>
              <w:t xml:space="preserve">   NUMBERS ARE THE SAME </w:t>
            </w:r>
            <w:r w:rsidRPr="004F6310">
              <w:rPr>
                <w:rFonts w:ascii="Arial" w:hAnsi="Arial" w:cs="Arial"/>
                <w:sz w:val="28"/>
                <w:szCs w:val="28"/>
              </w:rPr>
              <w:sym w:font="Wingdings 2" w:char="F0A3"/>
            </w:r>
            <w:r w:rsidRPr="004F6310">
              <w:rPr>
                <w:rFonts w:ascii="Arial" w:hAnsi="Arial" w:cs="Arial"/>
                <w:sz w:val="20"/>
                <w:szCs w:val="20"/>
              </w:rPr>
              <w:t xml:space="preserve">                        NUMBERS ARE DIFFERENT </w:t>
            </w:r>
            <w:r w:rsidRPr="004F6310">
              <w:rPr>
                <w:rFonts w:ascii="Arial" w:hAnsi="Arial" w:cs="Arial"/>
                <w:sz w:val="28"/>
                <w:szCs w:val="28"/>
              </w:rPr>
              <w:sym w:font="Wingdings 2" w:char="F0A3"/>
            </w:r>
            <w:r w:rsidRPr="004F6310">
              <w:rPr>
                <w:rFonts w:ascii="Arial" w:hAnsi="Arial" w:cs="Arial"/>
                <w:sz w:val="20"/>
                <w:szCs w:val="20"/>
              </w:rPr>
              <w:t xml:space="preserve"> → PROBE AND RECONCILE</w:t>
            </w:r>
          </w:p>
          <w:p w14:paraId="0B9A27AE" w14:textId="77777777" w:rsidR="003D23F2" w:rsidRPr="004F6310" w:rsidRDefault="003D23F2" w:rsidP="00EE42FD">
            <w:pPr>
              <w:autoSpaceDE w:val="0"/>
              <w:autoSpaceDN w:val="0"/>
              <w:adjustRightInd w:val="0"/>
              <w:rPr>
                <w:rFonts w:ascii="Arial" w:hAnsi="Arial" w:cs="Arial"/>
                <w:sz w:val="20"/>
                <w:szCs w:val="20"/>
              </w:rPr>
            </w:pPr>
            <w:r w:rsidRPr="004F6310">
              <w:rPr>
                <w:rFonts w:ascii="Arial" w:hAnsi="Arial" w:cs="Arial"/>
                <w:sz w:val="20"/>
                <w:szCs w:val="20"/>
              </w:rPr>
              <w:t xml:space="preserve">           ↓      </w:t>
            </w:r>
            <w:r w:rsidRPr="004F6310">
              <w:rPr>
                <w:rFonts w:ascii="Arial" w:hAnsi="Arial" w:cs="Arial"/>
                <w:sz w:val="20"/>
                <w:szCs w:val="20"/>
              </w:rPr>
              <w:br/>
              <w:t xml:space="preserve">CHECK FOR EACH BIRTH: </w:t>
            </w:r>
            <w:r w:rsidRPr="004F6310">
              <w:rPr>
                <w:rFonts w:ascii="Arial" w:hAnsi="Arial" w:cs="Arial"/>
                <w:sz w:val="20"/>
                <w:szCs w:val="20"/>
              </w:rPr>
              <w:br/>
              <w:t xml:space="preserve">YEAR OF BIRTH IS RECORDED                                                                                                                        </w:t>
            </w:r>
            <w:r w:rsidRPr="004F6310">
              <w:rPr>
                <w:rFonts w:ascii="Arial" w:hAnsi="Arial" w:cs="Arial"/>
                <w:sz w:val="28"/>
                <w:szCs w:val="28"/>
              </w:rPr>
              <w:sym w:font="Wingdings 2" w:char="F0A3"/>
            </w:r>
          </w:p>
          <w:p w14:paraId="33F104DF" w14:textId="77777777" w:rsidR="003D23F2" w:rsidRPr="004F6310" w:rsidRDefault="003D23F2" w:rsidP="00EE42FD">
            <w:pPr>
              <w:autoSpaceDE w:val="0"/>
              <w:autoSpaceDN w:val="0"/>
              <w:adjustRightInd w:val="0"/>
              <w:rPr>
                <w:rFonts w:ascii="Arial" w:hAnsi="Arial" w:cs="Arial"/>
                <w:sz w:val="20"/>
                <w:szCs w:val="20"/>
              </w:rPr>
            </w:pPr>
            <w:r w:rsidRPr="004F6310">
              <w:rPr>
                <w:rFonts w:ascii="Arial" w:hAnsi="Arial" w:cs="Arial"/>
                <w:sz w:val="20"/>
                <w:szCs w:val="20"/>
              </w:rPr>
              <w:t xml:space="preserve">FOR EACH BIRTH SINCE JANUARY 2001: MONTH AND YEAR OF BIRTH ARE RECORDED                      </w:t>
            </w:r>
            <w:r w:rsidRPr="004F6310">
              <w:rPr>
                <w:rFonts w:ascii="Arial" w:hAnsi="Arial" w:cs="Arial"/>
                <w:sz w:val="28"/>
                <w:szCs w:val="28"/>
              </w:rPr>
              <w:sym w:font="Wingdings 2" w:char="F0A3"/>
            </w:r>
          </w:p>
          <w:p w14:paraId="40549D81" w14:textId="77777777" w:rsidR="003D23F2" w:rsidRPr="004F6310" w:rsidRDefault="003D23F2" w:rsidP="00EE42FD">
            <w:pPr>
              <w:autoSpaceDE w:val="0"/>
              <w:autoSpaceDN w:val="0"/>
              <w:adjustRightInd w:val="0"/>
              <w:rPr>
                <w:rFonts w:ascii="Arial" w:hAnsi="Arial" w:cs="Arial"/>
                <w:sz w:val="20"/>
                <w:szCs w:val="20"/>
              </w:rPr>
            </w:pPr>
            <w:r w:rsidRPr="004F6310">
              <w:rPr>
                <w:rFonts w:ascii="Arial" w:hAnsi="Arial" w:cs="Arial"/>
                <w:sz w:val="20"/>
                <w:szCs w:val="20"/>
              </w:rPr>
              <w:t xml:space="preserve">FOR EACH LIVING CHILD: CURRENT AGE IS RECORDED                                                                            </w:t>
            </w:r>
            <w:r w:rsidRPr="004F6310">
              <w:rPr>
                <w:rFonts w:ascii="Arial" w:hAnsi="Arial" w:cs="Arial"/>
                <w:sz w:val="28"/>
                <w:szCs w:val="28"/>
              </w:rPr>
              <w:sym w:font="Wingdings 2" w:char="F0A3"/>
            </w:r>
            <w:r w:rsidRPr="004F6310">
              <w:rPr>
                <w:rFonts w:ascii="Arial" w:hAnsi="Arial" w:cs="Arial"/>
                <w:sz w:val="20"/>
                <w:szCs w:val="20"/>
              </w:rPr>
              <w:t xml:space="preserve"> </w:t>
            </w:r>
          </w:p>
          <w:p w14:paraId="092B2413" w14:textId="77777777" w:rsidR="003D23F2" w:rsidRPr="004F6310" w:rsidRDefault="003D23F2" w:rsidP="00EE42FD">
            <w:pPr>
              <w:autoSpaceDE w:val="0"/>
              <w:autoSpaceDN w:val="0"/>
              <w:adjustRightInd w:val="0"/>
              <w:rPr>
                <w:rFonts w:ascii="Arial" w:hAnsi="Arial" w:cs="Arial"/>
                <w:sz w:val="20"/>
                <w:szCs w:val="20"/>
              </w:rPr>
            </w:pPr>
            <w:r w:rsidRPr="004F6310">
              <w:rPr>
                <w:rFonts w:ascii="Arial" w:hAnsi="Arial" w:cs="Arial"/>
                <w:sz w:val="20"/>
                <w:szCs w:val="20"/>
              </w:rPr>
              <w:t xml:space="preserve">FOR EACH DEAD CHILD: AGE AT DEATH IS RECORDED                                                                              </w:t>
            </w:r>
            <w:r w:rsidRPr="004F6310">
              <w:rPr>
                <w:rFonts w:ascii="Arial" w:hAnsi="Arial" w:cs="Arial"/>
                <w:sz w:val="28"/>
                <w:szCs w:val="28"/>
              </w:rPr>
              <w:sym w:font="Wingdings 2" w:char="F0A3"/>
            </w:r>
          </w:p>
          <w:p w14:paraId="5713A7F2"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FOR AGE AT DEATH 12 MONTHS OR 1 YEAR: PROBE TO DETERMINE EXACT NUMBER OF MONTHS  </w:t>
            </w:r>
            <w:r w:rsidRPr="004F6310">
              <w:rPr>
                <w:rFonts w:ascii="Arial" w:hAnsi="Arial" w:cs="Arial"/>
                <w:sz w:val="28"/>
                <w:szCs w:val="28"/>
              </w:rPr>
              <w:sym w:font="Wingdings 2" w:char="F0A3"/>
            </w:r>
          </w:p>
        </w:tc>
      </w:tr>
    </w:tbl>
    <w:p w14:paraId="40CBDCFE" w14:textId="77777777" w:rsidR="003D23F2" w:rsidRPr="004F6310" w:rsidRDefault="003D23F2" w:rsidP="003D23F2">
      <w:pPr>
        <w:rPr>
          <w:rFonts w:ascii="Arial" w:hAnsi="Arial" w:cs="Arial"/>
          <w:b/>
        </w:rPr>
        <w:sectPr w:rsidR="003D23F2" w:rsidRPr="004F6310" w:rsidSect="00EE42FD">
          <w:pgSz w:w="15840" w:h="12240" w:orient="landscape" w:code="1"/>
          <w:pgMar w:top="1152" w:right="1152" w:bottom="1152" w:left="1152" w:header="720" w:footer="720" w:gutter="0"/>
          <w:cols w:space="720"/>
          <w:docGrid w:linePitch="360"/>
        </w:sectPr>
      </w:pPr>
    </w:p>
    <w:p w14:paraId="67E9C9F9" w14:textId="77777777" w:rsidR="003D23F2" w:rsidRPr="004F6310" w:rsidRDefault="003D23F2" w:rsidP="003D23F2">
      <w:pP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18"/>
        <w:gridCol w:w="2340"/>
        <w:gridCol w:w="1539"/>
      </w:tblGrid>
      <w:tr w:rsidR="003D23F2" w:rsidRPr="004F6310" w14:paraId="1D0E796B" w14:textId="77777777">
        <w:trPr>
          <w:jc w:val="center"/>
        </w:trPr>
        <w:tc>
          <w:tcPr>
            <w:tcW w:w="810" w:type="dxa"/>
          </w:tcPr>
          <w:p w14:paraId="0EF63D29" w14:textId="77777777" w:rsidR="003D23F2" w:rsidRPr="004F6310" w:rsidRDefault="003D23F2" w:rsidP="00EE42FD">
            <w:pPr>
              <w:numPr>
                <w:ilvl w:val="0"/>
                <w:numId w:val="5"/>
              </w:numPr>
              <w:ind w:left="120"/>
              <w:jc w:val="center"/>
              <w:rPr>
                <w:rFonts w:ascii="Arial" w:hAnsi="Arial" w:cs="Arial"/>
                <w:sz w:val="20"/>
                <w:szCs w:val="20"/>
              </w:rPr>
            </w:pPr>
          </w:p>
        </w:tc>
        <w:tc>
          <w:tcPr>
            <w:tcW w:w="4518" w:type="dxa"/>
          </w:tcPr>
          <w:p w14:paraId="1795105C" w14:textId="77777777" w:rsidR="003D23F2" w:rsidRPr="004F6310" w:rsidRDefault="003D23F2" w:rsidP="00EE42FD">
            <w:pPr>
              <w:rPr>
                <w:rFonts w:ascii="Arial" w:hAnsi="Arial" w:cs="Arial"/>
                <w:sz w:val="20"/>
                <w:szCs w:val="20"/>
              </w:rPr>
            </w:pPr>
            <w:r w:rsidRPr="004F6310">
              <w:rPr>
                <w:rFonts w:ascii="Arial" w:hAnsi="Arial" w:cs="Arial"/>
                <w:sz w:val="20"/>
                <w:szCs w:val="20"/>
              </w:rPr>
              <w:t>Are you pregnant now?</w:t>
            </w:r>
          </w:p>
        </w:tc>
        <w:tc>
          <w:tcPr>
            <w:tcW w:w="2340" w:type="dxa"/>
          </w:tcPr>
          <w:p w14:paraId="4CA15151" w14:textId="77777777" w:rsidR="003D23F2" w:rsidRPr="004F6310" w:rsidRDefault="003D23F2" w:rsidP="003D23F2">
            <w:pPr>
              <w:numPr>
                <w:ilvl w:val="0"/>
                <w:numId w:val="24"/>
              </w:numPr>
              <w:rPr>
                <w:rFonts w:ascii="Arial" w:hAnsi="Arial" w:cs="Arial"/>
                <w:sz w:val="20"/>
                <w:szCs w:val="20"/>
              </w:rPr>
            </w:pPr>
            <w:r w:rsidRPr="004F6310">
              <w:rPr>
                <w:rFonts w:ascii="Arial" w:hAnsi="Arial" w:cs="Arial"/>
                <w:sz w:val="20"/>
                <w:szCs w:val="20"/>
              </w:rPr>
              <w:t>[    ] YES</w:t>
            </w:r>
          </w:p>
          <w:p w14:paraId="63B97D98" w14:textId="77777777" w:rsidR="003D23F2" w:rsidRPr="004F6310" w:rsidRDefault="003D23F2" w:rsidP="003D23F2">
            <w:pPr>
              <w:numPr>
                <w:ilvl w:val="0"/>
                <w:numId w:val="24"/>
              </w:numPr>
              <w:rPr>
                <w:rFonts w:ascii="Arial" w:hAnsi="Arial" w:cs="Arial"/>
                <w:sz w:val="20"/>
                <w:szCs w:val="20"/>
              </w:rPr>
            </w:pPr>
            <w:r w:rsidRPr="004F6310">
              <w:rPr>
                <w:rFonts w:ascii="Arial" w:hAnsi="Arial" w:cs="Arial"/>
                <w:sz w:val="20"/>
                <w:szCs w:val="20"/>
              </w:rPr>
              <w:t>[    ] NO</w:t>
            </w:r>
          </w:p>
          <w:p w14:paraId="5E142302" w14:textId="77777777" w:rsidR="003D23F2" w:rsidRPr="004F6310" w:rsidRDefault="003D23F2" w:rsidP="003D23F2">
            <w:pPr>
              <w:rPr>
                <w:rFonts w:ascii="Arial" w:hAnsi="Arial" w:cs="Arial"/>
                <w:sz w:val="20"/>
                <w:szCs w:val="20"/>
              </w:rPr>
            </w:pPr>
            <w:r w:rsidRPr="004F6310">
              <w:rPr>
                <w:rFonts w:ascii="Arial" w:hAnsi="Arial" w:cs="Arial"/>
                <w:sz w:val="20"/>
                <w:szCs w:val="20"/>
              </w:rPr>
              <w:t xml:space="preserve">99. [    ] DON’T KNOW  </w:t>
            </w:r>
          </w:p>
        </w:tc>
        <w:tc>
          <w:tcPr>
            <w:tcW w:w="1539" w:type="dxa"/>
          </w:tcPr>
          <w:p w14:paraId="458FE80E" w14:textId="77777777" w:rsidR="003D23F2" w:rsidRPr="004F6310" w:rsidRDefault="003D23F2" w:rsidP="00EE42FD">
            <w:pPr>
              <w:rPr>
                <w:rFonts w:ascii="Arial" w:hAnsi="Arial" w:cs="Arial"/>
                <w:b/>
                <w:sz w:val="20"/>
                <w:szCs w:val="20"/>
              </w:rPr>
            </w:pPr>
          </w:p>
          <w:p w14:paraId="3CC6433E" w14:textId="77777777" w:rsidR="003D23F2" w:rsidRPr="004F6310" w:rsidRDefault="003D23F2" w:rsidP="00EE42FD">
            <w:pPr>
              <w:rPr>
                <w:rFonts w:ascii="Arial" w:hAnsi="Arial" w:cs="Arial"/>
                <w:b/>
                <w:sz w:val="20"/>
                <w:szCs w:val="20"/>
              </w:rPr>
            </w:pPr>
            <w:r w:rsidRPr="004F6310">
              <w:rPr>
                <w:rFonts w:ascii="Arial" w:hAnsi="Arial" w:cs="Arial"/>
                <w:b/>
                <w:sz w:val="20"/>
                <w:szCs w:val="20"/>
              </w:rPr>
              <w:t xml:space="preserve">&gt;&gt;skip to </w:t>
            </w:r>
            <w:r w:rsidR="00E17B5D" w:rsidRPr="004F6310">
              <w:rPr>
                <w:rFonts w:ascii="Arial" w:hAnsi="Arial" w:cs="Arial"/>
                <w:b/>
                <w:sz w:val="20"/>
                <w:szCs w:val="20"/>
              </w:rPr>
              <w:t>163</w:t>
            </w:r>
            <w:r w:rsidRPr="004F6310">
              <w:rPr>
                <w:rFonts w:ascii="Arial" w:hAnsi="Arial" w:cs="Arial"/>
                <w:b/>
                <w:sz w:val="20"/>
                <w:szCs w:val="20"/>
              </w:rPr>
              <w:br/>
              <w:t>&gt;&gt;skip to 16</w:t>
            </w:r>
            <w:r w:rsidR="00E17B5D" w:rsidRPr="004F6310">
              <w:rPr>
                <w:rFonts w:ascii="Arial" w:hAnsi="Arial" w:cs="Arial"/>
                <w:b/>
                <w:sz w:val="20"/>
                <w:szCs w:val="20"/>
              </w:rPr>
              <w:t>3</w:t>
            </w:r>
          </w:p>
        </w:tc>
      </w:tr>
      <w:tr w:rsidR="003D23F2" w:rsidRPr="004F6310" w14:paraId="29B0911D" w14:textId="77777777">
        <w:trPr>
          <w:jc w:val="center"/>
        </w:trPr>
        <w:tc>
          <w:tcPr>
            <w:tcW w:w="810" w:type="dxa"/>
          </w:tcPr>
          <w:p w14:paraId="4F54B3D2" w14:textId="77777777" w:rsidR="003D23F2" w:rsidRPr="004F6310" w:rsidRDefault="003D23F2" w:rsidP="00EE42FD">
            <w:pPr>
              <w:numPr>
                <w:ilvl w:val="0"/>
                <w:numId w:val="5"/>
              </w:numPr>
              <w:ind w:left="120"/>
              <w:rPr>
                <w:rFonts w:ascii="Arial" w:hAnsi="Arial" w:cs="Arial"/>
                <w:sz w:val="20"/>
                <w:szCs w:val="20"/>
              </w:rPr>
            </w:pPr>
          </w:p>
        </w:tc>
        <w:tc>
          <w:tcPr>
            <w:tcW w:w="4518" w:type="dxa"/>
          </w:tcPr>
          <w:p w14:paraId="7F8350BC" w14:textId="77777777" w:rsidR="003D23F2" w:rsidRPr="004F6310" w:rsidRDefault="003D23F2" w:rsidP="00EE42FD">
            <w:pPr>
              <w:rPr>
                <w:rFonts w:ascii="Arial" w:hAnsi="Arial" w:cs="Arial"/>
                <w:sz w:val="20"/>
                <w:szCs w:val="20"/>
              </w:rPr>
            </w:pPr>
            <w:r w:rsidRPr="004F6310">
              <w:rPr>
                <w:rFonts w:ascii="Arial" w:hAnsi="Arial" w:cs="Arial"/>
                <w:sz w:val="20"/>
                <w:szCs w:val="20"/>
              </w:rPr>
              <w:t>How many months pregnant are you?</w:t>
            </w:r>
          </w:p>
          <w:p w14:paraId="6BBD2724" w14:textId="77777777" w:rsidR="003D23F2" w:rsidRPr="004F6310" w:rsidRDefault="003D23F2" w:rsidP="00EE42FD">
            <w:pPr>
              <w:rPr>
                <w:rFonts w:ascii="Arial" w:hAnsi="Arial" w:cs="Arial"/>
                <w:sz w:val="20"/>
                <w:szCs w:val="20"/>
              </w:rPr>
            </w:pPr>
          </w:p>
          <w:p w14:paraId="5293912E" w14:textId="77777777" w:rsidR="003D23F2" w:rsidRPr="004F6310" w:rsidRDefault="003D23F2" w:rsidP="00EE42FD">
            <w:pPr>
              <w:rPr>
                <w:rFonts w:ascii="Arial" w:hAnsi="Arial" w:cs="Arial"/>
                <w:sz w:val="20"/>
                <w:szCs w:val="20"/>
              </w:rPr>
            </w:pPr>
            <w:r w:rsidRPr="004F6310">
              <w:rPr>
                <w:rFonts w:ascii="Arial" w:hAnsi="Arial" w:cs="Arial"/>
                <w:sz w:val="20"/>
                <w:szCs w:val="20"/>
              </w:rPr>
              <w:t>RECORD NUMBER OF COMPLETED MONTHS.  IF NOT known, enter ‘99’</w:t>
            </w:r>
          </w:p>
        </w:tc>
        <w:tc>
          <w:tcPr>
            <w:tcW w:w="2340" w:type="dxa"/>
          </w:tcPr>
          <w:p w14:paraId="02356A5B" w14:textId="77777777" w:rsidR="003D23F2" w:rsidRPr="004F6310" w:rsidRDefault="003D23F2" w:rsidP="00EE42FD">
            <w:pPr>
              <w:rPr>
                <w:rFonts w:ascii="Arial" w:hAnsi="Arial" w:cs="Arial"/>
                <w:sz w:val="20"/>
                <w:szCs w:val="20"/>
              </w:rPr>
            </w:pPr>
          </w:p>
          <w:p w14:paraId="563DD3F6" w14:textId="77777777" w:rsidR="003D23F2" w:rsidRPr="004F6310" w:rsidRDefault="003D23F2" w:rsidP="00EE42FD">
            <w:pPr>
              <w:rPr>
                <w:rFonts w:ascii="Arial" w:hAnsi="Arial" w:cs="Arial"/>
                <w:sz w:val="20"/>
                <w:szCs w:val="20"/>
              </w:rPr>
            </w:pPr>
            <w:proofErr w:type="gramStart"/>
            <w:r w:rsidRPr="004F6310">
              <w:rPr>
                <w:rFonts w:ascii="Arial" w:hAnsi="Arial" w:cs="Arial"/>
                <w:sz w:val="20"/>
                <w:szCs w:val="20"/>
              </w:rPr>
              <w:t>Months .</w:t>
            </w:r>
            <w:proofErr w:type="gramEnd"/>
            <w:r w:rsidRPr="004F6310">
              <w:rPr>
                <w:rFonts w:ascii="Arial" w:hAnsi="Arial" w:cs="Arial"/>
                <w:sz w:val="20"/>
                <w:szCs w:val="20"/>
              </w:rPr>
              <w:t xml:space="preserve">  . . . . . . </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539" w:type="dxa"/>
          </w:tcPr>
          <w:p w14:paraId="1CF97956" w14:textId="77777777" w:rsidR="003D23F2" w:rsidRPr="004F6310" w:rsidRDefault="003D23F2" w:rsidP="00EE42FD">
            <w:pPr>
              <w:rPr>
                <w:rFonts w:ascii="Arial" w:hAnsi="Arial" w:cs="Arial"/>
                <w:b/>
                <w:sz w:val="20"/>
                <w:szCs w:val="20"/>
              </w:rPr>
            </w:pPr>
          </w:p>
        </w:tc>
      </w:tr>
      <w:tr w:rsidR="003D23F2" w:rsidRPr="004F6310" w14:paraId="0750888B" w14:textId="77777777">
        <w:trPr>
          <w:jc w:val="center"/>
        </w:trPr>
        <w:tc>
          <w:tcPr>
            <w:tcW w:w="810" w:type="dxa"/>
          </w:tcPr>
          <w:p w14:paraId="75BBDA34" w14:textId="77777777" w:rsidR="003D23F2" w:rsidRPr="004F6310" w:rsidRDefault="003D23F2" w:rsidP="00EE42FD">
            <w:pPr>
              <w:numPr>
                <w:ilvl w:val="0"/>
                <w:numId w:val="5"/>
              </w:numPr>
              <w:ind w:left="120"/>
              <w:rPr>
                <w:rFonts w:ascii="Arial" w:hAnsi="Arial" w:cs="Arial"/>
                <w:sz w:val="20"/>
                <w:szCs w:val="20"/>
              </w:rPr>
            </w:pPr>
          </w:p>
        </w:tc>
        <w:tc>
          <w:tcPr>
            <w:tcW w:w="4518" w:type="dxa"/>
          </w:tcPr>
          <w:p w14:paraId="42AEE078"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At the time you first became pregnant, did you want to become pregnant </w:t>
            </w:r>
            <w:r w:rsidRPr="004F6310">
              <w:rPr>
                <w:rFonts w:ascii="Arial" w:hAnsi="Arial" w:cs="Arial"/>
                <w:sz w:val="20"/>
                <w:szCs w:val="20"/>
                <w:u w:val="single"/>
              </w:rPr>
              <w:t>then</w:t>
            </w:r>
            <w:r w:rsidRPr="004F6310">
              <w:rPr>
                <w:rFonts w:ascii="Arial" w:hAnsi="Arial" w:cs="Arial"/>
                <w:sz w:val="20"/>
                <w:szCs w:val="20"/>
              </w:rPr>
              <w:t xml:space="preserve">, did you want to wait until </w:t>
            </w:r>
            <w:r w:rsidRPr="004F6310">
              <w:rPr>
                <w:rFonts w:ascii="Arial" w:hAnsi="Arial" w:cs="Arial"/>
                <w:sz w:val="20"/>
                <w:szCs w:val="20"/>
                <w:u w:val="single"/>
              </w:rPr>
              <w:t>later</w:t>
            </w:r>
            <w:r w:rsidRPr="004F6310">
              <w:rPr>
                <w:rFonts w:ascii="Arial" w:hAnsi="Arial" w:cs="Arial"/>
                <w:sz w:val="20"/>
                <w:szCs w:val="20"/>
              </w:rPr>
              <w:t xml:space="preserve">, or did you </w:t>
            </w:r>
            <w:r w:rsidRPr="004F6310">
              <w:rPr>
                <w:rFonts w:ascii="Arial" w:hAnsi="Arial" w:cs="Arial"/>
                <w:sz w:val="20"/>
                <w:szCs w:val="20"/>
                <w:u w:val="single"/>
              </w:rPr>
              <w:t>not want</w:t>
            </w:r>
            <w:r w:rsidRPr="004F6310">
              <w:rPr>
                <w:rFonts w:ascii="Arial" w:hAnsi="Arial" w:cs="Arial"/>
                <w:sz w:val="20"/>
                <w:szCs w:val="20"/>
              </w:rPr>
              <w:t xml:space="preserve"> to have any more children at all?</w:t>
            </w:r>
          </w:p>
        </w:tc>
        <w:tc>
          <w:tcPr>
            <w:tcW w:w="2340" w:type="dxa"/>
          </w:tcPr>
          <w:p w14:paraId="49E644DE"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1. [   ] THEN </w:t>
            </w:r>
            <w:r w:rsidRPr="004F6310">
              <w:rPr>
                <w:rFonts w:ascii="Arial" w:hAnsi="Arial" w:cs="Arial"/>
                <w:sz w:val="20"/>
                <w:szCs w:val="20"/>
              </w:rPr>
              <w:br/>
              <w:t xml:space="preserve">2. [   ] LATER </w:t>
            </w:r>
            <w:r w:rsidRPr="004F6310">
              <w:rPr>
                <w:rFonts w:ascii="Arial" w:hAnsi="Arial" w:cs="Arial"/>
                <w:sz w:val="20"/>
                <w:szCs w:val="20"/>
              </w:rPr>
              <w:br/>
              <w:t xml:space="preserve">3. [   ] NOT AT ALL  </w:t>
            </w:r>
          </w:p>
          <w:p w14:paraId="21ECDA5B" w14:textId="77777777" w:rsidR="003D23F2" w:rsidRPr="004F6310" w:rsidRDefault="00B72CEF" w:rsidP="00EE42FD">
            <w:pPr>
              <w:rPr>
                <w:rFonts w:ascii="Arial" w:hAnsi="Arial" w:cs="Arial"/>
                <w:sz w:val="20"/>
                <w:szCs w:val="20"/>
              </w:rPr>
            </w:pPr>
            <w:r w:rsidRPr="004F6310">
              <w:rPr>
                <w:rFonts w:ascii="Arial" w:hAnsi="Arial" w:cs="Arial"/>
                <w:sz w:val="20"/>
                <w:szCs w:val="20"/>
              </w:rPr>
              <w:t>4. [   ] NOT APPLICABLE</w:t>
            </w:r>
          </w:p>
        </w:tc>
        <w:tc>
          <w:tcPr>
            <w:tcW w:w="1539" w:type="dxa"/>
          </w:tcPr>
          <w:p w14:paraId="1681A981" w14:textId="77777777" w:rsidR="003D23F2" w:rsidRPr="004F6310" w:rsidRDefault="003D23F2" w:rsidP="00EE42FD">
            <w:pPr>
              <w:rPr>
                <w:rFonts w:ascii="Arial" w:hAnsi="Arial" w:cs="Arial"/>
                <w:b/>
                <w:sz w:val="20"/>
                <w:szCs w:val="20"/>
              </w:rPr>
            </w:pPr>
          </w:p>
        </w:tc>
      </w:tr>
      <w:tr w:rsidR="003D23F2" w:rsidRPr="004F6310" w14:paraId="7BD9C8BF" w14:textId="77777777">
        <w:trPr>
          <w:jc w:val="center"/>
        </w:trPr>
        <w:tc>
          <w:tcPr>
            <w:tcW w:w="810" w:type="dxa"/>
          </w:tcPr>
          <w:p w14:paraId="3792E555" w14:textId="77777777" w:rsidR="003D23F2" w:rsidRPr="004F6310" w:rsidRDefault="003D23F2" w:rsidP="00EE42FD">
            <w:pPr>
              <w:numPr>
                <w:ilvl w:val="0"/>
                <w:numId w:val="5"/>
              </w:numPr>
              <w:ind w:left="120"/>
              <w:rPr>
                <w:rFonts w:ascii="Arial" w:hAnsi="Arial" w:cs="Arial"/>
                <w:sz w:val="20"/>
                <w:szCs w:val="20"/>
              </w:rPr>
            </w:pPr>
          </w:p>
        </w:tc>
        <w:tc>
          <w:tcPr>
            <w:tcW w:w="4518" w:type="dxa"/>
          </w:tcPr>
          <w:p w14:paraId="1974C77F" w14:textId="77777777" w:rsidR="003D23F2" w:rsidRPr="004F6310" w:rsidRDefault="003D23F2" w:rsidP="00EE42FD">
            <w:pPr>
              <w:rPr>
                <w:rFonts w:ascii="Arial" w:hAnsi="Arial" w:cs="Arial"/>
                <w:sz w:val="20"/>
                <w:szCs w:val="20"/>
              </w:rPr>
            </w:pPr>
            <w:r w:rsidRPr="004F6310">
              <w:rPr>
                <w:rFonts w:ascii="Arial" w:hAnsi="Arial" w:cs="Arial"/>
                <w:sz w:val="20"/>
                <w:szCs w:val="20"/>
              </w:rPr>
              <w:t>Have you ever had a pregnancy that miscarried, was aborted, or ended in a stillbirth?</w:t>
            </w:r>
          </w:p>
        </w:tc>
        <w:tc>
          <w:tcPr>
            <w:tcW w:w="2340" w:type="dxa"/>
          </w:tcPr>
          <w:p w14:paraId="30160FE8"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596CF6AB" w14:textId="77777777" w:rsidR="003D23F2" w:rsidRPr="004F6310" w:rsidRDefault="003D23F2" w:rsidP="00EE42FD">
            <w:pPr>
              <w:rPr>
                <w:rFonts w:ascii="Arial" w:hAnsi="Arial" w:cs="Arial"/>
                <w:sz w:val="20"/>
                <w:szCs w:val="20"/>
              </w:rPr>
            </w:pPr>
            <w:r w:rsidRPr="004F6310">
              <w:rPr>
                <w:rFonts w:ascii="Arial" w:hAnsi="Arial" w:cs="Arial"/>
                <w:sz w:val="20"/>
                <w:szCs w:val="20"/>
              </w:rPr>
              <w:t>2. [    ] NO</w:t>
            </w:r>
          </w:p>
          <w:p w14:paraId="443FF196" w14:textId="77777777" w:rsidR="003D23F2" w:rsidRPr="004F6310" w:rsidRDefault="003D23F2" w:rsidP="00EE42FD">
            <w:pPr>
              <w:rPr>
                <w:rFonts w:ascii="Arial" w:hAnsi="Arial" w:cs="Arial"/>
                <w:sz w:val="20"/>
                <w:szCs w:val="20"/>
              </w:rPr>
            </w:pPr>
          </w:p>
        </w:tc>
        <w:tc>
          <w:tcPr>
            <w:tcW w:w="1539" w:type="dxa"/>
          </w:tcPr>
          <w:p w14:paraId="6423DDCF" w14:textId="77777777" w:rsidR="003D23F2" w:rsidRPr="004F6310" w:rsidRDefault="003D23F2" w:rsidP="00EE42FD">
            <w:pPr>
              <w:rPr>
                <w:rFonts w:ascii="Arial" w:hAnsi="Arial" w:cs="Arial"/>
                <w:b/>
                <w:sz w:val="20"/>
                <w:szCs w:val="20"/>
              </w:rPr>
            </w:pPr>
          </w:p>
          <w:p w14:paraId="4F0131A1"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&gt;&gt;skip to 1</w:t>
            </w:r>
            <w:r w:rsidR="00B72CEF" w:rsidRPr="004F6310">
              <w:rPr>
                <w:rFonts w:ascii="Arial" w:hAnsi="Arial" w:cs="Arial"/>
                <w:b/>
                <w:sz w:val="20"/>
                <w:szCs w:val="20"/>
              </w:rPr>
              <w:t>7</w:t>
            </w:r>
            <w:r w:rsidR="00E17B5D" w:rsidRPr="004F6310">
              <w:rPr>
                <w:rFonts w:ascii="Arial" w:hAnsi="Arial" w:cs="Arial"/>
                <w:b/>
                <w:sz w:val="20"/>
                <w:szCs w:val="20"/>
              </w:rPr>
              <w:t>1</w:t>
            </w:r>
          </w:p>
        </w:tc>
      </w:tr>
      <w:tr w:rsidR="003D23F2" w:rsidRPr="004F6310" w14:paraId="3681631D" w14:textId="77777777">
        <w:trPr>
          <w:jc w:val="center"/>
        </w:trPr>
        <w:tc>
          <w:tcPr>
            <w:tcW w:w="810" w:type="dxa"/>
          </w:tcPr>
          <w:p w14:paraId="6CF750BA" w14:textId="77777777" w:rsidR="003D23F2" w:rsidRPr="004F6310" w:rsidRDefault="003D23F2" w:rsidP="00EE42FD">
            <w:pPr>
              <w:numPr>
                <w:ilvl w:val="0"/>
                <w:numId w:val="5"/>
              </w:numPr>
              <w:ind w:left="120"/>
              <w:rPr>
                <w:rFonts w:ascii="Arial" w:hAnsi="Arial" w:cs="Arial"/>
                <w:sz w:val="20"/>
                <w:szCs w:val="20"/>
              </w:rPr>
            </w:pPr>
          </w:p>
        </w:tc>
        <w:tc>
          <w:tcPr>
            <w:tcW w:w="4518" w:type="dxa"/>
          </w:tcPr>
          <w:p w14:paraId="66E0EDD3" w14:textId="77777777" w:rsidR="003D23F2" w:rsidRPr="004F6310" w:rsidRDefault="003D23F2" w:rsidP="00EE42FD">
            <w:pPr>
              <w:rPr>
                <w:rFonts w:ascii="Arial" w:hAnsi="Arial" w:cs="Arial"/>
                <w:sz w:val="20"/>
                <w:szCs w:val="20"/>
              </w:rPr>
            </w:pPr>
            <w:r w:rsidRPr="004F6310">
              <w:rPr>
                <w:rFonts w:ascii="Arial" w:hAnsi="Arial" w:cs="Arial"/>
                <w:sz w:val="20"/>
                <w:szCs w:val="20"/>
              </w:rPr>
              <w:t>How many such pregnancies have you had?</w:t>
            </w:r>
          </w:p>
        </w:tc>
        <w:tc>
          <w:tcPr>
            <w:tcW w:w="2340" w:type="dxa"/>
          </w:tcPr>
          <w:p w14:paraId="5E10940A"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Number of miscarriages, abortions, and/or still births</w:t>
            </w:r>
          </w:p>
          <w:p w14:paraId="3D0C1C0C" w14:textId="77777777" w:rsidR="003D23F2" w:rsidRPr="004F6310" w:rsidRDefault="003D23F2" w:rsidP="00EE42FD">
            <w:pPr>
              <w:jc w:val="cente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149CDF17" w14:textId="77777777" w:rsidR="003D23F2" w:rsidRPr="004F6310" w:rsidRDefault="003D23F2" w:rsidP="00EE42FD">
            <w:pPr>
              <w:rPr>
                <w:rFonts w:ascii="Arial" w:hAnsi="Arial" w:cs="Arial"/>
                <w:sz w:val="20"/>
                <w:szCs w:val="20"/>
              </w:rPr>
            </w:pPr>
          </w:p>
        </w:tc>
        <w:tc>
          <w:tcPr>
            <w:tcW w:w="1539" w:type="dxa"/>
          </w:tcPr>
          <w:p w14:paraId="612729F4" w14:textId="77777777" w:rsidR="003D23F2" w:rsidRPr="004F6310" w:rsidRDefault="003D23F2" w:rsidP="00EE42FD">
            <w:pPr>
              <w:rPr>
                <w:rFonts w:ascii="Arial" w:hAnsi="Arial" w:cs="Arial"/>
                <w:sz w:val="20"/>
                <w:szCs w:val="20"/>
              </w:rPr>
            </w:pPr>
          </w:p>
        </w:tc>
      </w:tr>
    </w:tbl>
    <w:p w14:paraId="1CC41179" w14:textId="77777777" w:rsidR="003D23F2" w:rsidRPr="004F6310" w:rsidRDefault="003D23F2" w:rsidP="003D23F2">
      <w:pP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
        <w:gridCol w:w="3712"/>
        <w:gridCol w:w="4662"/>
      </w:tblGrid>
      <w:tr w:rsidR="003D23F2" w:rsidRPr="004F6310" w14:paraId="245D19CB" w14:textId="77777777">
        <w:trPr>
          <w:jc w:val="center"/>
        </w:trPr>
        <w:tc>
          <w:tcPr>
            <w:tcW w:w="779" w:type="dxa"/>
          </w:tcPr>
          <w:p w14:paraId="28DF22CE" w14:textId="77777777" w:rsidR="003D23F2" w:rsidRPr="004F6310" w:rsidRDefault="003D23F2" w:rsidP="00EE42FD">
            <w:pPr>
              <w:numPr>
                <w:ilvl w:val="0"/>
                <w:numId w:val="5"/>
              </w:numPr>
              <w:ind w:left="120"/>
              <w:rPr>
                <w:rFonts w:ascii="Arial" w:hAnsi="Arial" w:cs="Arial"/>
                <w:sz w:val="20"/>
                <w:szCs w:val="20"/>
              </w:rPr>
            </w:pPr>
          </w:p>
        </w:tc>
        <w:tc>
          <w:tcPr>
            <w:tcW w:w="8374" w:type="dxa"/>
            <w:gridSpan w:val="2"/>
          </w:tcPr>
          <w:p w14:paraId="1346F621" w14:textId="77777777" w:rsidR="003D23F2" w:rsidRPr="004F6310" w:rsidRDefault="003D23F2" w:rsidP="00EE42FD">
            <w:pPr>
              <w:rPr>
                <w:rFonts w:ascii="Arial" w:hAnsi="Arial" w:cs="Arial"/>
                <w:sz w:val="20"/>
                <w:szCs w:val="20"/>
              </w:rPr>
            </w:pPr>
            <w:r w:rsidRPr="004F6310">
              <w:rPr>
                <w:rFonts w:ascii="Arial" w:hAnsi="Arial" w:cs="Arial"/>
                <w:sz w:val="20"/>
                <w:szCs w:val="20"/>
              </w:rPr>
              <w:t>For each miscarried, aborted, or still birth pregnancy ask:</w:t>
            </w:r>
          </w:p>
        </w:tc>
      </w:tr>
      <w:tr w:rsidR="003D23F2" w:rsidRPr="004F6310" w14:paraId="4643B7D0" w14:textId="77777777">
        <w:trPr>
          <w:jc w:val="center"/>
        </w:trPr>
        <w:tc>
          <w:tcPr>
            <w:tcW w:w="779" w:type="dxa"/>
          </w:tcPr>
          <w:p w14:paraId="22B3575E" w14:textId="77777777" w:rsidR="003D23F2" w:rsidRPr="004F6310" w:rsidRDefault="003D23F2" w:rsidP="00EE42FD">
            <w:pPr>
              <w:numPr>
                <w:ilvl w:val="0"/>
                <w:numId w:val="5"/>
              </w:numPr>
              <w:ind w:left="120"/>
              <w:rPr>
                <w:rFonts w:ascii="Arial" w:hAnsi="Arial" w:cs="Arial"/>
                <w:sz w:val="20"/>
                <w:szCs w:val="20"/>
              </w:rPr>
            </w:pPr>
          </w:p>
        </w:tc>
        <w:tc>
          <w:tcPr>
            <w:tcW w:w="3712" w:type="dxa"/>
          </w:tcPr>
          <w:p w14:paraId="552B63B9" w14:textId="77777777" w:rsidR="003D23F2" w:rsidRPr="004F6310" w:rsidRDefault="003D23F2" w:rsidP="000E14CC">
            <w:pPr>
              <w:rPr>
                <w:rFonts w:ascii="Arial" w:hAnsi="Arial" w:cs="Arial"/>
                <w:sz w:val="20"/>
                <w:szCs w:val="20"/>
              </w:rPr>
            </w:pPr>
            <w:r w:rsidRPr="004F6310">
              <w:rPr>
                <w:rFonts w:ascii="Arial" w:hAnsi="Arial" w:cs="Arial"/>
                <w:sz w:val="20"/>
                <w:szCs w:val="20"/>
              </w:rPr>
              <w:t xml:space="preserve">a. When did the (first/next/last) </w:t>
            </w:r>
            <w:r w:rsidR="000E14CC" w:rsidRPr="004F6310">
              <w:rPr>
                <w:rFonts w:ascii="Arial" w:hAnsi="Arial" w:cs="Arial"/>
                <w:sz w:val="20"/>
                <w:szCs w:val="20"/>
              </w:rPr>
              <w:t>miscarriage/abortion/still birth occur?</w:t>
            </w:r>
          </w:p>
        </w:tc>
        <w:tc>
          <w:tcPr>
            <w:tcW w:w="4662" w:type="dxa"/>
          </w:tcPr>
          <w:p w14:paraId="7C9DA158" w14:textId="77777777" w:rsidR="003D23F2" w:rsidRPr="004F6310" w:rsidRDefault="003D23F2" w:rsidP="00EE42FD">
            <w:pPr>
              <w:rPr>
                <w:rFonts w:ascii="Arial" w:hAnsi="Arial" w:cs="Arial"/>
                <w:sz w:val="20"/>
                <w:szCs w:val="20"/>
              </w:rPr>
            </w:pPr>
            <w:r w:rsidRPr="004F6310">
              <w:rPr>
                <w:rFonts w:ascii="Arial" w:hAnsi="Arial" w:cs="Arial"/>
                <w:sz w:val="20"/>
                <w:szCs w:val="20"/>
              </w:rPr>
              <w:t>b. How many months pregnant were you when the pregnancy ended?</w:t>
            </w:r>
          </w:p>
        </w:tc>
      </w:tr>
      <w:tr w:rsidR="003D23F2" w:rsidRPr="004F6310" w14:paraId="3FB4A140" w14:textId="77777777">
        <w:trPr>
          <w:jc w:val="center"/>
        </w:trPr>
        <w:tc>
          <w:tcPr>
            <w:tcW w:w="779" w:type="dxa"/>
          </w:tcPr>
          <w:p w14:paraId="2EEF705E" w14:textId="77777777" w:rsidR="003D23F2" w:rsidRPr="004F6310" w:rsidRDefault="003D23F2" w:rsidP="00EE42FD">
            <w:pPr>
              <w:numPr>
                <w:ilvl w:val="0"/>
                <w:numId w:val="5"/>
              </w:numPr>
              <w:ind w:left="120"/>
              <w:rPr>
                <w:rFonts w:ascii="Arial" w:hAnsi="Arial" w:cs="Arial"/>
                <w:sz w:val="20"/>
                <w:szCs w:val="20"/>
              </w:rPr>
            </w:pPr>
          </w:p>
        </w:tc>
        <w:tc>
          <w:tcPr>
            <w:tcW w:w="3712" w:type="dxa"/>
          </w:tcPr>
          <w:p w14:paraId="32B69CC4" w14:textId="77777777" w:rsidR="003D23F2" w:rsidRPr="004F6310" w:rsidRDefault="003D23F2" w:rsidP="00EE42FD">
            <w:pPr>
              <w:jc w:val="center"/>
              <w:rPr>
                <w:rFonts w:ascii="Arial" w:hAnsi="Arial" w:cs="Arial"/>
                <w:sz w:val="20"/>
                <w:szCs w:val="20"/>
              </w:rPr>
            </w:pPr>
          </w:p>
          <w:p w14:paraId="22A8E425" w14:textId="77777777" w:rsidR="003D23F2" w:rsidRPr="004F6310" w:rsidRDefault="003D23F2" w:rsidP="00EE42FD">
            <w:pPr>
              <w:jc w:val="center"/>
              <w:rPr>
                <w:rFonts w:ascii="Arial" w:hAnsi="Arial" w:cs="Arial"/>
                <w:sz w:val="28"/>
                <w:szCs w:val="28"/>
              </w:rPr>
            </w:pPr>
            <w:r w:rsidRPr="004F6310">
              <w:rPr>
                <w:rFonts w:ascii="Arial" w:hAnsi="Arial" w:cs="Arial"/>
                <w:sz w:val="20"/>
                <w:szCs w:val="20"/>
              </w:rPr>
              <w:t xml:space="preserve">Month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20"/>
                <w:szCs w:val="20"/>
              </w:rPr>
              <w:t xml:space="preserve"> Year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p w14:paraId="44452A38" w14:textId="77777777" w:rsidR="003D23F2" w:rsidRPr="004F6310" w:rsidRDefault="003D23F2" w:rsidP="00EE42FD">
            <w:pPr>
              <w:jc w:val="center"/>
              <w:rPr>
                <w:rFonts w:ascii="Arial" w:hAnsi="Arial" w:cs="Arial"/>
                <w:sz w:val="20"/>
                <w:szCs w:val="20"/>
              </w:rPr>
            </w:pPr>
          </w:p>
        </w:tc>
        <w:tc>
          <w:tcPr>
            <w:tcW w:w="4662" w:type="dxa"/>
          </w:tcPr>
          <w:p w14:paraId="2C718AD3" w14:textId="77777777" w:rsidR="003D23F2" w:rsidRPr="004F6310" w:rsidRDefault="003D23F2" w:rsidP="00EE42FD">
            <w:pPr>
              <w:rPr>
                <w:rFonts w:ascii="Arial" w:hAnsi="Arial" w:cs="Arial"/>
                <w:sz w:val="20"/>
                <w:szCs w:val="20"/>
              </w:rPr>
            </w:pPr>
          </w:p>
          <w:p w14:paraId="1AE78A62"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2"/>
                <w:szCs w:val="32"/>
              </w:rPr>
              <w:sym w:font="Wingdings 2" w:char="F0A3"/>
            </w:r>
            <w:r w:rsidRPr="004F6310">
              <w:rPr>
                <w:rFonts w:ascii="Arial" w:hAnsi="Arial" w:cs="Arial"/>
                <w:sz w:val="32"/>
                <w:szCs w:val="32"/>
              </w:rPr>
              <w:sym w:font="Wingdings 2" w:char="F0A3"/>
            </w:r>
          </w:p>
        </w:tc>
      </w:tr>
      <w:tr w:rsidR="003D23F2" w:rsidRPr="004F6310" w14:paraId="45D63F22" w14:textId="77777777">
        <w:trPr>
          <w:jc w:val="center"/>
        </w:trPr>
        <w:tc>
          <w:tcPr>
            <w:tcW w:w="779" w:type="dxa"/>
          </w:tcPr>
          <w:p w14:paraId="0F9AF150" w14:textId="77777777" w:rsidR="003D23F2" w:rsidRPr="004F6310" w:rsidRDefault="003D23F2" w:rsidP="00EE42FD">
            <w:pPr>
              <w:numPr>
                <w:ilvl w:val="0"/>
                <w:numId w:val="5"/>
              </w:numPr>
              <w:ind w:left="120"/>
              <w:rPr>
                <w:rFonts w:ascii="Arial" w:hAnsi="Arial" w:cs="Arial"/>
                <w:sz w:val="20"/>
                <w:szCs w:val="20"/>
              </w:rPr>
            </w:pPr>
          </w:p>
        </w:tc>
        <w:tc>
          <w:tcPr>
            <w:tcW w:w="3712" w:type="dxa"/>
          </w:tcPr>
          <w:p w14:paraId="46285477" w14:textId="77777777" w:rsidR="003D23F2" w:rsidRPr="004F6310" w:rsidRDefault="003D23F2" w:rsidP="00EE42FD">
            <w:pPr>
              <w:jc w:val="center"/>
              <w:rPr>
                <w:rFonts w:ascii="Arial" w:hAnsi="Arial" w:cs="Arial"/>
                <w:sz w:val="20"/>
                <w:szCs w:val="20"/>
              </w:rPr>
            </w:pPr>
          </w:p>
          <w:p w14:paraId="143D413C" w14:textId="77777777" w:rsidR="003D23F2" w:rsidRPr="004F6310" w:rsidRDefault="003D23F2" w:rsidP="00EE42FD">
            <w:pPr>
              <w:jc w:val="center"/>
              <w:rPr>
                <w:rFonts w:ascii="Arial" w:hAnsi="Arial" w:cs="Arial"/>
                <w:sz w:val="28"/>
                <w:szCs w:val="28"/>
              </w:rPr>
            </w:pPr>
            <w:r w:rsidRPr="004F6310">
              <w:rPr>
                <w:rFonts w:ascii="Arial" w:hAnsi="Arial" w:cs="Arial"/>
                <w:sz w:val="20"/>
                <w:szCs w:val="20"/>
              </w:rPr>
              <w:t xml:space="preserve">Month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20"/>
                <w:szCs w:val="20"/>
              </w:rPr>
              <w:t xml:space="preserve"> Year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p w14:paraId="0CFC52C6" w14:textId="77777777" w:rsidR="003D23F2" w:rsidRPr="004F6310" w:rsidRDefault="003D23F2" w:rsidP="00EE42FD">
            <w:pPr>
              <w:rPr>
                <w:rFonts w:ascii="Arial" w:hAnsi="Arial" w:cs="Arial"/>
                <w:sz w:val="20"/>
                <w:szCs w:val="20"/>
              </w:rPr>
            </w:pPr>
          </w:p>
        </w:tc>
        <w:tc>
          <w:tcPr>
            <w:tcW w:w="4662" w:type="dxa"/>
          </w:tcPr>
          <w:p w14:paraId="47001D58" w14:textId="77777777" w:rsidR="003D23F2" w:rsidRPr="004F6310" w:rsidRDefault="003D23F2" w:rsidP="00EE42FD">
            <w:pPr>
              <w:rPr>
                <w:rFonts w:ascii="Arial" w:hAnsi="Arial" w:cs="Arial"/>
                <w:sz w:val="20"/>
                <w:szCs w:val="20"/>
              </w:rPr>
            </w:pPr>
          </w:p>
          <w:p w14:paraId="6A728146"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2"/>
                <w:szCs w:val="32"/>
              </w:rPr>
              <w:sym w:font="Wingdings 2" w:char="F0A3"/>
            </w:r>
            <w:r w:rsidRPr="004F6310">
              <w:rPr>
                <w:rFonts w:ascii="Arial" w:hAnsi="Arial" w:cs="Arial"/>
                <w:sz w:val="32"/>
                <w:szCs w:val="32"/>
              </w:rPr>
              <w:sym w:font="Wingdings 2" w:char="F0A3"/>
            </w:r>
          </w:p>
        </w:tc>
      </w:tr>
      <w:tr w:rsidR="003D23F2" w:rsidRPr="004F6310" w14:paraId="6204B3EA" w14:textId="77777777">
        <w:trPr>
          <w:jc w:val="center"/>
        </w:trPr>
        <w:tc>
          <w:tcPr>
            <w:tcW w:w="779" w:type="dxa"/>
          </w:tcPr>
          <w:p w14:paraId="4740D9FC" w14:textId="77777777" w:rsidR="003D23F2" w:rsidRPr="004F6310" w:rsidRDefault="003D23F2" w:rsidP="00EE42FD">
            <w:pPr>
              <w:numPr>
                <w:ilvl w:val="0"/>
                <w:numId w:val="5"/>
              </w:numPr>
              <w:ind w:left="120"/>
              <w:rPr>
                <w:rFonts w:ascii="Arial" w:hAnsi="Arial" w:cs="Arial"/>
                <w:sz w:val="20"/>
                <w:szCs w:val="20"/>
              </w:rPr>
            </w:pPr>
          </w:p>
        </w:tc>
        <w:tc>
          <w:tcPr>
            <w:tcW w:w="3712" w:type="dxa"/>
          </w:tcPr>
          <w:p w14:paraId="1DF78233" w14:textId="77777777" w:rsidR="003D23F2" w:rsidRPr="004F6310" w:rsidRDefault="003D23F2" w:rsidP="00EE42FD">
            <w:pPr>
              <w:jc w:val="center"/>
              <w:rPr>
                <w:rFonts w:ascii="Arial" w:hAnsi="Arial" w:cs="Arial"/>
                <w:sz w:val="20"/>
                <w:szCs w:val="20"/>
              </w:rPr>
            </w:pPr>
          </w:p>
          <w:p w14:paraId="3B4A9659" w14:textId="77777777" w:rsidR="003D23F2" w:rsidRPr="004F6310" w:rsidRDefault="003D23F2" w:rsidP="00EE42FD">
            <w:pPr>
              <w:jc w:val="center"/>
              <w:rPr>
                <w:rFonts w:ascii="Arial" w:hAnsi="Arial" w:cs="Arial"/>
                <w:sz w:val="28"/>
                <w:szCs w:val="28"/>
              </w:rPr>
            </w:pPr>
            <w:r w:rsidRPr="004F6310">
              <w:rPr>
                <w:rFonts w:ascii="Arial" w:hAnsi="Arial" w:cs="Arial"/>
                <w:sz w:val="20"/>
                <w:szCs w:val="20"/>
              </w:rPr>
              <w:t xml:space="preserve">Month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20"/>
                <w:szCs w:val="20"/>
              </w:rPr>
              <w:t xml:space="preserve"> Year </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p w14:paraId="3776BA89" w14:textId="77777777" w:rsidR="003D23F2" w:rsidRPr="004F6310" w:rsidRDefault="003D23F2" w:rsidP="00EE42FD">
            <w:pPr>
              <w:rPr>
                <w:rFonts w:ascii="Arial" w:hAnsi="Arial" w:cs="Arial"/>
                <w:sz w:val="20"/>
                <w:szCs w:val="20"/>
              </w:rPr>
            </w:pPr>
          </w:p>
        </w:tc>
        <w:tc>
          <w:tcPr>
            <w:tcW w:w="4662" w:type="dxa"/>
          </w:tcPr>
          <w:p w14:paraId="60DEEA51" w14:textId="77777777" w:rsidR="003D23F2" w:rsidRPr="004F6310" w:rsidRDefault="003D23F2" w:rsidP="00EE42FD">
            <w:pPr>
              <w:jc w:val="center"/>
              <w:rPr>
                <w:rFonts w:ascii="Arial" w:hAnsi="Arial" w:cs="Arial"/>
                <w:sz w:val="20"/>
                <w:szCs w:val="20"/>
              </w:rPr>
            </w:pPr>
          </w:p>
          <w:p w14:paraId="62D00961"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2"/>
                <w:szCs w:val="32"/>
              </w:rPr>
              <w:sym w:font="Wingdings 2" w:char="F0A3"/>
            </w:r>
            <w:r w:rsidRPr="004F6310">
              <w:rPr>
                <w:rFonts w:ascii="Arial" w:hAnsi="Arial" w:cs="Arial"/>
                <w:sz w:val="32"/>
                <w:szCs w:val="32"/>
              </w:rPr>
              <w:sym w:font="Wingdings 2" w:char="F0A3"/>
            </w:r>
          </w:p>
        </w:tc>
      </w:tr>
    </w:tbl>
    <w:p w14:paraId="69770480" w14:textId="77777777" w:rsidR="003D23F2" w:rsidRPr="004F6310" w:rsidRDefault="003D23F2" w:rsidP="003D23F2">
      <w:pPr>
        <w:rPr>
          <w:rFonts w:ascii="Arial" w:hAnsi="Arial" w:cs="Arial"/>
          <w:b/>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798"/>
        <w:gridCol w:w="5076"/>
      </w:tblGrid>
      <w:tr w:rsidR="0080443B" w:rsidRPr="004F6310" w14:paraId="2BB4798F" w14:textId="77777777" w:rsidTr="00D93814">
        <w:tc>
          <w:tcPr>
            <w:tcW w:w="810" w:type="dxa"/>
          </w:tcPr>
          <w:p w14:paraId="15F4A34E" w14:textId="77777777" w:rsidR="0080443B" w:rsidRPr="004F6310" w:rsidRDefault="0080443B" w:rsidP="00D93814">
            <w:pPr>
              <w:numPr>
                <w:ilvl w:val="0"/>
                <w:numId w:val="5"/>
              </w:numPr>
              <w:rPr>
                <w:rFonts w:ascii="Arial" w:hAnsi="Arial" w:cs="Arial"/>
                <w:bCs/>
                <w:sz w:val="20"/>
                <w:szCs w:val="20"/>
              </w:rPr>
            </w:pPr>
          </w:p>
        </w:tc>
        <w:tc>
          <w:tcPr>
            <w:tcW w:w="3798" w:type="dxa"/>
          </w:tcPr>
          <w:p w14:paraId="6529A407" w14:textId="77777777" w:rsidR="0080443B" w:rsidRPr="004F6310" w:rsidRDefault="0080443B" w:rsidP="003D23F2">
            <w:pPr>
              <w:rPr>
                <w:rFonts w:ascii="Arial" w:hAnsi="Arial" w:cs="Arial"/>
                <w:bCs/>
                <w:sz w:val="20"/>
                <w:szCs w:val="20"/>
              </w:rPr>
            </w:pPr>
            <w:r w:rsidRPr="004F6310">
              <w:rPr>
                <w:rFonts w:ascii="Arial" w:hAnsi="Arial" w:cs="Arial"/>
                <w:bCs/>
                <w:sz w:val="20"/>
                <w:szCs w:val="20"/>
              </w:rPr>
              <w:t xml:space="preserve">Now I have some questions about the future. Would you like to have a/another child/children (after the child you are expecting now if applicable) or would you prefer not to have any (more) children? </w:t>
            </w:r>
          </w:p>
        </w:tc>
        <w:tc>
          <w:tcPr>
            <w:tcW w:w="5076" w:type="dxa"/>
          </w:tcPr>
          <w:p w14:paraId="09867F55" w14:textId="77777777" w:rsidR="0080443B" w:rsidRPr="004F6310" w:rsidRDefault="0080443B" w:rsidP="00D93814">
            <w:pPr>
              <w:numPr>
                <w:ilvl w:val="1"/>
                <w:numId w:val="5"/>
              </w:numPr>
              <w:rPr>
                <w:rFonts w:ascii="Arial" w:hAnsi="Arial" w:cs="Arial"/>
                <w:bCs/>
                <w:sz w:val="20"/>
                <w:szCs w:val="20"/>
              </w:rPr>
            </w:pPr>
            <w:r w:rsidRPr="004F6310">
              <w:rPr>
                <w:rFonts w:ascii="Arial" w:hAnsi="Arial" w:cs="Arial"/>
                <w:bCs/>
                <w:sz w:val="20"/>
                <w:szCs w:val="20"/>
              </w:rPr>
              <w:t>[    ] Have a(</w:t>
            </w:r>
            <w:proofErr w:type="spellStart"/>
            <w:r w:rsidRPr="004F6310">
              <w:rPr>
                <w:rFonts w:ascii="Arial" w:hAnsi="Arial" w:cs="Arial"/>
                <w:bCs/>
                <w:sz w:val="20"/>
                <w:szCs w:val="20"/>
              </w:rPr>
              <w:t>nother</w:t>
            </w:r>
            <w:proofErr w:type="spellEnd"/>
            <w:r w:rsidRPr="004F6310">
              <w:rPr>
                <w:rFonts w:ascii="Arial" w:hAnsi="Arial" w:cs="Arial"/>
                <w:bCs/>
                <w:sz w:val="20"/>
                <w:szCs w:val="20"/>
              </w:rPr>
              <w:t>) child</w:t>
            </w:r>
          </w:p>
          <w:p w14:paraId="07CF8ABE" w14:textId="77777777" w:rsidR="0080443B" w:rsidRPr="004F6310" w:rsidRDefault="0080443B" w:rsidP="00D93814">
            <w:pPr>
              <w:numPr>
                <w:ilvl w:val="1"/>
                <w:numId w:val="5"/>
              </w:numPr>
              <w:rPr>
                <w:rFonts w:ascii="Arial" w:hAnsi="Arial" w:cs="Arial"/>
                <w:bCs/>
                <w:sz w:val="20"/>
                <w:szCs w:val="20"/>
              </w:rPr>
            </w:pPr>
            <w:r w:rsidRPr="004F6310">
              <w:rPr>
                <w:rFonts w:ascii="Arial" w:hAnsi="Arial" w:cs="Arial"/>
                <w:bCs/>
                <w:sz w:val="20"/>
                <w:szCs w:val="20"/>
              </w:rPr>
              <w:t xml:space="preserve">[    ] No more/none </w:t>
            </w:r>
          </w:p>
          <w:p w14:paraId="400A4A9A" w14:textId="77777777" w:rsidR="0080443B" w:rsidRPr="004F6310" w:rsidRDefault="0080443B" w:rsidP="00D93814">
            <w:pPr>
              <w:numPr>
                <w:ilvl w:val="1"/>
                <w:numId w:val="5"/>
              </w:numPr>
              <w:rPr>
                <w:rFonts w:ascii="Arial" w:hAnsi="Arial" w:cs="Arial"/>
                <w:bCs/>
                <w:sz w:val="20"/>
                <w:szCs w:val="20"/>
              </w:rPr>
            </w:pPr>
            <w:r w:rsidRPr="004F6310">
              <w:rPr>
                <w:rFonts w:ascii="Arial" w:hAnsi="Arial" w:cs="Arial"/>
                <w:bCs/>
                <w:sz w:val="20"/>
                <w:szCs w:val="20"/>
              </w:rPr>
              <w:t>[    ] Says she cannot get pregnant</w:t>
            </w:r>
          </w:p>
          <w:p w14:paraId="65DCDCE5" w14:textId="77777777" w:rsidR="0080443B" w:rsidRPr="004F6310" w:rsidRDefault="0080443B" w:rsidP="00D93814">
            <w:pPr>
              <w:numPr>
                <w:ilvl w:val="1"/>
                <w:numId w:val="5"/>
              </w:numPr>
              <w:rPr>
                <w:rFonts w:ascii="Arial" w:hAnsi="Arial" w:cs="Arial"/>
                <w:bCs/>
                <w:sz w:val="20"/>
                <w:szCs w:val="20"/>
              </w:rPr>
            </w:pPr>
            <w:r w:rsidRPr="004F6310">
              <w:rPr>
                <w:rFonts w:ascii="Arial" w:hAnsi="Arial" w:cs="Arial"/>
                <w:bCs/>
                <w:sz w:val="20"/>
                <w:szCs w:val="20"/>
              </w:rPr>
              <w:t>[    ] Undecided/Don’t know and currently pregnant</w:t>
            </w:r>
          </w:p>
          <w:p w14:paraId="65132D0F" w14:textId="77777777" w:rsidR="0080443B" w:rsidRPr="004F6310" w:rsidRDefault="0080443B" w:rsidP="00D93814">
            <w:pPr>
              <w:numPr>
                <w:ilvl w:val="1"/>
                <w:numId w:val="5"/>
              </w:numPr>
              <w:rPr>
                <w:rFonts w:ascii="Arial" w:hAnsi="Arial" w:cs="Arial"/>
                <w:bCs/>
                <w:sz w:val="20"/>
                <w:szCs w:val="20"/>
              </w:rPr>
            </w:pPr>
            <w:r w:rsidRPr="004F6310">
              <w:rPr>
                <w:rFonts w:ascii="Arial" w:hAnsi="Arial" w:cs="Arial"/>
                <w:bCs/>
                <w:sz w:val="20"/>
                <w:szCs w:val="20"/>
              </w:rPr>
              <w:t>[    ] Undecided/Don’t know and currently not pregnant or unsure</w:t>
            </w:r>
          </w:p>
        </w:tc>
      </w:tr>
      <w:tr w:rsidR="00CE2AFC" w:rsidRPr="004F6310" w14:paraId="49D2FDE7" w14:textId="77777777" w:rsidTr="00D93814">
        <w:tc>
          <w:tcPr>
            <w:tcW w:w="810" w:type="dxa"/>
          </w:tcPr>
          <w:p w14:paraId="45A82603" w14:textId="77777777" w:rsidR="00CE2AFC" w:rsidRPr="004F6310" w:rsidRDefault="00CE2AFC" w:rsidP="00D93814">
            <w:pPr>
              <w:numPr>
                <w:ilvl w:val="0"/>
                <w:numId w:val="5"/>
              </w:numPr>
              <w:rPr>
                <w:rFonts w:ascii="Arial" w:hAnsi="Arial" w:cs="Arial"/>
                <w:bCs/>
                <w:sz w:val="20"/>
                <w:szCs w:val="20"/>
              </w:rPr>
            </w:pPr>
          </w:p>
        </w:tc>
        <w:tc>
          <w:tcPr>
            <w:tcW w:w="3798" w:type="dxa"/>
          </w:tcPr>
          <w:p w14:paraId="5EC70A5E" w14:textId="77777777" w:rsidR="00CE2AFC" w:rsidRPr="004F6310" w:rsidRDefault="00CE2AFC" w:rsidP="003D23F2">
            <w:pPr>
              <w:rPr>
                <w:rFonts w:ascii="Arial" w:hAnsi="Arial" w:cs="Arial"/>
                <w:bCs/>
                <w:sz w:val="20"/>
                <w:szCs w:val="20"/>
              </w:rPr>
            </w:pPr>
            <w:r w:rsidRPr="004F6310">
              <w:rPr>
                <w:rFonts w:ascii="Arial" w:hAnsi="Arial" w:cs="Arial"/>
                <w:bCs/>
                <w:sz w:val="20"/>
                <w:szCs w:val="20"/>
              </w:rPr>
              <w:t>If you could go back to the time you did not have any children (if applicable) and could choose exactly the number of children to have in you</w:t>
            </w:r>
            <w:r w:rsidR="008A2CC6" w:rsidRPr="004F6310">
              <w:rPr>
                <w:rFonts w:ascii="Arial" w:hAnsi="Arial" w:cs="Arial"/>
                <w:bCs/>
                <w:sz w:val="20"/>
                <w:szCs w:val="20"/>
              </w:rPr>
              <w:t>r</w:t>
            </w:r>
            <w:r w:rsidRPr="004F6310">
              <w:rPr>
                <w:rFonts w:ascii="Arial" w:hAnsi="Arial" w:cs="Arial"/>
                <w:bCs/>
                <w:sz w:val="20"/>
                <w:szCs w:val="20"/>
              </w:rPr>
              <w:t xml:space="preserve"> whole life, how many would that be? </w:t>
            </w:r>
          </w:p>
        </w:tc>
        <w:tc>
          <w:tcPr>
            <w:tcW w:w="5076" w:type="dxa"/>
          </w:tcPr>
          <w:p w14:paraId="14E5AAB7" w14:textId="77777777" w:rsidR="00CE2AFC" w:rsidRPr="004F6310" w:rsidRDefault="00CE2AFC" w:rsidP="00657618">
            <w:pPr>
              <w:jc w:val="center"/>
              <w:rPr>
                <w:rFonts w:ascii="Arial" w:hAnsi="Arial" w:cs="Arial"/>
                <w:b/>
                <w:bCs/>
              </w:rPr>
            </w:pPr>
            <w:r w:rsidRPr="004F6310">
              <w:rPr>
                <w:rFonts w:ascii="Arial" w:hAnsi="Arial" w:cs="Arial"/>
                <w:b/>
                <w:bCs/>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br/>
            </w:r>
            <w:r w:rsidRPr="004F6310">
              <w:rPr>
                <w:rFonts w:ascii="Arial" w:hAnsi="Arial" w:cs="Arial"/>
                <w:sz w:val="20"/>
                <w:szCs w:val="20"/>
              </w:rPr>
              <w:t xml:space="preserve">Write 99 for don’t know. </w:t>
            </w:r>
            <w:r w:rsidR="00657618" w:rsidRPr="004F6310">
              <w:rPr>
                <w:rFonts w:ascii="Arial" w:hAnsi="Arial" w:cs="Arial"/>
                <w:sz w:val="20"/>
                <w:szCs w:val="20"/>
              </w:rPr>
              <w:br/>
              <w:t xml:space="preserve">If 0 or don’t know </w:t>
            </w:r>
            <w:r w:rsidR="003F305C" w:rsidRPr="004F6310">
              <w:rPr>
                <w:rFonts w:ascii="Arial" w:hAnsi="Arial" w:cs="Arial"/>
                <w:sz w:val="20"/>
                <w:szCs w:val="20"/>
              </w:rPr>
              <w:t xml:space="preserve">&gt;&gt;&gt;&gt;skip to </w:t>
            </w:r>
            <w:r w:rsidR="00657618" w:rsidRPr="004F6310">
              <w:rPr>
                <w:rFonts w:ascii="Arial" w:hAnsi="Arial" w:cs="Arial"/>
                <w:sz w:val="20"/>
                <w:szCs w:val="20"/>
              </w:rPr>
              <w:t>20</w:t>
            </w:r>
            <w:r w:rsidR="00E17B5D" w:rsidRPr="004F6310">
              <w:rPr>
                <w:rFonts w:ascii="Arial" w:hAnsi="Arial" w:cs="Arial"/>
                <w:sz w:val="20"/>
                <w:szCs w:val="20"/>
              </w:rPr>
              <w:t>2</w:t>
            </w:r>
          </w:p>
        </w:tc>
      </w:tr>
      <w:tr w:rsidR="003F305C" w:rsidRPr="004F6310" w14:paraId="17E2275B" w14:textId="77777777" w:rsidTr="00D93814">
        <w:tc>
          <w:tcPr>
            <w:tcW w:w="810" w:type="dxa"/>
          </w:tcPr>
          <w:p w14:paraId="3E637570" w14:textId="77777777" w:rsidR="003F305C" w:rsidRPr="004F6310" w:rsidRDefault="003F305C" w:rsidP="00D93814">
            <w:pPr>
              <w:numPr>
                <w:ilvl w:val="0"/>
                <w:numId w:val="5"/>
              </w:numPr>
              <w:rPr>
                <w:rFonts w:ascii="Arial" w:hAnsi="Arial" w:cs="Arial"/>
                <w:bCs/>
                <w:sz w:val="20"/>
                <w:szCs w:val="20"/>
              </w:rPr>
            </w:pPr>
          </w:p>
        </w:tc>
        <w:tc>
          <w:tcPr>
            <w:tcW w:w="3798" w:type="dxa"/>
          </w:tcPr>
          <w:p w14:paraId="089D2075" w14:textId="77777777" w:rsidR="003F305C" w:rsidRPr="004F6310" w:rsidRDefault="003F305C" w:rsidP="003D23F2">
            <w:pPr>
              <w:rPr>
                <w:rFonts w:ascii="Arial" w:hAnsi="Arial" w:cs="Arial"/>
                <w:bCs/>
                <w:sz w:val="20"/>
                <w:szCs w:val="20"/>
              </w:rPr>
            </w:pPr>
            <w:r w:rsidRPr="004F6310">
              <w:rPr>
                <w:rFonts w:ascii="Arial" w:hAnsi="Arial" w:cs="Arial"/>
                <w:bCs/>
                <w:sz w:val="20"/>
                <w:szCs w:val="20"/>
              </w:rPr>
              <w:t xml:space="preserve">How many of these children would you like to be boys, how many would you like to be girls, and for how many would the sex not matter? </w:t>
            </w:r>
            <w:r w:rsidR="005879AF" w:rsidRPr="004F6310">
              <w:rPr>
                <w:rFonts w:ascii="Arial" w:hAnsi="Arial" w:cs="Arial"/>
                <w:bCs/>
                <w:sz w:val="20"/>
                <w:szCs w:val="20"/>
              </w:rPr>
              <w:br/>
              <w:t>Write 88 if not applicable, 99 for don’t know.</w:t>
            </w:r>
          </w:p>
        </w:tc>
        <w:tc>
          <w:tcPr>
            <w:tcW w:w="5076" w:type="dxa"/>
          </w:tcPr>
          <w:p w14:paraId="0EF2E905" w14:textId="77777777" w:rsidR="003F305C" w:rsidRPr="004F6310" w:rsidRDefault="003F305C" w:rsidP="005879AF">
            <w:pPr>
              <w:rPr>
                <w:rFonts w:ascii="Arial" w:hAnsi="Arial" w:cs="Arial"/>
                <w:b/>
                <w:bCs/>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Boys</w:t>
            </w:r>
            <w:r w:rsidR="005879AF" w:rsidRPr="004F6310">
              <w:rPr>
                <w:rFonts w:ascii="Arial" w:hAnsi="Arial" w:cs="Arial"/>
                <w:sz w:val="20"/>
                <w:szCs w:val="20"/>
              </w:rPr>
              <w:t>&gt;&gt;&gt;</w:t>
            </w:r>
            <w:r w:rsidRPr="004F6310">
              <w:rPr>
                <w:rFonts w:ascii="Arial" w:hAnsi="Arial" w:cs="Arial"/>
                <w:sz w:val="32"/>
                <w:szCs w:val="32"/>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Girls</w:t>
            </w:r>
            <w:r w:rsidR="005879AF" w:rsidRPr="004F6310">
              <w:rPr>
                <w:rFonts w:ascii="Arial" w:hAnsi="Arial" w:cs="Arial"/>
                <w:sz w:val="20"/>
                <w:szCs w:val="20"/>
              </w:rPr>
              <w:t>&gt;&gt;&gt;                  SKIP TO 20</w:t>
            </w:r>
            <w:r w:rsidR="00E17B5D" w:rsidRPr="004F6310">
              <w:rPr>
                <w:rFonts w:ascii="Arial" w:hAnsi="Arial" w:cs="Arial"/>
                <w:sz w:val="20"/>
                <w:szCs w:val="20"/>
              </w:rPr>
              <w:t>2</w:t>
            </w:r>
            <w:r w:rsidRPr="004F6310">
              <w:rPr>
                <w:rFonts w:ascii="Arial" w:hAnsi="Arial" w:cs="Arial"/>
                <w:sz w:val="32"/>
                <w:szCs w:val="32"/>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Either</w:t>
            </w:r>
            <w:r w:rsidR="005879AF" w:rsidRPr="004F6310">
              <w:rPr>
                <w:rFonts w:ascii="Arial" w:hAnsi="Arial" w:cs="Arial"/>
                <w:sz w:val="20"/>
                <w:szCs w:val="20"/>
              </w:rPr>
              <w:t>&gt;&gt;&gt;</w:t>
            </w:r>
          </w:p>
        </w:tc>
      </w:tr>
    </w:tbl>
    <w:p w14:paraId="5A0C8CEC" w14:textId="77777777" w:rsidR="003D23F2" w:rsidRPr="004F6310" w:rsidRDefault="003D23F2" w:rsidP="003D23F2">
      <w:pPr>
        <w:rPr>
          <w:rFonts w:ascii="Arial" w:hAnsi="Arial" w:cs="Arial"/>
          <w:b/>
          <w:bCs/>
        </w:rPr>
      </w:pPr>
    </w:p>
    <w:p w14:paraId="2E8722C9" w14:textId="77777777" w:rsidR="003D23F2" w:rsidRPr="004F6310" w:rsidRDefault="005879AF" w:rsidP="003D23F2">
      <w:pPr>
        <w:rPr>
          <w:rFonts w:ascii="Arial" w:hAnsi="Arial" w:cs="Arial"/>
          <w:b/>
          <w:bCs/>
        </w:rPr>
      </w:pPr>
      <w:r w:rsidRPr="004F6310">
        <w:rPr>
          <w:rFonts w:ascii="Arial" w:hAnsi="Arial" w:cs="Arial"/>
          <w:b/>
          <w:bCs/>
        </w:rPr>
        <w:lastRenderedPageBreak/>
        <w:br/>
      </w:r>
      <w:r w:rsidR="003D23F2" w:rsidRPr="004F6310">
        <w:rPr>
          <w:rFonts w:ascii="Arial" w:hAnsi="Arial" w:cs="Arial"/>
          <w:b/>
          <w:bCs/>
        </w:rPr>
        <w:t>For Men</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860"/>
        <w:gridCol w:w="2790"/>
        <w:gridCol w:w="90"/>
        <w:gridCol w:w="1620"/>
      </w:tblGrid>
      <w:tr w:rsidR="003D23F2" w:rsidRPr="004F6310" w14:paraId="63313940" w14:textId="77777777">
        <w:trPr>
          <w:trHeight w:val="371"/>
        </w:trPr>
        <w:tc>
          <w:tcPr>
            <w:tcW w:w="720" w:type="dxa"/>
          </w:tcPr>
          <w:p w14:paraId="114E45D3" w14:textId="77777777" w:rsidR="003D23F2" w:rsidRPr="004F6310" w:rsidRDefault="003D23F2" w:rsidP="00EE42FD">
            <w:pPr>
              <w:numPr>
                <w:ilvl w:val="0"/>
                <w:numId w:val="5"/>
              </w:numPr>
              <w:rPr>
                <w:rFonts w:ascii="Arial" w:hAnsi="Arial" w:cs="Arial"/>
                <w:sz w:val="20"/>
                <w:szCs w:val="20"/>
              </w:rPr>
            </w:pPr>
          </w:p>
        </w:tc>
        <w:tc>
          <w:tcPr>
            <w:tcW w:w="4860" w:type="dxa"/>
          </w:tcPr>
          <w:p w14:paraId="02D96A1A" w14:textId="77777777" w:rsidR="003D23F2" w:rsidRPr="004F6310" w:rsidRDefault="003D23F2" w:rsidP="00EE42FD">
            <w:pPr>
              <w:rPr>
                <w:rFonts w:ascii="Arial" w:hAnsi="Arial" w:cs="Arial"/>
                <w:sz w:val="20"/>
                <w:szCs w:val="20"/>
              </w:rPr>
            </w:pPr>
            <w:r w:rsidRPr="004F6310">
              <w:rPr>
                <w:rFonts w:ascii="Arial" w:hAnsi="Arial" w:cs="Arial"/>
                <w:sz w:val="20"/>
                <w:szCs w:val="20"/>
              </w:rPr>
              <w:t>Now I would like to ask about any children you have fathered during your life. Have you ever fathered a child?</w:t>
            </w:r>
          </w:p>
        </w:tc>
        <w:tc>
          <w:tcPr>
            <w:tcW w:w="2880" w:type="dxa"/>
            <w:gridSpan w:val="2"/>
          </w:tcPr>
          <w:p w14:paraId="69C80EA1" w14:textId="77777777" w:rsidR="003D23F2" w:rsidRPr="004F6310" w:rsidRDefault="003D23F2" w:rsidP="003D23F2">
            <w:pPr>
              <w:numPr>
                <w:ilvl w:val="0"/>
                <w:numId w:val="26"/>
              </w:numPr>
              <w:rPr>
                <w:rFonts w:ascii="Arial" w:hAnsi="Arial" w:cs="Arial"/>
                <w:sz w:val="20"/>
                <w:szCs w:val="20"/>
              </w:rPr>
            </w:pPr>
            <w:r w:rsidRPr="004F6310">
              <w:rPr>
                <w:rFonts w:ascii="Arial" w:hAnsi="Arial" w:cs="Arial"/>
                <w:sz w:val="20"/>
                <w:szCs w:val="20"/>
              </w:rPr>
              <w:t>[   ] YES</w:t>
            </w:r>
          </w:p>
          <w:p w14:paraId="3AE6369E" w14:textId="77777777" w:rsidR="003D23F2" w:rsidRPr="004F6310" w:rsidRDefault="003D23F2" w:rsidP="003D23F2">
            <w:pPr>
              <w:numPr>
                <w:ilvl w:val="0"/>
                <w:numId w:val="26"/>
              </w:numPr>
              <w:rPr>
                <w:rFonts w:ascii="Arial" w:hAnsi="Arial" w:cs="Arial"/>
                <w:sz w:val="20"/>
                <w:szCs w:val="20"/>
              </w:rPr>
            </w:pPr>
            <w:r w:rsidRPr="004F6310">
              <w:rPr>
                <w:rFonts w:ascii="Arial" w:hAnsi="Arial" w:cs="Arial"/>
                <w:sz w:val="20"/>
                <w:szCs w:val="20"/>
              </w:rPr>
              <w:t>[   ] NO</w:t>
            </w:r>
          </w:p>
        </w:tc>
        <w:tc>
          <w:tcPr>
            <w:tcW w:w="1620" w:type="dxa"/>
          </w:tcPr>
          <w:p w14:paraId="2CCA2D1B" w14:textId="77777777" w:rsidR="003D23F2" w:rsidRPr="004F6310" w:rsidRDefault="003D23F2" w:rsidP="00EE42FD">
            <w:pPr>
              <w:rPr>
                <w:rFonts w:ascii="Arial" w:hAnsi="Arial" w:cs="Arial"/>
                <w:b/>
                <w:sz w:val="20"/>
                <w:szCs w:val="20"/>
                <w:highlight w:val="yellow"/>
              </w:rPr>
            </w:pPr>
            <w:r w:rsidRPr="004F6310">
              <w:rPr>
                <w:rFonts w:ascii="Arial" w:hAnsi="Arial" w:cs="Arial"/>
                <w:b/>
                <w:sz w:val="20"/>
                <w:szCs w:val="20"/>
                <w:highlight w:val="yellow"/>
              </w:rPr>
              <w:br/>
            </w:r>
            <w:r w:rsidR="00275071" w:rsidRPr="004F6310">
              <w:rPr>
                <w:rFonts w:ascii="Arial" w:hAnsi="Arial" w:cs="Arial"/>
                <w:b/>
                <w:sz w:val="20"/>
                <w:szCs w:val="20"/>
              </w:rPr>
              <w:t>&gt;</w:t>
            </w:r>
            <w:r w:rsidRPr="004F6310">
              <w:rPr>
                <w:rFonts w:ascii="Arial" w:hAnsi="Arial" w:cs="Arial"/>
                <w:b/>
                <w:sz w:val="20"/>
                <w:szCs w:val="20"/>
              </w:rPr>
              <w:t>&gt;&gt;skip to 1</w:t>
            </w:r>
            <w:r w:rsidR="00E17B5D" w:rsidRPr="004F6310">
              <w:rPr>
                <w:rFonts w:ascii="Arial" w:hAnsi="Arial" w:cs="Arial"/>
                <w:b/>
                <w:sz w:val="20"/>
                <w:szCs w:val="20"/>
              </w:rPr>
              <w:t>79</w:t>
            </w:r>
          </w:p>
        </w:tc>
      </w:tr>
      <w:tr w:rsidR="003D23F2" w:rsidRPr="004F6310" w14:paraId="0287BFEF" w14:textId="77777777">
        <w:trPr>
          <w:trHeight w:val="371"/>
        </w:trPr>
        <w:tc>
          <w:tcPr>
            <w:tcW w:w="720" w:type="dxa"/>
          </w:tcPr>
          <w:p w14:paraId="726E4149" w14:textId="77777777" w:rsidR="003D23F2" w:rsidRPr="004F6310" w:rsidRDefault="003D23F2" w:rsidP="00EE42FD">
            <w:pPr>
              <w:numPr>
                <w:ilvl w:val="0"/>
                <w:numId w:val="5"/>
              </w:numPr>
              <w:rPr>
                <w:rFonts w:ascii="Arial" w:hAnsi="Arial" w:cs="Arial"/>
                <w:sz w:val="20"/>
                <w:szCs w:val="20"/>
              </w:rPr>
            </w:pPr>
          </w:p>
        </w:tc>
        <w:tc>
          <w:tcPr>
            <w:tcW w:w="4860" w:type="dxa"/>
          </w:tcPr>
          <w:p w14:paraId="0ACB8316" w14:textId="77777777" w:rsidR="003D23F2" w:rsidRPr="004F6310" w:rsidRDefault="003D23F2" w:rsidP="00EE42FD">
            <w:pPr>
              <w:rPr>
                <w:rFonts w:ascii="Arial" w:hAnsi="Arial" w:cs="Arial"/>
                <w:sz w:val="20"/>
                <w:szCs w:val="20"/>
              </w:rPr>
            </w:pPr>
            <w:r w:rsidRPr="004F6310">
              <w:rPr>
                <w:rFonts w:ascii="Arial" w:hAnsi="Arial" w:cs="Arial"/>
                <w:sz w:val="20"/>
                <w:szCs w:val="20"/>
              </w:rPr>
              <w:t>Did you have any sons or daughters whom you have fathered who are now living with you?</w:t>
            </w:r>
          </w:p>
        </w:tc>
        <w:tc>
          <w:tcPr>
            <w:tcW w:w="2880" w:type="dxa"/>
            <w:gridSpan w:val="2"/>
          </w:tcPr>
          <w:p w14:paraId="3C709652" w14:textId="77777777" w:rsidR="003D23F2" w:rsidRPr="004F6310" w:rsidRDefault="003D23F2" w:rsidP="003D23F2">
            <w:pPr>
              <w:numPr>
                <w:ilvl w:val="0"/>
                <w:numId w:val="27"/>
              </w:numPr>
              <w:rPr>
                <w:rFonts w:ascii="Arial" w:hAnsi="Arial" w:cs="Arial"/>
                <w:sz w:val="20"/>
                <w:szCs w:val="20"/>
              </w:rPr>
            </w:pPr>
            <w:r w:rsidRPr="004F6310">
              <w:rPr>
                <w:rFonts w:ascii="Arial" w:hAnsi="Arial" w:cs="Arial"/>
                <w:sz w:val="20"/>
                <w:szCs w:val="20"/>
              </w:rPr>
              <w:t>[   ] YES</w:t>
            </w:r>
          </w:p>
          <w:p w14:paraId="46438B86" w14:textId="77777777" w:rsidR="003D23F2" w:rsidRPr="004F6310" w:rsidRDefault="003D23F2" w:rsidP="003D23F2">
            <w:pPr>
              <w:numPr>
                <w:ilvl w:val="0"/>
                <w:numId w:val="27"/>
              </w:numPr>
              <w:rPr>
                <w:rFonts w:ascii="Arial" w:hAnsi="Arial" w:cs="Arial"/>
                <w:sz w:val="20"/>
                <w:szCs w:val="20"/>
              </w:rPr>
            </w:pPr>
            <w:r w:rsidRPr="004F6310">
              <w:rPr>
                <w:rFonts w:ascii="Arial" w:hAnsi="Arial" w:cs="Arial"/>
                <w:sz w:val="20"/>
                <w:szCs w:val="20"/>
              </w:rPr>
              <w:t>[   ] NO</w:t>
            </w:r>
          </w:p>
        </w:tc>
        <w:tc>
          <w:tcPr>
            <w:tcW w:w="1620" w:type="dxa"/>
          </w:tcPr>
          <w:p w14:paraId="284C7550" w14:textId="77777777" w:rsidR="003D23F2" w:rsidRPr="004F6310" w:rsidRDefault="003D23F2" w:rsidP="00EE42FD">
            <w:pPr>
              <w:rPr>
                <w:rFonts w:ascii="Arial" w:hAnsi="Arial" w:cs="Arial"/>
                <w:b/>
                <w:sz w:val="20"/>
                <w:szCs w:val="20"/>
                <w:highlight w:val="yellow"/>
              </w:rPr>
            </w:pPr>
          </w:p>
          <w:p w14:paraId="183D4B8B" w14:textId="77777777" w:rsidR="003D23F2" w:rsidRPr="004F6310" w:rsidRDefault="003D23F2" w:rsidP="00EE42FD">
            <w:pPr>
              <w:rPr>
                <w:rFonts w:ascii="Arial" w:hAnsi="Arial" w:cs="Arial"/>
                <w:b/>
                <w:sz w:val="20"/>
                <w:szCs w:val="20"/>
                <w:highlight w:val="yellow"/>
              </w:rPr>
            </w:pPr>
            <w:r w:rsidRPr="004F6310">
              <w:rPr>
                <w:rFonts w:ascii="Arial" w:hAnsi="Arial" w:cs="Arial"/>
                <w:b/>
                <w:sz w:val="20"/>
                <w:szCs w:val="20"/>
              </w:rPr>
              <w:t>&gt;</w:t>
            </w:r>
            <w:r w:rsidR="00275071" w:rsidRPr="004F6310">
              <w:rPr>
                <w:rFonts w:ascii="Arial" w:hAnsi="Arial" w:cs="Arial"/>
                <w:b/>
                <w:sz w:val="20"/>
                <w:szCs w:val="20"/>
              </w:rPr>
              <w:t>&gt;</w:t>
            </w:r>
            <w:r w:rsidRPr="004F6310">
              <w:rPr>
                <w:rFonts w:ascii="Arial" w:hAnsi="Arial" w:cs="Arial"/>
                <w:b/>
                <w:sz w:val="20"/>
                <w:szCs w:val="20"/>
              </w:rPr>
              <w:t>&gt;skip to 17</w:t>
            </w:r>
            <w:r w:rsidR="00E17B5D" w:rsidRPr="004F6310">
              <w:rPr>
                <w:rFonts w:ascii="Arial" w:hAnsi="Arial" w:cs="Arial"/>
                <w:b/>
                <w:sz w:val="20"/>
                <w:szCs w:val="20"/>
              </w:rPr>
              <w:t>7</w:t>
            </w:r>
          </w:p>
        </w:tc>
      </w:tr>
      <w:tr w:rsidR="003D23F2" w:rsidRPr="004F6310" w14:paraId="4967DA4E" w14:textId="77777777">
        <w:trPr>
          <w:trHeight w:val="860"/>
        </w:trPr>
        <w:tc>
          <w:tcPr>
            <w:tcW w:w="720" w:type="dxa"/>
          </w:tcPr>
          <w:p w14:paraId="2CDADC49" w14:textId="77777777" w:rsidR="003D23F2" w:rsidRPr="004F6310" w:rsidRDefault="003D23F2" w:rsidP="00EE42FD">
            <w:pPr>
              <w:numPr>
                <w:ilvl w:val="0"/>
                <w:numId w:val="5"/>
              </w:numPr>
              <w:rPr>
                <w:rFonts w:ascii="Arial" w:hAnsi="Arial" w:cs="Arial"/>
                <w:sz w:val="20"/>
                <w:szCs w:val="20"/>
              </w:rPr>
            </w:pPr>
          </w:p>
        </w:tc>
        <w:tc>
          <w:tcPr>
            <w:tcW w:w="4860" w:type="dxa"/>
          </w:tcPr>
          <w:p w14:paraId="6341B9A8" w14:textId="77777777" w:rsidR="003D23F2" w:rsidRPr="004F6310" w:rsidRDefault="003D23F2" w:rsidP="00EE42FD">
            <w:pPr>
              <w:rPr>
                <w:rFonts w:ascii="Arial" w:hAnsi="Arial" w:cs="Arial"/>
                <w:sz w:val="20"/>
                <w:szCs w:val="20"/>
              </w:rPr>
            </w:pPr>
            <w:r w:rsidRPr="004F6310">
              <w:rPr>
                <w:rFonts w:ascii="Arial" w:hAnsi="Arial" w:cs="Arial"/>
                <w:sz w:val="20"/>
                <w:szCs w:val="20"/>
              </w:rPr>
              <w:t>How many sons live with you?</w:t>
            </w:r>
          </w:p>
          <w:p w14:paraId="6B7C4A67"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daughters live with you?</w:t>
            </w:r>
          </w:p>
          <w:p w14:paraId="1A3F5299" w14:textId="77777777" w:rsidR="003D23F2" w:rsidRPr="004F6310" w:rsidRDefault="003D23F2" w:rsidP="00EE42FD">
            <w:pPr>
              <w:rPr>
                <w:rFonts w:ascii="Arial" w:hAnsi="Arial" w:cs="Arial"/>
                <w:sz w:val="20"/>
                <w:szCs w:val="20"/>
              </w:rPr>
            </w:pPr>
            <w:r w:rsidRPr="004F6310">
              <w:rPr>
                <w:rFonts w:ascii="Arial" w:hAnsi="Arial" w:cs="Arial"/>
                <w:sz w:val="20"/>
                <w:szCs w:val="20"/>
              </w:rPr>
              <w:t>If NONE, RECORD ‘00’</w:t>
            </w:r>
          </w:p>
        </w:tc>
        <w:tc>
          <w:tcPr>
            <w:tcW w:w="2880" w:type="dxa"/>
            <w:gridSpan w:val="2"/>
          </w:tcPr>
          <w:p w14:paraId="0A5070C2" w14:textId="77777777" w:rsidR="003D23F2" w:rsidRPr="004F6310" w:rsidRDefault="003D23F2" w:rsidP="00EE42FD">
            <w:pPr>
              <w:rPr>
                <w:rFonts w:ascii="Arial" w:hAnsi="Arial" w:cs="Arial"/>
                <w:sz w:val="20"/>
                <w:szCs w:val="20"/>
              </w:rPr>
            </w:pPr>
            <w:r w:rsidRPr="004F6310">
              <w:rPr>
                <w:rFonts w:ascii="Arial" w:hAnsi="Arial" w:cs="Arial"/>
                <w:sz w:val="20"/>
                <w:szCs w:val="20"/>
              </w:rPr>
              <w:t>Sons at home……….</w:t>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20"/>
                <w:szCs w:val="20"/>
              </w:rPr>
              <w:br/>
            </w:r>
          </w:p>
          <w:p w14:paraId="4B02664B" w14:textId="77777777" w:rsidR="003D23F2" w:rsidRPr="004F6310" w:rsidRDefault="003D23F2" w:rsidP="00EE42FD">
            <w:pPr>
              <w:rPr>
                <w:rFonts w:ascii="Arial" w:hAnsi="Arial" w:cs="Arial"/>
                <w:sz w:val="20"/>
                <w:szCs w:val="20"/>
              </w:rPr>
            </w:pPr>
            <w:r w:rsidRPr="004F6310">
              <w:rPr>
                <w:rFonts w:ascii="Arial" w:hAnsi="Arial" w:cs="Arial"/>
                <w:sz w:val="20"/>
                <w:szCs w:val="20"/>
              </w:rPr>
              <w:t>Daughters at home...</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620" w:type="dxa"/>
          </w:tcPr>
          <w:p w14:paraId="361B1E58" w14:textId="77777777" w:rsidR="003D23F2" w:rsidRPr="004F6310" w:rsidRDefault="003D23F2" w:rsidP="00EE42FD">
            <w:pPr>
              <w:rPr>
                <w:rFonts w:ascii="Arial" w:hAnsi="Arial" w:cs="Arial"/>
                <w:b/>
                <w:sz w:val="20"/>
                <w:szCs w:val="20"/>
                <w:highlight w:val="yellow"/>
              </w:rPr>
            </w:pPr>
          </w:p>
        </w:tc>
      </w:tr>
      <w:tr w:rsidR="003D23F2" w:rsidRPr="004F6310" w14:paraId="5A64DD74" w14:textId="77777777">
        <w:trPr>
          <w:trHeight w:val="371"/>
        </w:trPr>
        <w:tc>
          <w:tcPr>
            <w:tcW w:w="720" w:type="dxa"/>
          </w:tcPr>
          <w:p w14:paraId="302EAEFD" w14:textId="77777777" w:rsidR="003D23F2" w:rsidRPr="004F6310" w:rsidRDefault="003D23F2" w:rsidP="00EE42FD">
            <w:pPr>
              <w:numPr>
                <w:ilvl w:val="0"/>
                <w:numId w:val="5"/>
              </w:numPr>
              <w:rPr>
                <w:rFonts w:ascii="Arial" w:hAnsi="Arial" w:cs="Arial"/>
                <w:sz w:val="20"/>
                <w:szCs w:val="20"/>
              </w:rPr>
            </w:pPr>
          </w:p>
        </w:tc>
        <w:tc>
          <w:tcPr>
            <w:tcW w:w="4860" w:type="dxa"/>
          </w:tcPr>
          <w:p w14:paraId="09FBF2C9" w14:textId="77777777" w:rsidR="003D23F2" w:rsidRPr="004F6310" w:rsidRDefault="003D23F2" w:rsidP="00EE42FD">
            <w:pPr>
              <w:rPr>
                <w:rFonts w:ascii="Arial" w:hAnsi="Arial" w:cs="Arial"/>
                <w:sz w:val="20"/>
                <w:szCs w:val="20"/>
              </w:rPr>
            </w:pPr>
            <w:r w:rsidRPr="004F6310">
              <w:rPr>
                <w:rFonts w:ascii="Arial" w:hAnsi="Arial" w:cs="Arial"/>
                <w:sz w:val="20"/>
                <w:szCs w:val="20"/>
              </w:rPr>
              <w:t>Do you have any sons or daughters whom you have fathered who are alive but do not live with you?</w:t>
            </w:r>
          </w:p>
        </w:tc>
        <w:tc>
          <w:tcPr>
            <w:tcW w:w="2880" w:type="dxa"/>
            <w:gridSpan w:val="2"/>
          </w:tcPr>
          <w:p w14:paraId="219DB874" w14:textId="77777777" w:rsidR="003D23F2" w:rsidRPr="004F6310" w:rsidRDefault="003D23F2" w:rsidP="003D23F2">
            <w:pPr>
              <w:numPr>
                <w:ilvl w:val="0"/>
                <w:numId w:val="28"/>
              </w:numPr>
              <w:rPr>
                <w:rFonts w:ascii="Arial" w:hAnsi="Arial" w:cs="Arial"/>
                <w:sz w:val="20"/>
                <w:szCs w:val="20"/>
              </w:rPr>
            </w:pPr>
            <w:r w:rsidRPr="004F6310">
              <w:rPr>
                <w:rFonts w:ascii="Arial" w:hAnsi="Arial" w:cs="Arial"/>
                <w:sz w:val="20"/>
                <w:szCs w:val="20"/>
              </w:rPr>
              <w:t>[   ] YES</w:t>
            </w:r>
          </w:p>
          <w:p w14:paraId="3AB9ECCB" w14:textId="77777777" w:rsidR="003D23F2" w:rsidRPr="004F6310" w:rsidRDefault="003D23F2" w:rsidP="003D23F2">
            <w:pPr>
              <w:numPr>
                <w:ilvl w:val="0"/>
                <w:numId w:val="28"/>
              </w:numPr>
              <w:rPr>
                <w:rFonts w:ascii="Arial" w:hAnsi="Arial" w:cs="Arial"/>
                <w:sz w:val="20"/>
                <w:szCs w:val="20"/>
              </w:rPr>
            </w:pPr>
            <w:r w:rsidRPr="004F6310">
              <w:rPr>
                <w:rFonts w:ascii="Arial" w:hAnsi="Arial" w:cs="Arial"/>
                <w:sz w:val="20"/>
                <w:szCs w:val="20"/>
              </w:rPr>
              <w:t>[   ] NO</w:t>
            </w:r>
          </w:p>
        </w:tc>
        <w:tc>
          <w:tcPr>
            <w:tcW w:w="1620" w:type="dxa"/>
          </w:tcPr>
          <w:p w14:paraId="09BDF97F" w14:textId="77777777" w:rsidR="003D23F2" w:rsidRPr="004F6310" w:rsidRDefault="003D23F2" w:rsidP="00EE42FD">
            <w:pPr>
              <w:rPr>
                <w:rFonts w:ascii="Arial" w:hAnsi="Arial" w:cs="Arial"/>
                <w:b/>
                <w:sz w:val="20"/>
                <w:szCs w:val="20"/>
                <w:highlight w:val="yellow"/>
              </w:rPr>
            </w:pPr>
          </w:p>
          <w:p w14:paraId="58193721" w14:textId="77777777" w:rsidR="003D23F2" w:rsidRPr="004F6310" w:rsidRDefault="003D23F2" w:rsidP="00EE42FD">
            <w:pPr>
              <w:rPr>
                <w:rFonts w:ascii="Arial" w:hAnsi="Arial" w:cs="Arial"/>
                <w:b/>
                <w:sz w:val="20"/>
                <w:szCs w:val="20"/>
                <w:highlight w:val="yellow"/>
              </w:rPr>
            </w:pPr>
            <w:r w:rsidRPr="004F6310">
              <w:rPr>
                <w:rFonts w:ascii="Arial" w:hAnsi="Arial" w:cs="Arial"/>
                <w:b/>
                <w:sz w:val="20"/>
                <w:szCs w:val="20"/>
              </w:rPr>
              <w:t>&gt;&gt;</w:t>
            </w:r>
            <w:r w:rsidR="00275071" w:rsidRPr="004F6310">
              <w:rPr>
                <w:rFonts w:ascii="Arial" w:hAnsi="Arial" w:cs="Arial"/>
                <w:b/>
                <w:sz w:val="20"/>
                <w:szCs w:val="20"/>
              </w:rPr>
              <w:t>&gt;</w:t>
            </w:r>
            <w:r w:rsidRPr="004F6310">
              <w:rPr>
                <w:rFonts w:ascii="Arial" w:hAnsi="Arial" w:cs="Arial"/>
                <w:b/>
                <w:sz w:val="20"/>
                <w:szCs w:val="20"/>
              </w:rPr>
              <w:t>skip to 1</w:t>
            </w:r>
            <w:r w:rsidR="00E17B5D" w:rsidRPr="004F6310">
              <w:rPr>
                <w:rFonts w:ascii="Arial" w:hAnsi="Arial" w:cs="Arial"/>
                <w:b/>
                <w:sz w:val="20"/>
                <w:szCs w:val="20"/>
              </w:rPr>
              <w:t>79</w:t>
            </w:r>
          </w:p>
        </w:tc>
      </w:tr>
      <w:tr w:rsidR="003D23F2" w:rsidRPr="004F6310" w14:paraId="410EEBA8" w14:textId="77777777">
        <w:trPr>
          <w:trHeight w:val="860"/>
        </w:trPr>
        <w:tc>
          <w:tcPr>
            <w:tcW w:w="720" w:type="dxa"/>
          </w:tcPr>
          <w:p w14:paraId="6A909DA1" w14:textId="77777777" w:rsidR="003D23F2" w:rsidRPr="004F6310" w:rsidRDefault="003D23F2" w:rsidP="00EE42FD">
            <w:pPr>
              <w:numPr>
                <w:ilvl w:val="0"/>
                <w:numId w:val="5"/>
              </w:numPr>
              <w:rPr>
                <w:rFonts w:ascii="Arial" w:hAnsi="Arial" w:cs="Arial"/>
                <w:sz w:val="20"/>
                <w:szCs w:val="20"/>
              </w:rPr>
            </w:pPr>
          </w:p>
        </w:tc>
        <w:tc>
          <w:tcPr>
            <w:tcW w:w="4860" w:type="dxa"/>
          </w:tcPr>
          <w:p w14:paraId="48FC184F" w14:textId="77777777" w:rsidR="003D23F2" w:rsidRPr="004F6310" w:rsidRDefault="003D23F2" w:rsidP="00EE42FD">
            <w:pPr>
              <w:rPr>
                <w:rFonts w:ascii="Arial" w:hAnsi="Arial" w:cs="Arial"/>
                <w:sz w:val="20"/>
                <w:szCs w:val="20"/>
              </w:rPr>
            </w:pPr>
            <w:r w:rsidRPr="004F6310">
              <w:rPr>
                <w:rFonts w:ascii="Arial" w:hAnsi="Arial" w:cs="Arial"/>
                <w:sz w:val="20"/>
                <w:szCs w:val="20"/>
              </w:rPr>
              <w:t>How many sons are alive but do not live with you?</w:t>
            </w:r>
          </w:p>
          <w:p w14:paraId="0A3D5AFB"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daughters are alive but do not live with you?</w:t>
            </w:r>
          </w:p>
          <w:p w14:paraId="6ED7FF36" w14:textId="77777777" w:rsidR="003D23F2" w:rsidRPr="004F6310" w:rsidRDefault="003D23F2" w:rsidP="00EE42FD">
            <w:pPr>
              <w:rPr>
                <w:rFonts w:ascii="Arial" w:hAnsi="Arial" w:cs="Arial"/>
                <w:sz w:val="20"/>
                <w:szCs w:val="20"/>
              </w:rPr>
            </w:pPr>
            <w:r w:rsidRPr="004F6310">
              <w:rPr>
                <w:rFonts w:ascii="Arial" w:hAnsi="Arial" w:cs="Arial"/>
                <w:sz w:val="20"/>
                <w:szCs w:val="20"/>
              </w:rPr>
              <w:t>IF NONE, RECORD ‘00’.</w:t>
            </w:r>
          </w:p>
        </w:tc>
        <w:tc>
          <w:tcPr>
            <w:tcW w:w="2880" w:type="dxa"/>
            <w:gridSpan w:val="2"/>
          </w:tcPr>
          <w:p w14:paraId="6F66A503" w14:textId="77777777" w:rsidR="003D23F2" w:rsidRPr="004F6310" w:rsidRDefault="003D23F2" w:rsidP="00EE42FD">
            <w:pPr>
              <w:rPr>
                <w:rFonts w:ascii="Arial" w:hAnsi="Arial" w:cs="Arial"/>
                <w:sz w:val="20"/>
                <w:szCs w:val="20"/>
              </w:rPr>
            </w:pPr>
            <w:r w:rsidRPr="004F6310">
              <w:rPr>
                <w:rFonts w:ascii="Arial" w:hAnsi="Arial" w:cs="Arial"/>
                <w:sz w:val="20"/>
                <w:szCs w:val="20"/>
              </w:rPr>
              <w:t>Sons elsewhere…….</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4FD56198" w14:textId="77777777" w:rsidR="003D23F2" w:rsidRPr="004F6310" w:rsidRDefault="003D23F2" w:rsidP="00EE42FD">
            <w:pPr>
              <w:rPr>
                <w:rFonts w:ascii="Arial" w:hAnsi="Arial" w:cs="Arial"/>
                <w:sz w:val="20"/>
                <w:szCs w:val="20"/>
              </w:rPr>
            </w:pPr>
          </w:p>
          <w:p w14:paraId="480DE7A6" w14:textId="77777777" w:rsidR="003D23F2" w:rsidRPr="004F6310" w:rsidRDefault="003D23F2" w:rsidP="00EE42FD">
            <w:pPr>
              <w:rPr>
                <w:rFonts w:ascii="Arial" w:hAnsi="Arial" w:cs="Arial"/>
                <w:sz w:val="20"/>
                <w:szCs w:val="20"/>
              </w:rPr>
            </w:pPr>
            <w:r w:rsidRPr="004F6310">
              <w:rPr>
                <w:rFonts w:ascii="Arial" w:hAnsi="Arial" w:cs="Arial"/>
                <w:sz w:val="20"/>
                <w:szCs w:val="20"/>
              </w:rPr>
              <w:t>Daughters elsewhere</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620" w:type="dxa"/>
          </w:tcPr>
          <w:p w14:paraId="587CA691" w14:textId="77777777" w:rsidR="003D23F2" w:rsidRPr="004F6310" w:rsidRDefault="003D23F2" w:rsidP="00EE42FD">
            <w:pPr>
              <w:rPr>
                <w:rFonts w:ascii="Arial" w:hAnsi="Arial" w:cs="Arial"/>
                <w:sz w:val="20"/>
                <w:szCs w:val="20"/>
                <w:highlight w:val="yellow"/>
              </w:rPr>
            </w:pPr>
          </w:p>
        </w:tc>
      </w:tr>
      <w:tr w:rsidR="003D23F2" w:rsidRPr="004F6310" w14:paraId="08165FAF" w14:textId="77777777">
        <w:trPr>
          <w:trHeight w:val="743"/>
        </w:trPr>
        <w:tc>
          <w:tcPr>
            <w:tcW w:w="720" w:type="dxa"/>
          </w:tcPr>
          <w:p w14:paraId="747363D8" w14:textId="77777777" w:rsidR="003D23F2" w:rsidRPr="004F6310" w:rsidRDefault="003D23F2" w:rsidP="00EE42FD">
            <w:pPr>
              <w:numPr>
                <w:ilvl w:val="0"/>
                <w:numId w:val="5"/>
              </w:numPr>
              <w:rPr>
                <w:rFonts w:ascii="Arial" w:hAnsi="Arial" w:cs="Arial"/>
                <w:sz w:val="20"/>
                <w:szCs w:val="20"/>
              </w:rPr>
            </w:pPr>
          </w:p>
        </w:tc>
        <w:tc>
          <w:tcPr>
            <w:tcW w:w="4860" w:type="dxa"/>
          </w:tcPr>
          <w:p w14:paraId="09CA512E" w14:textId="77777777" w:rsidR="003D23F2" w:rsidRPr="004F6310" w:rsidRDefault="003D23F2" w:rsidP="00EE42FD">
            <w:pPr>
              <w:rPr>
                <w:rFonts w:ascii="Arial" w:hAnsi="Arial" w:cs="Arial"/>
                <w:sz w:val="20"/>
                <w:szCs w:val="20"/>
              </w:rPr>
            </w:pPr>
            <w:r w:rsidRPr="004F6310">
              <w:rPr>
                <w:rFonts w:ascii="Arial" w:hAnsi="Arial" w:cs="Arial"/>
                <w:sz w:val="20"/>
                <w:szCs w:val="20"/>
              </w:rPr>
              <w:t>Have you ever fathered a boy or girl who was born alive but later died?</w:t>
            </w:r>
          </w:p>
          <w:p w14:paraId="319900FE" w14:textId="77777777" w:rsidR="003D23F2" w:rsidRPr="004F6310" w:rsidRDefault="003D23F2" w:rsidP="00EE42FD">
            <w:pPr>
              <w:rPr>
                <w:rFonts w:ascii="Arial" w:hAnsi="Arial" w:cs="Arial"/>
                <w:sz w:val="20"/>
                <w:szCs w:val="20"/>
              </w:rPr>
            </w:pPr>
            <w:r w:rsidRPr="004F6310">
              <w:rPr>
                <w:rFonts w:ascii="Arial" w:hAnsi="Arial" w:cs="Arial"/>
                <w:sz w:val="20"/>
                <w:szCs w:val="20"/>
              </w:rPr>
              <w:t>IF NO, PROBE: Any baby who cried or showed signs of life but did not survive?</w:t>
            </w:r>
          </w:p>
        </w:tc>
        <w:tc>
          <w:tcPr>
            <w:tcW w:w="2880" w:type="dxa"/>
            <w:gridSpan w:val="2"/>
          </w:tcPr>
          <w:p w14:paraId="55C7DB5A" w14:textId="77777777" w:rsidR="003D23F2" w:rsidRPr="004F6310" w:rsidRDefault="003D23F2" w:rsidP="003D23F2">
            <w:pPr>
              <w:numPr>
                <w:ilvl w:val="0"/>
                <w:numId w:val="29"/>
              </w:numPr>
              <w:rPr>
                <w:rFonts w:ascii="Arial" w:hAnsi="Arial" w:cs="Arial"/>
                <w:sz w:val="20"/>
                <w:szCs w:val="20"/>
              </w:rPr>
            </w:pPr>
            <w:r w:rsidRPr="004F6310">
              <w:rPr>
                <w:rFonts w:ascii="Arial" w:hAnsi="Arial" w:cs="Arial"/>
                <w:sz w:val="20"/>
                <w:szCs w:val="20"/>
              </w:rPr>
              <w:t>[   ] YES</w:t>
            </w:r>
          </w:p>
          <w:p w14:paraId="6F36E5AE" w14:textId="77777777" w:rsidR="003D23F2" w:rsidRPr="004F6310" w:rsidRDefault="003D23F2" w:rsidP="003D23F2">
            <w:pPr>
              <w:numPr>
                <w:ilvl w:val="0"/>
                <w:numId w:val="29"/>
              </w:numPr>
              <w:rPr>
                <w:rFonts w:ascii="Arial" w:hAnsi="Arial" w:cs="Arial"/>
                <w:sz w:val="20"/>
                <w:szCs w:val="20"/>
              </w:rPr>
            </w:pPr>
            <w:r w:rsidRPr="004F6310">
              <w:rPr>
                <w:rFonts w:ascii="Arial" w:hAnsi="Arial" w:cs="Arial"/>
                <w:sz w:val="20"/>
                <w:szCs w:val="20"/>
              </w:rPr>
              <w:t>[   ] NO</w:t>
            </w:r>
          </w:p>
        </w:tc>
        <w:tc>
          <w:tcPr>
            <w:tcW w:w="1620" w:type="dxa"/>
          </w:tcPr>
          <w:p w14:paraId="28164A2F" w14:textId="77777777" w:rsidR="003D23F2" w:rsidRPr="004F6310" w:rsidRDefault="003D23F2" w:rsidP="00EE42FD">
            <w:pPr>
              <w:rPr>
                <w:rFonts w:ascii="Arial" w:hAnsi="Arial" w:cs="Arial"/>
                <w:sz w:val="20"/>
                <w:szCs w:val="20"/>
                <w:highlight w:val="yellow"/>
              </w:rPr>
            </w:pPr>
          </w:p>
          <w:p w14:paraId="7A28BE38" w14:textId="77777777" w:rsidR="003D23F2" w:rsidRPr="004F6310" w:rsidRDefault="00275071" w:rsidP="00EE42FD">
            <w:pPr>
              <w:rPr>
                <w:rFonts w:ascii="Arial" w:hAnsi="Arial" w:cs="Arial"/>
                <w:b/>
                <w:sz w:val="20"/>
                <w:szCs w:val="20"/>
                <w:highlight w:val="yellow"/>
              </w:rPr>
            </w:pPr>
            <w:r w:rsidRPr="004F6310">
              <w:rPr>
                <w:rFonts w:ascii="Arial" w:hAnsi="Arial" w:cs="Arial"/>
                <w:b/>
                <w:sz w:val="20"/>
                <w:szCs w:val="20"/>
              </w:rPr>
              <w:t>&gt;</w:t>
            </w:r>
            <w:r w:rsidR="003D23F2" w:rsidRPr="004F6310">
              <w:rPr>
                <w:rFonts w:ascii="Arial" w:hAnsi="Arial" w:cs="Arial"/>
                <w:b/>
                <w:sz w:val="20"/>
                <w:szCs w:val="20"/>
              </w:rPr>
              <w:t>&gt;</w:t>
            </w:r>
            <w:r w:rsidRPr="004F6310">
              <w:rPr>
                <w:rFonts w:ascii="Arial" w:hAnsi="Arial" w:cs="Arial"/>
                <w:b/>
                <w:sz w:val="20"/>
                <w:szCs w:val="20"/>
              </w:rPr>
              <w:t>&gt;</w:t>
            </w:r>
            <w:r w:rsidR="003D23F2" w:rsidRPr="004F6310">
              <w:rPr>
                <w:rFonts w:ascii="Arial" w:hAnsi="Arial" w:cs="Arial"/>
                <w:b/>
                <w:sz w:val="20"/>
                <w:szCs w:val="20"/>
              </w:rPr>
              <w:t xml:space="preserve">skip to </w:t>
            </w:r>
            <w:r w:rsidR="000E14CC" w:rsidRPr="004F6310">
              <w:rPr>
                <w:rFonts w:ascii="Arial" w:hAnsi="Arial" w:cs="Arial"/>
                <w:b/>
                <w:sz w:val="20"/>
                <w:szCs w:val="20"/>
              </w:rPr>
              <w:t>1</w:t>
            </w:r>
            <w:r w:rsidR="00EF4093" w:rsidRPr="004F6310">
              <w:rPr>
                <w:rFonts w:ascii="Arial" w:hAnsi="Arial" w:cs="Arial"/>
                <w:b/>
                <w:sz w:val="20"/>
                <w:szCs w:val="20"/>
              </w:rPr>
              <w:t>8</w:t>
            </w:r>
            <w:r w:rsidR="00E17B5D" w:rsidRPr="004F6310">
              <w:rPr>
                <w:rFonts w:ascii="Arial" w:hAnsi="Arial" w:cs="Arial"/>
                <w:b/>
                <w:sz w:val="20"/>
                <w:szCs w:val="20"/>
              </w:rPr>
              <w:t>3</w:t>
            </w:r>
          </w:p>
        </w:tc>
      </w:tr>
      <w:tr w:rsidR="003D23F2" w:rsidRPr="004F6310" w14:paraId="70B8ECF7" w14:textId="77777777">
        <w:trPr>
          <w:trHeight w:val="860"/>
        </w:trPr>
        <w:tc>
          <w:tcPr>
            <w:tcW w:w="720" w:type="dxa"/>
          </w:tcPr>
          <w:p w14:paraId="5D61816F" w14:textId="77777777" w:rsidR="003D23F2" w:rsidRPr="004F6310" w:rsidRDefault="003D23F2" w:rsidP="00EE42FD">
            <w:pPr>
              <w:numPr>
                <w:ilvl w:val="0"/>
                <w:numId w:val="5"/>
              </w:numPr>
              <w:rPr>
                <w:rFonts w:ascii="Arial" w:hAnsi="Arial" w:cs="Arial"/>
                <w:sz w:val="20"/>
                <w:szCs w:val="20"/>
              </w:rPr>
            </w:pPr>
          </w:p>
        </w:tc>
        <w:tc>
          <w:tcPr>
            <w:tcW w:w="4860" w:type="dxa"/>
          </w:tcPr>
          <w:p w14:paraId="00AF5665" w14:textId="77777777" w:rsidR="003D23F2" w:rsidRPr="004F6310" w:rsidRDefault="003D23F2" w:rsidP="00EE42FD">
            <w:pPr>
              <w:rPr>
                <w:rFonts w:ascii="Arial" w:hAnsi="Arial" w:cs="Arial"/>
                <w:sz w:val="20"/>
                <w:szCs w:val="20"/>
              </w:rPr>
            </w:pPr>
            <w:r w:rsidRPr="004F6310">
              <w:rPr>
                <w:rFonts w:ascii="Arial" w:hAnsi="Arial" w:cs="Arial"/>
                <w:sz w:val="20"/>
                <w:szCs w:val="20"/>
              </w:rPr>
              <w:t>How many boys have died?</w:t>
            </w:r>
          </w:p>
          <w:p w14:paraId="619216B7" w14:textId="77777777" w:rsidR="003D23F2" w:rsidRPr="004F6310" w:rsidRDefault="003D23F2" w:rsidP="00EE42FD">
            <w:pPr>
              <w:rPr>
                <w:rFonts w:ascii="Arial" w:hAnsi="Arial" w:cs="Arial"/>
                <w:sz w:val="20"/>
                <w:szCs w:val="20"/>
              </w:rPr>
            </w:pPr>
            <w:r w:rsidRPr="004F6310">
              <w:rPr>
                <w:rFonts w:ascii="Arial" w:hAnsi="Arial" w:cs="Arial"/>
                <w:sz w:val="20"/>
                <w:szCs w:val="20"/>
              </w:rPr>
              <w:t>And how many girls have died?</w:t>
            </w:r>
          </w:p>
          <w:p w14:paraId="3C7E42E6" w14:textId="77777777" w:rsidR="003D23F2" w:rsidRPr="004F6310" w:rsidRDefault="003D23F2" w:rsidP="00EE42FD">
            <w:pPr>
              <w:rPr>
                <w:rFonts w:ascii="Arial" w:hAnsi="Arial" w:cs="Arial"/>
                <w:sz w:val="20"/>
                <w:szCs w:val="20"/>
              </w:rPr>
            </w:pPr>
            <w:r w:rsidRPr="004F6310">
              <w:rPr>
                <w:rFonts w:ascii="Arial" w:hAnsi="Arial" w:cs="Arial"/>
                <w:sz w:val="20"/>
                <w:szCs w:val="20"/>
              </w:rPr>
              <w:t>If NONE, RECORD ‘00’</w:t>
            </w:r>
          </w:p>
        </w:tc>
        <w:tc>
          <w:tcPr>
            <w:tcW w:w="2880" w:type="dxa"/>
            <w:gridSpan w:val="2"/>
          </w:tcPr>
          <w:p w14:paraId="52D93D62" w14:textId="77777777" w:rsidR="003D23F2" w:rsidRPr="004F6310" w:rsidRDefault="003D23F2" w:rsidP="00EE42FD">
            <w:pPr>
              <w:rPr>
                <w:rFonts w:ascii="Arial" w:hAnsi="Arial" w:cs="Arial"/>
                <w:sz w:val="20"/>
                <w:szCs w:val="20"/>
              </w:rPr>
            </w:pPr>
            <w:r w:rsidRPr="004F6310">
              <w:rPr>
                <w:rFonts w:ascii="Arial" w:hAnsi="Arial" w:cs="Arial"/>
                <w:sz w:val="20"/>
                <w:szCs w:val="20"/>
              </w:rPr>
              <w:t>Boys dead…………...</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7314AB8B" w14:textId="77777777" w:rsidR="003D23F2" w:rsidRPr="004F6310" w:rsidRDefault="003D23F2" w:rsidP="00EE42FD">
            <w:pPr>
              <w:rPr>
                <w:rFonts w:ascii="Arial" w:hAnsi="Arial" w:cs="Arial"/>
                <w:sz w:val="20"/>
                <w:szCs w:val="20"/>
              </w:rPr>
            </w:pPr>
          </w:p>
          <w:p w14:paraId="7B05F69E" w14:textId="77777777" w:rsidR="003D23F2" w:rsidRPr="004F6310" w:rsidRDefault="003D23F2" w:rsidP="00EE42FD">
            <w:pPr>
              <w:rPr>
                <w:rFonts w:ascii="Arial" w:hAnsi="Arial" w:cs="Arial"/>
                <w:sz w:val="20"/>
                <w:szCs w:val="20"/>
              </w:rPr>
            </w:pPr>
            <w:r w:rsidRPr="004F6310">
              <w:rPr>
                <w:rFonts w:ascii="Arial" w:hAnsi="Arial" w:cs="Arial"/>
                <w:sz w:val="20"/>
                <w:szCs w:val="20"/>
              </w:rPr>
              <w:t>Girls dead……………</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620" w:type="dxa"/>
          </w:tcPr>
          <w:p w14:paraId="2ED306CF" w14:textId="77777777" w:rsidR="003D23F2" w:rsidRPr="004F6310" w:rsidRDefault="003D23F2" w:rsidP="00EE42FD">
            <w:pPr>
              <w:rPr>
                <w:rFonts w:ascii="Arial" w:hAnsi="Arial" w:cs="Arial"/>
                <w:sz w:val="20"/>
                <w:szCs w:val="20"/>
                <w:highlight w:val="yellow"/>
              </w:rPr>
            </w:pPr>
          </w:p>
        </w:tc>
      </w:tr>
      <w:tr w:rsidR="003D23F2" w:rsidRPr="004F6310" w14:paraId="5A44D2E5" w14:textId="77777777">
        <w:trPr>
          <w:trHeight w:val="860"/>
        </w:trPr>
        <w:tc>
          <w:tcPr>
            <w:tcW w:w="720" w:type="dxa"/>
          </w:tcPr>
          <w:p w14:paraId="0167C1A9" w14:textId="77777777" w:rsidR="003D23F2" w:rsidRPr="004F6310" w:rsidRDefault="003D23F2" w:rsidP="00EE42FD">
            <w:pPr>
              <w:numPr>
                <w:ilvl w:val="0"/>
                <w:numId w:val="5"/>
              </w:numPr>
              <w:rPr>
                <w:rFonts w:ascii="Arial" w:hAnsi="Arial" w:cs="Arial"/>
                <w:sz w:val="20"/>
                <w:szCs w:val="20"/>
              </w:rPr>
            </w:pPr>
          </w:p>
        </w:tc>
        <w:tc>
          <w:tcPr>
            <w:tcW w:w="4860" w:type="dxa"/>
          </w:tcPr>
          <w:p w14:paraId="047D22AD" w14:textId="77777777" w:rsidR="003D23F2" w:rsidRPr="004F6310" w:rsidRDefault="003D23F2" w:rsidP="00EE42FD">
            <w:pPr>
              <w:rPr>
                <w:rFonts w:ascii="Arial" w:hAnsi="Arial" w:cs="Arial"/>
                <w:sz w:val="20"/>
                <w:szCs w:val="20"/>
              </w:rPr>
            </w:pPr>
            <w:r w:rsidRPr="004F6310">
              <w:rPr>
                <w:rFonts w:ascii="Arial" w:hAnsi="Arial" w:cs="Arial"/>
                <w:sz w:val="20"/>
                <w:szCs w:val="20"/>
              </w:rPr>
              <w:t>How old was this child when s/he passed away?</w:t>
            </w:r>
          </w:p>
        </w:tc>
        <w:tc>
          <w:tcPr>
            <w:tcW w:w="4500" w:type="dxa"/>
            <w:gridSpan w:val="3"/>
          </w:tcPr>
          <w:p w14:paraId="4FA7F5C1" w14:textId="77777777" w:rsidR="003D23F2" w:rsidRPr="004F6310" w:rsidRDefault="003D23F2" w:rsidP="00EE42FD">
            <w:pPr>
              <w:rPr>
                <w:rFonts w:ascii="Arial" w:hAnsi="Arial" w:cs="Arial"/>
                <w:sz w:val="20"/>
                <w:szCs w:val="20"/>
              </w:rPr>
            </w:pPr>
          </w:p>
          <w:p w14:paraId="798BC735" w14:textId="77777777" w:rsidR="001B76FF" w:rsidRPr="004F6310" w:rsidRDefault="001B76FF" w:rsidP="001B76FF">
            <w:pPr>
              <w:rPr>
                <w:rFonts w:ascii="Arial" w:hAnsi="Arial" w:cs="Arial"/>
                <w:sz w:val="20"/>
                <w:szCs w:val="20"/>
              </w:rPr>
            </w:pPr>
            <w:r w:rsidRPr="004F6310">
              <w:rPr>
                <w:rFonts w:ascii="Arial" w:hAnsi="Arial" w:cs="Arial"/>
                <w:sz w:val="20"/>
                <w:szCs w:val="20"/>
              </w:rPr>
              <w:t>Child 1 |__|__| days |__|__| months |__|__|  yrs</w:t>
            </w:r>
            <w:r w:rsidRPr="004F6310">
              <w:rPr>
                <w:rFonts w:ascii="Arial" w:hAnsi="Arial" w:cs="Arial"/>
                <w:sz w:val="20"/>
                <w:szCs w:val="20"/>
              </w:rPr>
              <w:br/>
            </w:r>
          </w:p>
          <w:p w14:paraId="026631E5" w14:textId="77777777" w:rsidR="001B76FF" w:rsidRPr="004F6310" w:rsidRDefault="001B76FF" w:rsidP="001B76FF">
            <w:pPr>
              <w:rPr>
                <w:rFonts w:ascii="Arial" w:hAnsi="Arial" w:cs="Arial"/>
                <w:sz w:val="20"/>
                <w:szCs w:val="20"/>
              </w:rPr>
            </w:pPr>
            <w:r w:rsidRPr="004F6310">
              <w:rPr>
                <w:rFonts w:ascii="Arial" w:hAnsi="Arial" w:cs="Arial"/>
                <w:sz w:val="20"/>
                <w:szCs w:val="20"/>
              </w:rPr>
              <w:t>Child 2 |__|__| days |__|__| months |__|__|  yrs</w:t>
            </w:r>
            <w:r w:rsidRPr="004F6310">
              <w:rPr>
                <w:rFonts w:ascii="Arial" w:hAnsi="Arial" w:cs="Arial"/>
                <w:sz w:val="20"/>
                <w:szCs w:val="20"/>
              </w:rPr>
              <w:br/>
            </w:r>
          </w:p>
          <w:p w14:paraId="2594D890" w14:textId="77777777" w:rsidR="003D23F2" w:rsidRPr="004F6310" w:rsidRDefault="001B76FF" w:rsidP="001B76FF">
            <w:pPr>
              <w:rPr>
                <w:rFonts w:ascii="Arial" w:hAnsi="Arial" w:cs="Arial"/>
                <w:sz w:val="20"/>
                <w:szCs w:val="20"/>
              </w:rPr>
            </w:pPr>
            <w:r w:rsidRPr="004F6310">
              <w:rPr>
                <w:rFonts w:ascii="Arial" w:hAnsi="Arial" w:cs="Arial"/>
                <w:sz w:val="20"/>
                <w:szCs w:val="20"/>
              </w:rPr>
              <w:t xml:space="preserve"> Child3 |__|__| days |__|__| months |__|__|  yrs</w:t>
            </w:r>
          </w:p>
        </w:tc>
      </w:tr>
      <w:tr w:rsidR="003D23F2" w:rsidRPr="004F6310" w14:paraId="1642EDCA" w14:textId="77777777">
        <w:trPr>
          <w:trHeight w:val="860"/>
        </w:trPr>
        <w:tc>
          <w:tcPr>
            <w:tcW w:w="720" w:type="dxa"/>
          </w:tcPr>
          <w:p w14:paraId="1D5B9015" w14:textId="77777777" w:rsidR="003D23F2" w:rsidRPr="004F6310" w:rsidRDefault="003D23F2" w:rsidP="00EE42FD">
            <w:pPr>
              <w:numPr>
                <w:ilvl w:val="0"/>
                <w:numId w:val="5"/>
              </w:numPr>
              <w:rPr>
                <w:rFonts w:ascii="Arial" w:hAnsi="Arial" w:cs="Arial"/>
                <w:sz w:val="20"/>
                <w:szCs w:val="20"/>
              </w:rPr>
            </w:pPr>
          </w:p>
        </w:tc>
        <w:tc>
          <w:tcPr>
            <w:tcW w:w="4860" w:type="dxa"/>
          </w:tcPr>
          <w:p w14:paraId="5CB336E4" w14:textId="77777777" w:rsidR="003D23F2" w:rsidRPr="004F6310" w:rsidRDefault="003D23F2" w:rsidP="00EE42FD">
            <w:pPr>
              <w:rPr>
                <w:rFonts w:ascii="Arial" w:hAnsi="Arial" w:cs="Arial"/>
                <w:sz w:val="20"/>
                <w:szCs w:val="20"/>
              </w:rPr>
            </w:pPr>
            <w:r w:rsidRPr="004F6310">
              <w:rPr>
                <w:rFonts w:ascii="Arial" w:hAnsi="Arial" w:cs="Arial"/>
                <w:sz w:val="20"/>
                <w:szCs w:val="20"/>
              </w:rPr>
              <w:t>When did this child pass away?</w:t>
            </w:r>
          </w:p>
        </w:tc>
        <w:tc>
          <w:tcPr>
            <w:tcW w:w="4500" w:type="dxa"/>
            <w:gridSpan w:val="3"/>
          </w:tcPr>
          <w:p w14:paraId="624DAAAF" w14:textId="77777777" w:rsidR="003D23F2" w:rsidRPr="004F6310" w:rsidRDefault="003D23F2" w:rsidP="00EE42FD">
            <w:pPr>
              <w:rPr>
                <w:rFonts w:ascii="Arial" w:hAnsi="Arial" w:cs="Arial"/>
                <w:sz w:val="20"/>
                <w:szCs w:val="20"/>
              </w:rPr>
            </w:pPr>
          </w:p>
          <w:p w14:paraId="5899DDF4" w14:textId="77777777" w:rsidR="003D23F2" w:rsidRPr="004F6310" w:rsidRDefault="003D23F2" w:rsidP="00EE42FD">
            <w:pPr>
              <w:rPr>
                <w:rFonts w:ascii="Arial" w:hAnsi="Arial" w:cs="Arial"/>
                <w:sz w:val="20"/>
                <w:szCs w:val="20"/>
              </w:rPr>
            </w:pPr>
            <w:r w:rsidRPr="004F6310">
              <w:rPr>
                <w:rFonts w:ascii="Arial" w:hAnsi="Arial" w:cs="Arial"/>
                <w:sz w:val="20"/>
                <w:szCs w:val="20"/>
              </w:rPr>
              <w:t>Child 1 |__|__| month |__|__|__|__| yr</w:t>
            </w:r>
            <w:r w:rsidRPr="004F6310">
              <w:rPr>
                <w:rFonts w:ascii="Arial" w:hAnsi="Arial" w:cs="Arial"/>
                <w:sz w:val="20"/>
                <w:szCs w:val="20"/>
              </w:rPr>
              <w:br/>
            </w:r>
          </w:p>
          <w:p w14:paraId="21E4C670" w14:textId="77777777" w:rsidR="003D23F2" w:rsidRPr="004F6310" w:rsidRDefault="003D23F2" w:rsidP="00EE42FD">
            <w:pPr>
              <w:rPr>
                <w:rFonts w:ascii="Arial" w:hAnsi="Arial" w:cs="Arial"/>
                <w:sz w:val="20"/>
                <w:szCs w:val="20"/>
              </w:rPr>
            </w:pPr>
            <w:r w:rsidRPr="004F6310">
              <w:rPr>
                <w:rFonts w:ascii="Arial" w:hAnsi="Arial" w:cs="Arial"/>
                <w:sz w:val="20"/>
                <w:szCs w:val="20"/>
              </w:rPr>
              <w:t>Child 2 |__|__| month |__|__|__|__| yr</w:t>
            </w:r>
            <w:r w:rsidRPr="004F6310">
              <w:rPr>
                <w:rFonts w:ascii="Arial" w:hAnsi="Arial" w:cs="Arial"/>
                <w:sz w:val="20"/>
                <w:szCs w:val="20"/>
              </w:rPr>
              <w:br/>
            </w:r>
          </w:p>
          <w:p w14:paraId="609D86A2" w14:textId="77777777" w:rsidR="003D23F2" w:rsidRPr="004F6310" w:rsidRDefault="003D23F2" w:rsidP="00EE42FD">
            <w:pPr>
              <w:rPr>
                <w:rFonts w:ascii="Arial" w:hAnsi="Arial" w:cs="Arial"/>
                <w:sz w:val="20"/>
                <w:szCs w:val="20"/>
              </w:rPr>
            </w:pPr>
            <w:r w:rsidRPr="004F6310">
              <w:rPr>
                <w:rFonts w:ascii="Arial" w:hAnsi="Arial" w:cs="Arial"/>
                <w:sz w:val="20"/>
                <w:szCs w:val="20"/>
              </w:rPr>
              <w:t>Child 3 |__|__| month |__|__|__|__| yr</w:t>
            </w:r>
          </w:p>
        </w:tc>
      </w:tr>
      <w:tr w:rsidR="003D23F2" w:rsidRPr="004F6310" w14:paraId="14E74760" w14:textId="77777777">
        <w:trPr>
          <w:trHeight w:val="568"/>
        </w:trPr>
        <w:tc>
          <w:tcPr>
            <w:tcW w:w="720" w:type="dxa"/>
          </w:tcPr>
          <w:p w14:paraId="20A9184E" w14:textId="77777777" w:rsidR="003D23F2" w:rsidRPr="004F6310" w:rsidRDefault="003D23F2" w:rsidP="00EE42FD">
            <w:pPr>
              <w:numPr>
                <w:ilvl w:val="0"/>
                <w:numId w:val="5"/>
              </w:numPr>
              <w:rPr>
                <w:rFonts w:ascii="Arial" w:hAnsi="Arial" w:cs="Arial"/>
                <w:sz w:val="20"/>
                <w:szCs w:val="20"/>
              </w:rPr>
            </w:pPr>
          </w:p>
        </w:tc>
        <w:tc>
          <w:tcPr>
            <w:tcW w:w="4860" w:type="dxa"/>
          </w:tcPr>
          <w:p w14:paraId="12162B7A" w14:textId="77777777" w:rsidR="003D23F2" w:rsidRPr="004F6310" w:rsidRDefault="003D23F2" w:rsidP="00EE42FD">
            <w:pPr>
              <w:rPr>
                <w:rFonts w:ascii="Arial" w:hAnsi="Arial" w:cs="Arial"/>
                <w:sz w:val="20"/>
                <w:szCs w:val="20"/>
              </w:rPr>
            </w:pPr>
            <w:r w:rsidRPr="004F6310">
              <w:rPr>
                <w:rFonts w:ascii="Arial" w:hAnsi="Arial" w:cs="Arial"/>
                <w:sz w:val="20"/>
                <w:szCs w:val="20"/>
              </w:rPr>
              <w:t>Field Officer Check (Do no</w:t>
            </w:r>
            <w:r w:rsidR="001732A0" w:rsidRPr="004F6310">
              <w:rPr>
                <w:rFonts w:ascii="Arial" w:hAnsi="Arial" w:cs="Arial"/>
                <w:sz w:val="20"/>
                <w:szCs w:val="20"/>
              </w:rPr>
              <w:t>t read aloud)</w:t>
            </w:r>
            <w:r w:rsidR="001732A0" w:rsidRPr="004F6310">
              <w:rPr>
                <w:rFonts w:ascii="Arial" w:hAnsi="Arial" w:cs="Arial"/>
                <w:sz w:val="20"/>
                <w:szCs w:val="20"/>
              </w:rPr>
              <w:br/>
              <w:t xml:space="preserve">SUM ANSWERS </w:t>
            </w:r>
            <w:r w:rsidR="00E17B5D" w:rsidRPr="004F6310">
              <w:rPr>
                <w:rFonts w:ascii="Arial" w:hAnsi="Arial" w:cs="Arial"/>
                <w:sz w:val="20"/>
                <w:szCs w:val="20"/>
              </w:rPr>
              <w:t>TO 176, 178</w:t>
            </w:r>
            <w:r w:rsidRPr="004F6310">
              <w:rPr>
                <w:rFonts w:ascii="Arial" w:hAnsi="Arial" w:cs="Arial"/>
                <w:sz w:val="20"/>
                <w:szCs w:val="20"/>
              </w:rPr>
              <w:t>, AND 1</w:t>
            </w:r>
            <w:r w:rsidR="00E17B5D" w:rsidRPr="004F6310">
              <w:rPr>
                <w:rFonts w:ascii="Arial" w:hAnsi="Arial" w:cs="Arial"/>
                <w:sz w:val="20"/>
                <w:szCs w:val="20"/>
              </w:rPr>
              <w:t>80</w:t>
            </w:r>
            <w:r w:rsidRPr="004F6310">
              <w:rPr>
                <w:rFonts w:ascii="Arial" w:hAnsi="Arial" w:cs="Arial"/>
                <w:sz w:val="20"/>
                <w:szCs w:val="20"/>
              </w:rPr>
              <w:t>, AND ENTER TOTAL.  IF NONE, RECORD ’00’.</w:t>
            </w:r>
          </w:p>
        </w:tc>
        <w:tc>
          <w:tcPr>
            <w:tcW w:w="4500" w:type="dxa"/>
            <w:gridSpan w:val="3"/>
          </w:tcPr>
          <w:p w14:paraId="778E9134" w14:textId="77777777" w:rsidR="003D23F2" w:rsidRPr="004F6310" w:rsidRDefault="003D23F2" w:rsidP="00EE42FD">
            <w:pPr>
              <w:rPr>
                <w:rFonts w:ascii="Arial" w:hAnsi="Arial" w:cs="Arial"/>
                <w:sz w:val="20"/>
                <w:szCs w:val="20"/>
              </w:rPr>
            </w:pPr>
          </w:p>
          <w:p w14:paraId="33656656"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 xml:space="preserve">Total </w:t>
            </w:r>
            <w:r w:rsidRPr="004F6310">
              <w:rPr>
                <w:rFonts w:ascii="Arial" w:hAnsi="Arial" w:cs="Arial"/>
                <w:sz w:val="32"/>
                <w:szCs w:val="32"/>
              </w:rPr>
              <w:sym w:font="Wingdings 2" w:char="F0A3"/>
            </w:r>
            <w:r w:rsidRPr="004F6310">
              <w:rPr>
                <w:rFonts w:ascii="Arial" w:hAnsi="Arial" w:cs="Arial"/>
                <w:sz w:val="32"/>
                <w:szCs w:val="32"/>
              </w:rPr>
              <w:sym w:font="Wingdings 2" w:char="F0A3"/>
            </w:r>
          </w:p>
          <w:p w14:paraId="5413C131" w14:textId="77777777" w:rsidR="003D23F2" w:rsidRPr="004F6310" w:rsidRDefault="003D23F2" w:rsidP="00EE42FD">
            <w:pPr>
              <w:rPr>
                <w:rFonts w:ascii="Arial" w:hAnsi="Arial" w:cs="Arial"/>
                <w:sz w:val="20"/>
                <w:szCs w:val="20"/>
              </w:rPr>
            </w:pPr>
          </w:p>
        </w:tc>
      </w:tr>
      <w:tr w:rsidR="003D23F2" w:rsidRPr="004F6310" w14:paraId="35AE872D" w14:textId="77777777">
        <w:trPr>
          <w:trHeight w:val="1600"/>
        </w:trPr>
        <w:tc>
          <w:tcPr>
            <w:tcW w:w="720" w:type="dxa"/>
          </w:tcPr>
          <w:p w14:paraId="07A9E7CC" w14:textId="77777777" w:rsidR="003D23F2" w:rsidRPr="004F6310" w:rsidRDefault="003D23F2" w:rsidP="00EE42FD">
            <w:pPr>
              <w:numPr>
                <w:ilvl w:val="0"/>
                <w:numId w:val="5"/>
              </w:numPr>
              <w:rPr>
                <w:rFonts w:ascii="Arial" w:hAnsi="Arial" w:cs="Arial"/>
                <w:sz w:val="20"/>
                <w:szCs w:val="20"/>
              </w:rPr>
            </w:pPr>
          </w:p>
        </w:tc>
        <w:tc>
          <w:tcPr>
            <w:tcW w:w="4860" w:type="dxa"/>
          </w:tcPr>
          <w:p w14:paraId="1C2E403F" w14:textId="77777777" w:rsidR="003D23F2" w:rsidRPr="004F6310" w:rsidRDefault="003D23F2" w:rsidP="00EE42FD">
            <w:pPr>
              <w:rPr>
                <w:rFonts w:ascii="Arial" w:hAnsi="Arial" w:cs="Arial"/>
                <w:sz w:val="20"/>
                <w:szCs w:val="20"/>
              </w:rPr>
            </w:pPr>
            <w:r w:rsidRPr="004F6310">
              <w:rPr>
                <w:rFonts w:ascii="Arial" w:hAnsi="Arial" w:cs="Arial"/>
                <w:sz w:val="20"/>
                <w:szCs w:val="20"/>
              </w:rPr>
              <w:t>Field Officer Check:</w:t>
            </w:r>
          </w:p>
          <w:p w14:paraId="35638123" w14:textId="77777777" w:rsidR="003D23F2" w:rsidRPr="004F6310" w:rsidRDefault="003D23F2" w:rsidP="00EE42FD">
            <w:pPr>
              <w:rPr>
                <w:rFonts w:ascii="Arial" w:hAnsi="Arial" w:cs="Arial"/>
                <w:sz w:val="20"/>
                <w:szCs w:val="20"/>
              </w:rPr>
            </w:pPr>
            <w:r w:rsidRPr="004F6310">
              <w:rPr>
                <w:rFonts w:ascii="Arial" w:hAnsi="Arial" w:cs="Arial"/>
                <w:sz w:val="20"/>
                <w:szCs w:val="20"/>
              </w:rPr>
              <w:t>Just to make sure that I have this right, you have fathered TOTAL __ children during your life.  Is that correct?</w:t>
            </w:r>
            <w:r w:rsidRPr="004F6310">
              <w:rPr>
                <w:rFonts w:ascii="Arial" w:hAnsi="Arial" w:cs="Arial"/>
                <w:sz w:val="20"/>
                <w:szCs w:val="20"/>
              </w:rPr>
              <w:br/>
            </w:r>
            <w:r w:rsidRPr="004F6310">
              <w:rPr>
                <w:rFonts w:ascii="Arial" w:hAnsi="Arial" w:cs="Arial"/>
                <w:sz w:val="20"/>
                <w:szCs w:val="20"/>
              </w:rPr>
              <w:br/>
              <w:t xml:space="preserve">RECORD TWINS AND TRIPLETS AS MULTIPLE BIRTHS, I.E. TWINS SHOULD BE RECORDED AS TWO BIRTHS. </w:t>
            </w:r>
          </w:p>
          <w:p w14:paraId="455DE3CC" w14:textId="77777777" w:rsidR="003D23F2" w:rsidRPr="004F6310" w:rsidRDefault="003D23F2" w:rsidP="00EE42FD">
            <w:pPr>
              <w:rPr>
                <w:rFonts w:ascii="Arial" w:hAnsi="Arial" w:cs="Arial"/>
                <w:sz w:val="20"/>
                <w:szCs w:val="20"/>
              </w:rPr>
            </w:pPr>
          </w:p>
        </w:tc>
        <w:tc>
          <w:tcPr>
            <w:tcW w:w="4500" w:type="dxa"/>
            <w:gridSpan w:val="3"/>
          </w:tcPr>
          <w:p w14:paraId="3DF8D8E9" w14:textId="77777777" w:rsidR="003D23F2" w:rsidRPr="004F6310" w:rsidRDefault="003D23F2" w:rsidP="00EE42FD">
            <w:pPr>
              <w:rPr>
                <w:rFonts w:ascii="Arial" w:hAnsi="Arial" w:cs="Arial"/>
                <w:sz w:val="20"/>
                <w:szCs w:val="20"/>
              </w:rPr>
            </w:pPr>
          </w:p>
          <w:p w14:paraId="0EA62748" w14:textId="77777777" w:rsidR="003D23F2" w:rsidRPr="004F6310" w:rsidRDefault="003D23F2" w:rsidP="00EE42FD">
            <w:pPr>
              <w:rPr>
                <w:rFonts w:ascii="Arial" w:hAnsi="Arial" w:cs="Arial"/>
                <w:sz w:val="20"/>
                <w:szCs w:val="20"/>
              </w:rPr>
            </w:pPr>
          </w:p>
          <w:p w14:paraId="173DB752"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Yes: </w:t>
            </w:r>
            <w:r w:rsidRPr="004F6310">
              <w:rPr>
                <w:rFonts w:ascii="Arial" w:hAnsi="Arial" w:cs="Arial"/>
                <w:sz w:val="32"/>
                <w:szCs w:val="32"/>
              </w:rPr>
              <w:sym w:font="Wingdings 2" w:char="F0A3"/>
            </w:r>
            <w:r w:rsidRPr="004F6310">
              <w:rPr>
                <w:rFonts w:ascii="Arial" w:hAnsi="Arial" w:cs="Arial"/>
                <w:sz w:val="20"/>
                <w:szCs w:val="20"/>
              </w:rPr>
              <w:t xml:space="preserve"> </w:t>
            </w:r>
            <w:r w:rsidRPr="004F6310">
              <w:rPr>
                <w:rFonts w:ascii="Arial" w:hAnsi="Arial" w:cs="Arial"/>
                <w:b/>
                <w:sz w:val="20"/>
                <w:szCs w:val="20"/>
              </w:rPr>
              <w:t>Go to 1</w:t>
            </w:r>
            <w:r w:rsidR="00EF4093" w:rsidRPr="004F6310">
              <w:rPr>
                <w:rFonts w:ascii="Arial" w:hAnsi="Arial" w:cs="Arial"/>
                <w:b/>
                <w:sz w:val="20"/>
                <w:szCs w:val="20"/>
              </w:rPr>
              <w:t>8</w:t>
            </w:r>
            <w:r w:rsidR="00E17B5D" w:rsidRPr="004F6310">
              <w:rPr>
                <w:rFonts w:ascii="Arial" w:hAnsi="Arial" w:cs="Arial"/>
                <w:b/>
                <w:sz w:val="20"/>
                <w:szCs w:val="20"/>
              </w:rPr>
              <w:t>5</w:t>
            </w:r>
            <w:r w:rsidRPr="004F6310">
              <w:rPr>
                <w:rFonts w:ascii="Arial" w:hAnsi="Arial" w:cs="Arial"/>
                <w:sz w:val="20"/>
                <w:szCs w:val="20"/>
              </w:rPr>
              <w:t xml:space="preserve">           </w:t>
            </w:r>
            <w:r w:rsidRPr="004F6310">
              <w:rPr>
                <w:rFonts w:ascii="Arial" w:hAnsi="Arial" w:cs="Arial"/>
                <w:sz w:val="20"/>
                <w:szCs w:val="20"/>
              </w:rPr>
              <w:br/>
            </w:r>
            <w:r w:rsidRPr="004F6310">
              <w:rPr>
                <w:rFonts w:ascii="Arial" w:hAnsi="Arial" w:cs="Arial"/>
                <w:sz w:val="20"/>
                <w:szCs w:val="20"/>
              </w:rPr>
              <w:br/>
              <w:t xml:space="preserve">No:   </w:t>
            </w:r>
            <w:r w:rsidRPr="004F6310">
              <w:rPr>
                <w:rFonts w:ascii="Arial" w:hAnsi="Arial" w:cs="Arial"/>
                <w:sz w:val="32"/>
                <w:szCs w:val="32"/>
              </w:rPr>
              <w:sym w:font="Wingdings 2" w:char="F0A3"/>
            </w:r>
            <w:r w:rsidRPr="004F6310">
              <w:rPr>
                <w:rFonts w:ascii="Arial" w:hAnsi="Arial" w:cs="Arial"/>
                <w:sz w:val="20"/>
                <w:szCs w:val="20"/>
              </w:rPr>
              <w:t xml:space="preserve"> </w:t>
            </w:r>
            <w:r w:rsidR="00E17B5D" w:rsidRPr="004F6310">
              <w:rPr>
                <w:rFonts w:ascii="Arial" w:hAnsi="Arial" w:cs="Arial"/>
                <w:b/>
                <w:sz w:val="20"/>
                <w:szCs w:val="20"/>
              </w:rPr>
              <w:t>Probe and correct 174-183</w:t>
            </w:r>
            <w:r w:rsidRPr="004F6310">
              <w:rPr>
                <w:rFonts w:ascii="Arial" w:hAnsi="Arial" w:cs="Arial"/>
                <w:b/>
                <w:sz w:val="20"/>
                <w:szCs w:val="20"/>
              </w:rPr>
              <w:t xml:space="preserve"> as necessary</w:t>
            </w:r>
          </w:p>
        </w:tc>
      </w:tr>
      <w:tr w:rsidR="003D23F2" w:rsidRPr="004F6310" w14:paraId="621868F5" w14:textId="77777777">
        <w:trPr>
          <w:trHeight w:val="391"/>
        </w:trPr>
        <w:tc>
          <w:tcPr>
            <w:tcW w:w="720" w:type="dxa"/>
          </w:tcPr>
          <w:p w14:paraId="0384A0A5" w14:textId="77777777" w:rsidR="003D23F2" w:rsidRPr="004F6310" w:rsidRDefault="003D23F2" w:rsidP="00EE42FD">
            <w:pPr>
              <w:numPr>
                <w:ilvl w:val="0"/>
                <w:numId w:val="5"/>
              </w:numPr>
              <w:rPr>
                <w:rFonts w:ascii="Arial" w:hAnsi="Arial" w:cs="Arial"/>
                <w:sz w:val="20"/>
                <w:szCs w:val="20"/>
              </w:rPr>
            </w:pPr>
          </w:p>
        </w:tc>
        <w:tc>
          <w:tcPr>
            <w:tcW w:w="4860" w:type="dxa"/>
          </w:tcPr>
          <w:p w14:paraId="12137E82" w14:textId="77777777" w:rsidR="003D23F2" w:rsidRPr="004F6310" w:rsidRDefault="003D23F2" w:rsidP="00EE42FD">
            <w:pPr>
              <w:rPr>
                <w:rFonts w:ascii="Arial" w:hAnsi="Arial" w:cs="Arial"/>
                <w:b/>
                <w:sz w:val="20"/>
                <w:szCs w:val="20"/>
              </w:rPr>
            </w:pPr>
            <w:r w:rsidRPr="004F6310">
              <w:rPr>
                <w:rFonts w:ascii="Arial" w:hAnsi="Arial" w:cs="Arial"/>
                <w:sz w:val="20"/>
                <w:szCs w:val="20"/>
              </w:rPr>
              <w:t>Field Officer Check</w:t>
            </w:r>
            <w:r w:rsidR="00AE3ABD" w:rsidRPr="004F6310">
              <w:rPr>
                <w:rFonts w:ascii="Arial" w:hAnsi="Arial" w:cs="Arial"/>
                <w:sz w:val="20"/>
                <w:szCs w:val="20"/>
              </w:rPr>
              <w:t xml:space="preserve"> </w:t>
            </w:r>
            <w:r w:rsidR="00AE3ABD" w:rsidRPr="004F6310">
              <w:rPr>
                <w:rFonts w:ascii="Arial" w:hAnsi="Arial" w:cs="Arial"/>
                <w:b/>
                <w:sz w:val="20"/>
                <w:szCs w:val="20"/>
              </w:rPr>
              <w:t>(Do not read aloud)</w:t>
            </w:r>
            <w:r w:rsidRPr="004F6310">
              <w:rPr>
                <w:rFonts w:ascii="Arial" w:hAnsi="Arial" w:cs="Arial"/>
                <w:b/>
                <w:sz w:val="20"/>
                <w:szCs w:val="20"/>
              </w:rPr>
              <w:t>:</w:t>
            </w:r>
          </w:p>
          <w:p w14:paraId="10E90D48" w14:textId="77777777" w:rsidR="003D23F2" w:rsidRPr="004F6310" w:rsidRDefault="003D23F2" w:rsidP="00EE42FD">
            <w:pPr>
              <w:rPr>
                <w:rFonts w:ascii="Arial" w:hAnsi="Arial" w:cs="Arial"/>
                <w:sz w:val="20"/>
                <w:szCs w:val="20"/>
              </w:rPr>
            </w:pPr>
            <w:r w:rsidRPr="004F6310">
              <w:rPr>
                <w:rFonts w:ascii="Arial" w:hAnsi="Arial" w:cs="Arial"/>
                <w:sz w:val="20"/>
                <w:szCs w:val="20"/>
              </w:rPr>
              <w:t>Are there one or more births</w:t>
            </w:r>
            <w:r w:rsidR="00AE3ABD" w:rsidRPr="004F6310">
              <w:rPr>
                <w:rFonts w:ascii="Arial" w:hAnsi="Arial" w:cs="Arial"/>
                <w:sz w:val="20"/>
                <w:szCs w:val="20"/>
              </w:rPr>
              <w:t>?</w:t>
            </w:r>
          </w:p>
        </w:tc>
        <w:tc>
          <w:tcPr>
            <w:tcW w:w="2790" w:type="dxa"/>
          </w:tcPr>
          <w:p w14:paraId="57AF44A4" w14:textId="77777777" w:rsidR="003D23F2" w:rsidRPr="004F6310" w:rsidRDefault="003D23F2" w:rsidP="003D23F2">
            <w:pPr>
              <w:numPr>
                <w:ilvl w:val="0"/>
                <w:numId w:val="30"/>
              </w:numPr>
              <w:rPr>
                <w:rFonts w:ascii="Arial" w:hAnsi="Arial" w:cs="Arial"/>
                <w:sz w:val="20"/>
                <w:szCs w:val="20"/>
              </w:rPr>
            </w:pPr>
            <w:r w:rsidRPr="004F6310">
              <w:rPr>
                <w:rFonts w:ascii="Arial" w:hAnsi="Arial" w:cs="Arial"/>
                <w:sz w:val="20"/>
                <w:szCs w:val="20"/>
              </w:rPr>
              <w:t>[   ] YES</w:t>
            </w:r>
          </w:p>
          <w:p w14:paraId="79E93E56" w14:textId="77777777" w:rsidR="003D23F2" w:rsidRPr="004F6310" w:rsidRDefault="003D23F2" w:rsidP="003D23F2">
            <w:pPr>
              <w:numPr>
                <w:ilvl w:val="0"/>
                <w:numId w:val="30"/>
              </w:numPr>
              <w:rPr>
                <w:rFonts w:ascii="Arial" w:hAnsi="Arial" w:cs="Arial"/>
                <w:sz w:val="20"/>
                <w:szCs w:val="20"/>
              </w:rPr>
            </w:pPr>
            <w:r w:rsidRPr="004F6310">
              <w:rPr>
                <w:rFonts w:ascii="Arial" w:hAnsi="Arial" w:cs="Arial"/>
                <w:sz w:val="20"/>
                <w:szCs w:val="20"/>
              </w:rPr>
              <w:t>[   ] NO</w:t>
            </w:r>
          </w:p>
        </w:tc>
        <w:tc>
          <w:tcPr>
            <w:tcW w:w="1710" w:type="dxa"/>
            <w:gridSpan w:val="2"/>
          </w:tcPr>
          <w:p w14:paraId="040965A1" w14:textId="77777777" w:rsidR="003D23F2" w:rsidRPr="004F6310" w:rsidRDefault="003D23F2" w:rsidP="00EE42FD">
            <w:pPr>
              <w:rPr>
                <w:rFonts w:ascii="Arial" w:hAnsi="Arial" w:cs="Arial"/>
                <w:sz w:val="20"/>
                <w:szCs w:val="20"/>
              </w:rPr>
            </w:pPr>
          </w:p>
          <w:p w14:paraId="778C72AE" w14:textId="77777777" w:rsidR="003D23F2" w:rsidRPr="004F6310" w:rsidRDefault="003D23F2" w:rsidP="00EE42FD">
            <w:pPr>
              <w:rPr>
                <w:rFonts w:ascii="Arial" w:hAnsi="Arial" w:cs="Arial"/>
                <w:b/>
                <w:sz w:val="20"/>
                <w:szCs w:val="20"/>
              </w:rPr>
            </w:pPr>
            <w:r w:rsidRPr="004F6310">
              <w:rPr>
                <w:rFonts w:ascii="Arial" w:hAnsi="Arial" w:cs="Arial"/>
                <w:b/>
                <w:sz w:val="20"/>
                <w:szCs w:val="20"/>
              </w:rPr>
              <w:t>&gt;&gt;&gt;skip to 19</w:t>
            </w:r>
            <w:r w:rsidR="00E17B5D" w:rsidRPr="004F6310">
              <w:rPr>
                <w:rFonts w:ascii="Arial" w:hAnsi="Arial" w:cs="Arial"/>
                <w:b/>
                <w:sz w:val="20"/>
                <w:szCs w:val="20"/>
              </w:rPr>
              <w:t>6</w:t>
            </w:r>
          </w:p>
        </w:tc>
      </w:tr>
    </w:tbl>
    <w:p w14:paraId="5D7F60A2" w14:textId="77777777" w:rsidR="003D23F2" w:rsidRPr="004F6310" w:rsidRDefault="003D23F2" w:rsidP="003D23F2">
      <w:pPr>
        <w:rPr>
          <w:rFonts w:ascii="Arial" w:hAnsi="Arial" w:cs="Arial"/>
          <w:b/>
        </w:rPr>
      </w:pPr>
    </w:p>
    <w:p w14:paraId="7AAB1AB0" w14:textId="77777777" w:rsidR="003D23F2" w:rsidRPr="004F6310" w:rsidRDefault="003D23F2" w:rsidP="003D23F2">
      <w:pPr>
        <w:rPr>
          <w:rFonts w:ascii="Arial" w:hAnsi="Arial" w:cs="Arial"/>
          <w:b/>
        </w:rPr>
      </w:pPr>
    </w:p>
    <w:p w14:paraId="112BCB1A" w14:textId="77777777" w:rsidR="003D23F2" w:rsidRPr="004F6310" w:rsidRDefault="003D23F2" w:rsidP="003D23F2">
      <w:pPr>
        <w:rPr>
          <w:rFonts w:ascii="Arial" w:hAnsi="Arial" w:cs="Arial"/>
          <w:b/>
        </w:rPr>
      </w:pPr>
    </w:p>
    <w:p w14:paraId="581B4CFB" w14:textId="77777777" w:rsidR="003D23F2" w:rsidRPr="004F6310" w:rsidRDefault="003D23F2" w:rsidP="003D23F2">
      <w:pPr>
        <w:rPr>
          <w:rFonts w:ascii="Arial" w:hAnsi="Arial" w:cs="Arial"/>
          <w:b/>
        </w:rPr>
      </w:pPr>
    </w:p>
    <w:p w14:paraId="2A651D4A" w14:textId="77777777" w:rsidR="003D23F2" w:rsidRPr="004F6310" w:rsidRDefault="003D23F2" w:rsidP="003D23F2">
      <w:pPr>
        <w:rPr>
          <w:rFonts w:ascii="Arial" w:hAnsi="Arial" w:cs="Arial"/>
          <w:b/>
        </w:rPr>
      </w:pPr>
    </w:p>
    <w:p w14:paraId="04216D23" w14:textId="77777777" w:rsidR="003D23F2" w:rsidRPr="004F6310" w:rsidRDefault="003D23F2" w:rsidP="003D23F2">
      <w:pPr>
        <w:rPr>
          <w:rFonts w:ascii="Arial" w:hAnsi="Arial" w:cs="Arial"/>
          <w:b/>
        </w:rPr>
        <w:sectPr w:rsidR="003D23F2" w:rsidRPr="004F6310" w:rsidSect="00EE42FD">
          <w:pgSz w:w="12240" w:h="15840" w:code="1"/>
          <w:pgMar w:top="1152" w:right="1152" w:bottom="1152" w:left="1152" w:header="720" w:footer="720" w:gutter="0"/>
          <w:cols w:space="720"/>
          <w:docGrid w:linePitch="360"/>
        </w:sectPr>
      </w:pPr>
    </w:p>
    <w:tbl>
      <w:tblPr>
        <w:tblpPr w:leftFromText="180" w:rightFromText="180" w:vertAnchor="text" w:horzAnchor="margin" w:tblpXSpec="center" w:tblpY="-748"/>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530"/>
        <w:gridCol w:w="1260"/>
        <w:gridCol w:w="1440"/>
        <w:gridCol w:w="1800"/>
        <w:gridCol w:w="1530"/>
        <w:gridCol w:w="1620"/>
        <w:gridCol w:w="2322"/>
        <w:gridCol w:w="2070"/>
      </w:tblGrid>
      <w:tr w:rsidR="003D23F2" w:rsidRPr="004F6310" w14:paraId="5ACC367F" w14:textId="77777777">
        <w:tc>
          <w:tcPr>
            <w:tcW w:w="14850" w:type="dxa"/>
            <w:gridSpan w:val="9"/>
          </w:tcPr>
          <w:p w14:paraId="1164959C"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lastRenderedPageBreak/>
              <w:t>Now I would like to record the names of all the children you have fathered, whether still alive or not, starting with the first.  RECO</w:t>
            </w:r>
            <w:r w:rsidR="00E17B5D" w:rsidRPr="004F6310">
              <w:rPr>
                <w:rFonts w:ascii="Arial" w:hAnsi="Arial" w:cs="Arial"/>
                <w:sz w:val="22"/>
                <w:szCs w:val="22"/>
              </w:rPr>
              <w:t>RD NAMES OF ALL THE BIRTHS IN 183</w:t>
            </w:r>
            <w:r w:rsidRPr="004F6310">
              <w:rPr>
                <w:rFonts w:ascii="Arial" w:hAnsi="Arial" w:cs="Arial"/>
                <w:sz w:val="22"/>
                <w:szCs w:val="22"/>
              </w:rPr>
              <w:t>. RECORD TWINS AND TRIPLETS ON SEPARATE LI</w:t>
            </w:r>
            <w:r w:rsidR="009645F9" w:rsidRPr="004F6310">
              <w:rPr>
                <w:rFonts w:ascii="Arial" w:hAnsi="Arial" w:cs="Arial"/>
                <w:sz w:val="22"/>
                <w:szCs w:val="22"/>
              </w:rPr>
              <w:t>NES.  (IF THERE ARE MORE THAN 3</w:t>
            </w:r>
            <w:r w:rsidRPr="004F6310">
              <w:rPr>
                <w:rFonts w:ascii="Arial" w:hAnsi="Arial" w:cs="Arial"/>
                <w:sz w:val="22"/>
                <w:szCs w:val="22"/>
              </w:rPr>
              <w:t xml:space="preserve"> BIRTHS, USE AN ADDITIONAL QUESTIONNAIRE SHEET).</w:t>
            </w:r>
          </w:p>
        </w:tc>
      </w:tr>
      <w:tr w:rsidR="003D23F2" w:rsidRPr="004F6310" w14:paraId="3EFE7E36" w14:textId="77777777">
        <w:tc>
          <w:tcPr>
            <w:tcW w:w="1278" w:type="dxa"/>
          </w:tcPr>
          <w:p w14:paraId="67538226" w14:textId="77777777" w:rsidR="003D23F2" w:rsidRPr="004F6310" w:rsidRDefault="003D23F2" w:rsidP="00EE42FD">
            <w:pPr>
              <w:numPr>
                <w:ilvl w:val="0"/>
                <w:numId w:val="5"/>
              </w:numPr>
              <w:rPr>
                <w:rFonts w:ascii="Arial" w:hAnsi="Arial" w:cs="Arial"/>
                <w:sz w:val="22"/>
                <w:szCs w:val="22"/>
              </w:rPr>
            </w:pPr>
            <w:r w:rsidRPr="004F6310">
              <w:rPr>
                <w:rFonts w:ascii="Arial" w:hAnsi="Arial" w:cs="Arial"/>
                <w:sz w:val="22"/>
                <w:szCs w:val="22"/>
              </w:rPr>
              <w:br/>
              <w:t>What name was given to your (first/next) baby?</w:t>
            </w:r>
          </w:p>
        </w:tc>
        <w:tc>
          <w:tcPr>
            <w:tcW w:w="1530" w:type="dxa"/>
          </w:tcPr>
          <w:p w14:paraId="09B4C7BF" w14:textId="77777777" w:rsidR="003D23F2" w:rsidRPr="004F6310" w:rsidRDefault="003D23F2" w:rsidP="00EE42FD">
            <w:pPr>
              <w:numPr>
                <w:ilvl w:val="0"/>
                <w:numId w:val="5"/>
              </w:numPr>
              <w:rPr>
                <w:rFonts w:ascii="Arial" w:hAnsi="Arial" w:cs="Arial"/>
                <w:sz w:val="22"/>
                <w:szCs w:val="22"/>
              </w:rPr>
            </w:pPr>
          </w:p>
          <w:p w14:paraId="775F98FD" w14:textId="77777777" w:rsidR="003D23F2" w:rsidRPr="004F6310" w:rsidRDefault="003D23F2" w:rsidP="00EE42FD">
            <w:pPr>
              <w:rPr>
                <w:rFonts w:ascii="Arial" w:hAnsi="Arial" w:cs="Arial"/>
                <w:sz w:val="22"/>
                <w:szCs w:val="22"/>
              </w:rPr>
            </w:pPr>
            <w:r w:rsidRPr="004F6310">
              <w:rPr>
                <w:rFonts w:ascii="Arial" w:hAnsi="Arial" w:cs="Arial"/>
                <w:sz w:val="22"/>
                <w:szCs w:val="22"/>
              </w:rPr>
              <w:t>Were any of these births twins?</w:t>
            </w:r>
          </w:p>
        </w:tc>
        <w:tc>
          <w:tcPr>
            <w:tcW w:w="1260" w:type="dxa"/>
          </w:tcPr>
          <w:p w14:paraId="297D215D" w14:textId="77777777" w:rsidR="003D23F2" w:rsidRPr="004F6310" w:rsidRDefault="003D23F2" w:rsidP="00EE42FD">
            <w:pPr>
              <w:numPr>
                <w:ilvl w:val="0"/>
                <w:numId w:val="5"/>
              </w:numPr>
              <w:rPr>
                <w:rFonts w:ascii="Arial" w:hAnsi="Arial" w:cs="Arial"/>
                <w:sz w:val="22"/>
                <w:szCs w:val="22"/>
              </w:rPr>
            </w:pPr>
          </w:p>
          <w:p w14:paraId="4075C593" w14:textId="77777777" w:rsidR="003D23F2" w:rsidRPr="004F6310" w:rsidRDefault="003D23F2" w:rsidP="00EE42FD">
            <w:pPr>
              <w:rPr>
                <w:rFonts w:ascii="Arial" w:hAnsi="Arial" w:cs="Arial"/>
                <w:sz w:val="22"/>
                <w:szCs w:val="22"/>
              </w:rPr>
            </w:pPr>
            <w:r w:rsidRPr="004F6310">
              <w:rPr>
                <w:rFonts w:ascii="Arial" w:hAnsi="Arial" w:cs="Arial"/>
                <w:sz w:val="22"/>
                <w:szCs w:val="22"/>
              </w:rPr>
              <w:t>Is (NAME) a boy or a girl?</w:t>
            </w:r>
          </w:p>
        </w:tc>
        <w:tc>
          <w:tcPr>
            <w:tcW w:w="1440" w:type="dxa"/>
          </w:tcPr>
          <w:p w14:paraId="01297B9D" w14:textId="77777777" w:rsidR="003D23F2" w:rsidRPr="004F6310" w:rsidRDefault="003D23F2" w:rsidP="00EE42FD">
            <w:pPr>
              <w:numPr>
                <w:ilvl w:val="0"/>
                <w:numId w:val="5"/>
              </w:numPr>
              <w:rPr>
                <w:rFonts w:ascii="Arial" w:hAnsi="Arial" w:cs="Arial"/>
                <w:sz w:val="22"/>
                <w:szCs w:val="22"/>
              </w:rPr>
            </w:pPr>
          </w:p>
          <w:p w14:paraId="2F77D608" w14:textId="77777777" w:rsidR="003D23F2" w:rsidRPr="004F6310" w:rsidRDefault="003D23F2" w:rsidP="00EE42FD">
            <w:pPr>
              <w:rPr>
                <w:rFonts w:ascii="Arial" w:hAnsi="Arial" w:cs="Arial"/>
                <w:sz w:val="22"/>
                <w:szCs w:val="22"/>
              </w:rPr>
            </w:pPr>
            <w:r w:rsidRPr="004F6310">
              <w:rPr>
                <w:rFonts w:ascii="Arial" w:hAnsi="Arial" w:cs="Arial"/>
                <w:sz w:val="22"/>
                <w:szCs w:val="22"/>
              </w:rPr>
              <w:t>In what month and year was (NAME) born?</w:t>
            </w:r>
          </w:p>
          <w:p w14:paraId="235AB9E4" w14:textId="77777777" w:rsidR="003D23F2" w:rsidRPr="004F6310" w:rsidRDefault="003D23F2" w:rsidP="00EE42FD">
            <w:pPr>
              <w:rPr>
                <w:rFonts w:ascii="Arial" w:hAnsi="Arial" w:cs="Arial"/>
                <w:sz w:val="22"/>
                <w:szCs w:val="22"/>
              </w:rPr>
            </w:pPr>
          </w:p>
          <w:p w14:paraId="6A9A1BA8" w14:textId="77777777" w:rsidR="003D23F2" w:rsidRPr="004F6310" w:rsidRDefault="003D23F2" w:rsidP="00EE42FD">
            <w:pPr>
              <w:rPr>
                <w:rFonts w:ascii="Arial" w:hAnsi="Arial" w:cs="Arial"/>
                <w:i/>
                <w:sz w:val="22"/>
                <w:szCs w:val="22"/>
              </w:rPr>
            </w:pPr>
            <w:r w:rsidRPr="004F6310">
              <w:rPr>
                <w:rFonts w:ascii="Arial" w:hAnsi="Arial" w:cs="Arial"/>
                <w:i/>
                <w:sz w:val="22"/>
                <w:szCs w:val="22"/>
              </w:rPr>
              <w:t>Probe: What is his/her birthday?</w:t>
            </w:r>
          </w:p>
        </w:tc>
        <w:tc>
          <w:tcPr>
            <w:tcW w:w="1800" w:type="dxa"/>
          </w:tcPr>
          <w:p w14:paraId="3523EA97" w14:textId="77777777" w:rsidR="003D23F2" w:rsidRPr="004F6310" w:rsidRDefault="003D23F2" w:rsidP="00EE42FD">
            <w:pPr>
              <w:numPr>
                <w:ilvl w:val="0"/>
                <w:numId w:val="5"/>
              </w:numPr>
              <w:rPr>
                <w:rFonts w:ascii="Arial" w:hAnsi="Arial" w:cs="Arial"/>
                <w:sz w:val="22"/>
                <w:szCs w:val="22"/>
              </w:rPr>
            </w:pPr>
          </w:p>
          <w:p w14:paraId="3DEB69E3" w14:textId="77777777" w:rsidR="003D23F2" w:rsidRPr="004F6310" w:rsidRDefault="003D23F2" w:rsidP="00EE42FD">
            <w:pPr>
              <w:rPr>
                <w:rFonts w:ascii="Arial" w:hAnsi="Arial" w:cs="Arial"/>
                <w:sz w:val="22"/>
                <w:szCs w:val="22"/>
              </w:rPr>
            </w:pPr>
            <w:r w:rsidRPr="004F6310">
              <w:rPr>
                <w:rFonts w:ascii="Arial" w:hAnsi="Arial" w:cs="Arial"/>
                <w:sz w:val="22"/>
                <w:szCs w:val="22"/>
              </w:rPr>
              <w:t>Is (NAME) still alive?</w:t>
            </w:r>
          </w:p>
        </w:tc>
        <w:tc>
          <w:tcPr>
            <w:tcW w:w="1530" w:type="dxa"/>
          </w:tcPr>
          <w:p w14:paraId="0B4A0ACD" w14:textId="77777777" w:rsidR="003D23F2" w:rsidRPr="004F6310" w:rsidRDefault="003D23F2" w:rsidP="00EE42FD">
            <w:pPr>
              <w:numPr>
                <w:ilvl w:val="0"/>
                <w:numId w:val="5"/>
              </w:numPr>
              <w:rPr>
                <w:rFonts w:ascii="Arial" w:hAnsi="Arial" w:cs="Arial"/>
                <w:sz w:val="22"/>
                <w:szCs w:val="22"/>
              </w:rPr>
            </w:pPr>
          </w:p>
          <w:p w14:paraId="328D0C14" w14:textId="77777777" w:rsidR="003D23F2" w:rsidRPr="004F6310" w:rsidRDefault="003D23F2" w:rsidP="00EE42FD">
            <w:pPr>
              <w:rPr>
                <w:rFonts w:ascii="Arial" w:hAnsi="Arial" w:cs="Arial"/>
                <w:b/>
                <w:sz w:val="22"/>
                <w:szCs w:val="22"/>
              </w:rPr>
            </w:pPr>
            <w:r w:rsidRPr="004F6310">
              <w:rPr>
                <w:rFonts w:ascii="Arial" w:hAnsi="Arial" w:cs="Arial"/>
                <w:b/>
                <w:sz w:val="22"/>
                <w:szCs w:val="22"/>
              </w:rPr>
              <w:t>IF ALIVE:</w:t>
            </w:r>
          </w:p>
          <w:p w14:paraId="6815182E" w14:textId="77777777" w:rsidR="003D23F2" w:rsidRPr="004F6310" w:rsidRDefault="003D23F2" w:rsidP="00EE42FD">
            <w:pPr>
              <w:rPr>
                <w:rFonts w:ascii="Arial" w:hAnsi="Arial" w:cs="Arial"/>
                <w:sz w:val="22"/>
                <w:szCs w:val="22"/>
              </w:rPr>
            </w:pPr>
            <w:r w:rsidRPr="004F6310">
              <w:rPr>
                <w:rFonts w:ascii="Arial" w:hAnsi="Arial" w:cs="Arial"/>
                <w:sz w:val="22"/>
                <w:szCs w:val="22"/>
              </w:rPr>
              <w:t>How old was (NAME) at his/her last birthday?</w:t>
            </w:r>
          </w:p>
          <w:p w14:paraId="0C4D9067" w14:textId="77777777" w:rsidR="003D23F2" w:rsidRPr="004F6310" w:rsidRDefault="003D23F2" w:rsidP="00EE42FD">
            <w:pPr>
              <w:rPr>
                <w:rFonts w:ascii="Arial" w:hAnsi="Arial" w:cs="Arial"/>
                <w:sz w:val="22"/>
                <w:szCs w:val="22"/>
              </w:rPr>
            </w:pPr>
          </w:p>
          <w:p w14:paraId="16A98448" w14:textId="77777777" w:rsidR="003D23F2" w:rsidRPr="004F6310" w:rsidRDefault="003D23F2" w:rsidP="00EE42FD">
            <w:pPr>
              <w:rPr>
                <w:rFonts w:ascii="Arial" w:hAnsi="Arial" w:cs="Arial"/>
                <w:i/>
                <w:sz w:val="22"/>
                <w:szCs w:val="22"/>
              </w:rPr>
            </w:pPr>
            <w:r w:rsidRPr="004F6310">
              <w:rPr>
                <w:rFonts w:ascii="Arial" w:hAnsi="Arial" w:cs="Arial"/>
                <w:i/>
                <w:sz w:val="22"/>
                <w:szCs w:val="22"/>
              </w:rPr>
              <w:t>Record age in completed years</w:t>
            </w:r>
          </w:p>
        </w:tc>
        <w:tc>
          <w:tcPr>
            <w:tcW w:w="1620" w:type="dxa"/>
          </w:tcPr>
          <w:p w14:paraId="00446EDD" w14:textId="77777777" w:rsidR="003D23F2" w:rsidRPr="004F6310" w:rsidRDefault="003D23F2" w:rsidP="00EE42FD">
            <w:pPr>
              <w:numPr>
                <w:ilvl w:val="0"/>
                <w:numId w:val="5"/>
              </w:numPr>
              <w:rPr>
                <w:rFonts w:ascii="Arial" w:hAnsi="Arial" w:cs="Arial"/>
                <w:sz w:val="22"/>
                <w:szCs w:val="22"/>
              </w:rPr>
            </w:pPr>
          </w:p>
          <w:p w14:paraId="5C5DCA4F" w14:textId="77777777" w:rsidR="003D23F2" w:rsidRPr="004F6310" w:rsidRDefault="003D23F2" w:rsidP="00EE42FD">
            <w:pPr>
              <w:rPr>
                <w:rFonts w:ascii="Arial" w:hAnsi="Arial" w:cs="Arial"/>
                <w:b/>
                <w:sz w:val="22"/>
                <w:szCs w:val="22"/>
              </w:rPr>
            </w:pPr>
            <w:r w:rsidRPr="004F6310">
              <w:rPr>
                <w:rFonts w:ascii="Arial" w:hAnsi="Arial" w:cs="Arial"/>
                <w:b/>
                <w:sz w:val="22"/>
                <w:szCs w:val="22"/>
              </w:rPr>
              <w:t>IF ALIVE:</w:t>
            </w:r>
          </w:p>
          <w:p w14:paraId="1527111E" w14:textId="77777777" w:rsidR="003D23F2" w:rsidRPr="004F6310" w:rsidRDefault="003D23F2" w:rsidP="00EE42FD">
            <w:pPr>
              <w:rPr>
                <w:rFonts w:ascii="Arial" w:hAnsi="Arial" w:cs="Arial"/>
                <w:sz w:val="22"/>
                <w:szCs w:val="22"/>
              </w:rPr>
            </w:pPr>
            <w:r w:rsidRPr="004F6310">
              <w:rPr>
                <w:rFonts w:ascii="Arial" w:hAnsi="Arial" w:cs="Arial"/>
                <w:sz w:val="22"/>
                <w:szCs w:val="22"/>
              </w:rPr>
              <w:t>Is (NAME) living with you?</w:t>
            </w:r>
          </w:p>
        </w:tc>
        <w:tc>
          <w:tcPr>
            <w:tcW w:w="2322" w:type="dxa"/>
          </w:tcPr>
          <w:p w14:paraId="16C87AA7" w14:textId="77777777" w:rsidR="003D23F2" w:rsidRPr="004F6310" w:rsidRDefault="003D23F2" w:rsidP="00EE42FD">
            <w:pPr>
              <w:numPr>
                <w:ilvl w:val="0"/>
                <w:numId w:val="5"/>
              </w:numPr>
              <w:rPr>
                <w:rFonts w:ascii="Arial" w:hAnsi="Arial" w:cs="Arial"/>
                <w:sz w:val="22"/>
                <w:szCs w:val="22"/>
              </w:rPr>
            </w:pPr>
          </w:p>
          <w:p w14:paraId="24160879" w14:textId="77777777" w:rsidR="003D23F2" w:rsidRPr="004F6310" w:rsidRDefault="003D23F2" w:rsidP="00EE42FD">
            <w:pPr>
              <w:rPr>
                <w:rFonts w:ascii="Arial" w:hAnsi="Arial" w:cs="Arial"/>
                <w:b/>
                <w:sz w:val="22"/>
                <w:szCs w:val="22"/>
              </w:rPr>
            </w:pPr>
            <w:r w:rsidRPr="004F6310">
              <w:rPr>
                <w:rFonts w:ascii="Arial" w:hAnsi="Arial" w:cs="Arial"/>
                <w:b/>
                <w:sz w:val="22"/>
                <w:szCs w:val="22"/>
              </w:rPr>
              <w:t>IF DEAD:</w:t>
            </w:r>
          </w:p>
          <w:p w14:paraId="7C4FDF72" w14:textId="77777777" w:rsidR="003D23F2" w:rsidRPr="004F6310" w:rsidRDefault="003D23F2" w:rsidP="00EE42FD">
            <w:pPr>
              <w:rPr>
                <w:rFonts w:ascii="Arial" w:hAnsi="Arial" w:cs="Arial"/>
                <w:sz w:val="22"/>
                <w:szCs w:val="22"/>
              </w:rPr>
            </w:pPr>
            <w:r w:rsidRPr="004F6310">
              <w:rPr>
                <w:rFonts w:ascii="Arial" w:hAnsi="Arial" w:cs="Arial"/>
                <w:sz w:val="22"/>
                <w:szCs w:val="22"/>
              </w:rPr>
              <w:t>How old was (NAME) when he/she died?</w:t>
            </w:r>
          </w:p>
          <w:p w14:paraId="1F3C2249" w14:textId="77777777" w:rsidR="003D23F2" w:rsidRPr="004F6310" w:rsidRDefault="003D23F2" w:rsidP="00EE42FD">
            <w:pPr>
              <w:rPr>
                <w:rFonts w:ascii="Arial" w:hAnsi="Arial" w:cs="Arial"/>
                <w:i/>
                <w:sz w:val="22"/>
                <w:szCs w:val="22"/>
              </w:rPr>
            </w:pPr>
            <w:r w:rsidRPr="004F6310">
              <w:rPr>
                <w:rFonts w:ascii="Arial" w:hAnsi="Arial" w:cs="Arial"/>
                <w:sz w:val="22"/>
                <w:szCs w:val="22"/>
              </w:rPr>
              <w:br/>
            </w:r>
            <w:r w:rsidRPr="004F6310">
              <w:rPr>
                <w:rFonts w:ascii="Arial" w:hAnsi="Arial" w:cs="Arial"/>
                <w:i/>
                <w:sz w:val="22"/>
                <w:szCs w:val="22"/>
              </w:rPr>
              <w:t xml:space="preserve">IF 0, 1, or 2 years, probe: how many </w:t>
            </w:r>
            <w:r w:rsidR="00895FDB" w:rsidRPr="004F6310">
              <w:rPr>
                <w:rFonts w:ascii="Arial" w:hAnsi="Arial" w:cs="Arial"/>
                <w:i/>
                <w:sz w:val="22"/>
                <w:szCs w:val="22"/>
              </w:rPr>
              <w:t>days / months old was (NAME)?</w:t>
            </w:r>
            <w:r w:rsidR="00895FDB" w:rsidRPr="004F6310">
              <w:rPr>
                <w:rFonts w:ascii="Arial" w:hAnsi="Arial" w:cs="Arial"/>
                <w:i/>
                <w:sz w:val="22"/>
                <w:szCs w:val="22"/>
              </w:rPr>
              <w:br/>
            </w:r>
            <w:r w:rsidRPr="004F6310">
              <w:rPr>
                <w:rFonts w:ascii="Arial" w:hAnsi="Arial" w:cs="Arial"/>
                <w:i/>
                <w:sz w:val="22"/>
                <w:szCs w:val="22"/>
              </w:rPr>
              <w:t>Record days if less than 1 month, months if less than two years, or years.</w:t>
            </w:r>
          </w:p>
        </w:tc>
        <w:tc>
          <w:tcPr>
            <w:tcW w:w="2070" w:type="dxa"/>
          </w:tcPr>
          <w:p w14:paraId="60FC0663" w14:textId="77777777" w:rsidR="003D23F2" w:rsidRPr="004F6310" w:rsidRDefault="003D23F2" w:rsidP="00EE42FD">
            <w:pPr>
              <w:numPr>
                <w:ilvl w:val="0"/>
                <w:numId w:val="5"/>
              </w:numPr>
              <w:rPr>
                <w:rFonts w:ascii="Arial" w:hAnsi="Arial" w:cs="Arial"/>
                <w:b/>
                <w:sz w:val="22"/>
                <w:szCs w:val="22"/>
              </w:rPr>
            </w:pPr>
            <w:r w:rsidRPr="004F6310">
              <w:rPr>
                <w:rFonts w:ascii="Arial" w:hAnsi="Arial" w:cs="Arial"/>
                <w:sz w:val="22"/>
                <w:szCs w:val="22"/>
              </w:rPr>
              <w:br/>
            </w:r>
            <w:r w:rsidRPr="004F6310">
              <w:rPr>
                <w:rFonts w:ascii="Arial" w:hAnsi="Arial" w:cs="Arial"/>
                <w:b/>
                <w:sz w:val="22"/>
                <w:szCs w:val="22"/>
              </w:rPr>
              <w:t>Field Officer Check:</w:t>
            </w:r>
          </w:p>
          <w:p w14:paraId="3F8DE2D3" w14:textId="77777777" w:rsidR="003D23F2" w:rsidRPr="004F6310" w:rsidRDefault="003D23F2" w:rsidP="00EE42FD">
            <w:pPr>
              <w:rPr>
                <w:rFonts w:ascii="Arial" w:hAnsi="Arial" w:cs="Arial"/>
                <w:sz w:val="22"/>
                <w:szCs w:val="22"/>
              </w:rPr>
            </w:pPr>
            <w:r w:rsidRPr="004F6310">
              <w:rPr>
                <w:rFonts w:ascii="Arial" w:hAnsi="Arial" w:cs="Arial"/>
                <w:sz w:val="22"/>
                <w:szCs w:val="22"/>
              </w:rPr>
              <w:t>Were there any other live births after (NAME), including any children who died after birth?</w:t>
            </w:r>
          </w:p>
          <w:p w14:paraId="414390D8" w14:textId="77777777" w:rsidR="003D23F2" w:rsidRPr="004F6310" w:rsidRDefault="003D23F2" w:rsidP="00EE42FD">
            <w:pPr>
              <w:rPr>
                <w:rFonts w:ascii="Arial" w:hAnsi="Arial" w:cs="Arial"/>
                <w:sz w:val="22"/>
                <w:szCs w:val="22"/>
              </w:rPr>
            </w:pPr>
          </w:p>
          <w:p w14:paraId="5818804A" w14:textId="77777777" w:rsidR="003D23F2" w:rsidRPr="004F6310" w:rsidRDefault="003D23F2" w:rsidP="00EE42FD">
            <w:pPr>
              <w:rPr>
                <w:rFonts w:ascii="Arial" w:hAnsi="Arial" w:cs="Arial"/>
                <w:sz w:val="22"/>
                <w:szCs w:val="22"/>
              </w:rPr>
            </w:pPr>
          </w:p>
        </w:tc>
      </w:tr>
      <w:tr w:rsidR="003D23F2" w:rsidRPr="004F6310" w14:paraId="1F827BE4" w14:textId="77777777">
        <w:tc>
          <w:tcPr>
            <w:tcW w:w="1278" w:type="dxa"/>
          </w:tcPr>
          <w:p w14:paraId="443CA39A"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a. </w:t>
            </w:r>
          </w:p>
        </w:tc>
        <w:tc>
          <w:tcPr>
            <w:tcW w:w="1530" w:type="dxa"/>
          </w:tcPr>
          <w:p w14:paraId="655D1772"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3F595BB6" w14:textId="77777777" w:rsidR="003D23F2" w:rsidRPr="004F6310" w:rsidRDefault="003D23F2" w:rsidP="00EE42FD">
            <w:pPr>
              <w:rPr>
                <w:rFonts w:ascii="Arial" w:hAnsi="Arial" w:cs="Arial"/>
                <w:sz w:val="20"/>
                <w:szCs w:val="20"/>
              </w:rPr>
            </w:pPr>
            <w:r w:rsidRPr="004F6310">
              <w:rPr>
                <w:rFonts w:ascii="Arial" w:hAnsi="Arial" w:cs="Arial"/>
                <w:sz w:val="20"/>
                <w:szCs w:val="20"/>
              </w:rPr>
              <w:t>2. [   ] Multiple</w:t>
            </w:r>
          </w:p>
        </w:tc>
        <w:tc>
          <w:tcPr>
            <w:tcW w:w="1260" w:type="dxa"/>
          </w:tcPr>
          <w:p w14:paraId="62203327"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08573770"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440" w:type="dxa"/>
          </w:tcPr>
          <w:p w14:paraId="14F6761E"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4E1E19BD"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73CE5461"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4D87FC95"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00" w:type="dxa"/>
          </w:tcPr>
          <w:p w14:paraId="74F1B6F8"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780535EF" w14:textId="77777777" w:rsidR="003D23F2" w:rsidRPr="004F6310" w:rsidRDefault="003D23F2" w:rsidP="00903269">
            <w:pPr>
              <w:rPr>
                <w:rFonts w:ascii="Arial" w:hAnsi="Arial" w:cs="Arial"/>
                <w:b/>
                <w:sz w:val="20"/>
                <w:szCs w:val="20"/>
              </w:rPr>
            </w:pPr>
            <w:r w:rsidRPr="004F6310">
              <w:rPr>
                <w:rFonts w:ascii="Arial" w:hAnsi="Arial" w:cs="Arial"/>
                <w:sz w:val="20"/>
                <w:szCs w:val="20"/>
              </w:rPr>
              <w:t>2. [   ] NO</w:t>
            </w:r>
            <w:r w:rsidRPr="004F6310">
              <w:rPr>
                <w:rFonts w:ascii="Arial" w:hAnsi="Arial" w:cs="Arial"/>
                <w:b/>
                <w:sz w:val="20"/>
                <w:szCs w:val="20"/>
              </w:rPr>
              <w:t>&gt;&gt;&gt;&gt;</w:t>
            </w:r>
            <w:r w:rsidR="005866CB" w:rsidRPr="004F6310">
              <w:rPr>
                <w:rFonts w:ascii="Arial" w:hAnsi="Arial" w:cs="Arial"/>
                <w:b/>
                <w:sz w:val="20"/>
                <w:szCs w:val="20"/>
              </w:rPr>
              <w:t xml:space="preserve"> &gt;&gt;</w:t>
            </w:r>
            <w:r w:rsidRPr="004F6310">
              <w:rPr>
                <w:rFonts w:ascii="Arial" w:hAnsi="Arial" w:cs="Arial"/>
                <w:b/>
                <w:sz w:val="20"/>
                <w:szCs w:val="20"/>
              </w:rPr>
              <w:t xml:space="preserve">skip to </w:t>
            </w:r>
            <w:r w:rsidR="00903269" w:rsidRPr="004F6310">
              <w:rPr>
                <w:rFonts w:ascii="Arial" w:hAnsi="Arial" w:cs="Arial"/>
                <w:b/>
                <w:sz w:val="20"/>
                <w:szCs w:val="20"/>
              </w:rPr>
              <w:t>1</w:t>
            </w:r>
            <w:r w:rsidR="00FE210E" w:rsidRPr="004F6310">
              <w:rPr>
                <w:rFonts w:ascii="Arial" w:hAnsi="Arial" w:cs="Arial"/>
                <w:b/>
                <w:sz w:val="20"/>
                <w:szCs w:val="20"/>
              </w:rPr>
              <w:t>9</w:t>
            </w:r>
            <w:r w:rsidR="00E17B5D" w:rsidRPr="004F6310">
              <w:rPr>
                <w:rFonts w:ascii="Arial" w:hAnsi="Arial" w:cs="Arial"/>
                <w:b/>
                <w:sz w:val="20"/>
                <w:szCs w:val="20"/>
              </w:rPr>
              <w:t>3</w:t>
            </w:r>
          </w:p>
        </w:tc>
        <w:tc>
          <w:tcPr>
            <w:tcW w:w="1530" w:type="dxa"/>
          </w:tcPr>
          <w:p w14:paraId="7AF31D1D" w14:textId="77777777" w:rsidR="003D23F2" w:rsidRPr="004F6310" w:rsidRDefault="003D23F2" w:rsidP="00EE42FD">
            <w:pPr>
              <w:jc w:val="center"/>
              <w:rPr>
                <w:rFonts w:ascii="Arial" w:hAnsi="Arial" w:cs="Arial"/>
                <w:sz w:val="20"/>
                <w:szCs w:val="20"/>
              </w:rPr>
            </w:pPr>
          </w:p>
          <w:p w14:paraId="5BB0D526"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Age in years</w:t>
            </w:r>
          </w:p>
          <w:p w14:paraId="29EDF723" w14:textId="77777777" w:rsidR="003D23F2" w:rsidRPr="004F6310" w:rsidRDefault="003D23F2" w:rsidP="00EE42FD">
            <w:pPr>
              <w:jc w:val="center"/>
              <w:rPr>
                <w:rFonts w:ascii="Arial" w:hAnsi="Arial" w:cs="Arial"/>
                <w:sz w:val="20"/>
                <w:szCs w:val="20"/>
              </w:rPr>
            </w:pP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1620" w:type="dxa"/>
          </w:tcPr>
          <w:p w14:paraId="292EB582"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w:t>
            </w:r>
          </w:p>
          <w:p w14:paraId="7FF6141D" w14:textId="77777777" w:rsidR="003D23F2" w:rsidRPr="004F6310" w:rsidRDefault="003D23F2" w:rsidP="003D23F2">
            <w:pPr>
              <w:rPr>
                <w:rFonts w:ascii="Arial" w:hAnsi="Arial" w:cs="Arial"/>
                <w:sz w:val="20"/>
                <w:szCs w:val="20"/>
              </w:rPr>
            </w:pPr>
            <w:r w:rsidRPr="004F6310">
              <w:rPr>
                <w:rFonts w:ascii="Arial" w:hAnsi="Arial" w:cs="Arial"/>
                <w:sz w:val="20"/>
                <w:szCs w:val="20"/>
              </w:rPr>
              <w:t>2. [   ] NO</w:t>
            </w:r>
            <w:r w:rsidR="00A97458" w:rsidRPr="004F6310">
              <w:rPr>
                <w:rFonts w:ascii="Arial" w:hAnsi="Arial" w:cs="Arial"/>
                <w:b/>
                <w:sz w:val="20"/>
                <w:szCs w:val="20"/>
              </w:rPr>
              <w:t>&gt;&gt;&gt;&gt;</w:t>
            </w:r>
            <w:r w:rsidR="009968AF" w:rsidRPr="004F6310">
              <w:rPr>
                <w:rFonts w:ascii="Arial" w:hAnsi="Arial" w:cs="Arial"/>
                <w:b/>
                <w:sz w:val="20"/>
                <w:szCs w:val="20"/>
              </w:rPr>
              <w:br/>
              <w:t>&gt;&gt;skip to 1</w:t>
            </w:r>
            <w:r w:rsidR="00FE210E" w:rsidRPr="004F6310">
              <w:rPr>
                <w:rFonts w:ascii="Arial" w:hAnsi="Arial" w:cs="Arial"/>
                <w:b/>
                <w:sz w:val="20"/>
                <w:szCs w:val="20"/>
              </w:rPr>
              <w:t>9</w:t>
            </w:r>
            <w:r w:rsidR="00E17B5D" w:rsidRPr="004F6310">
              <w:rPr>
                <w:rFonts w:ascii="Arial" w:hAnsi="Arial" w:cs="Arial"/>
                <w:b/>
                <w:sz w:val="20"/>
                <w:szCs w:val="20"/>
              </w:rPr>
              <w:t>4</w:t>
            </w:r>
          </w:p>
        </w:tc>
        <w:tc>
          <w:tcPr>
            <w:tcW w:w="2322" w:type="dxa"/>
          </w:tcPr>
          <w:p w14:paraId="1E6E9F36"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14DEAC11"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3D7BCCA9"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2070" w:type="dxa"/>
          </w:tcPr>
          <w:p w14:paraId="516749FB"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028E132E" w14:textId="77777777" w:rsidR="003D23F2" w:rsidRPr="004F6310" w:rsidRDefault="003D23F2" w:rsidP="003D23F2">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sz w:val="20"/>
                <w:szCs w:val="20"/>
              </w:rPr>
              <w:t>&gt;&gt;&gt; skip to 1</w:t>
            </w:r>
            <w:r w:rsidR="00FE210E" w:rsidRPr="004F6310">
              <w:rPr>
                <w:rFonts w:ascii="Arial" w:hAnsi="Arial" w:cs="Arial"/>
                <w:b/>
                <w:sz w:val="20"/>
                <w:szCs w:val="20"/>
              </w:rPr>
              <w:t>9</w:t>
            </w:r>
            <w:r w:rsidR="00E17B5D" w:rsidRPr="004F6310">
              <w:rPr>
                <w:rFonts w:ascii="Arial" w:hAnsi="Arial" w:cs="Arial"/>
                <w:b/>
                <w:sz w:val="20"/>
                <w:szCs w:val="20"/>
              </w:rPr>
              <w:t>5</w:t>
            </w:r>
          </w:p>
        </w:tc>
      </w:tr>
      <w:tr w:rsidR="003D23F2" w:rsidRPr="004F6310" w14:paraId="47E8762B" w14:textId="77777777">
        <w:tc>
          <w:tcPr>
            <w:tcW w:w="1278" w:type="dxa"/>
          </w:tcPr>
          <w:p w14:paraId="6BD7ABCD"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b. </w:t>
            </w:r>
          </w:p>
        </w:tc>
        <w:tc>
          <w:tcPr>
            <w:tcW w:w="1530" w:type="dxa"/>
          </w:tcPr>
          <w:p w14:paraId="4BE6BD60"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6DFBE6E9"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Multiple </w:t>
            </w:r>
          </w:p>
        </w:tc>
        <w:tc>
          <w:tcPr>
            <w:tcW w:w="1260" w:type="dxa"/>
          </w:tcPr>
          <w:p w14:paraId="73D66D15"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0423A2F6"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440" w:type="dxa"/>
          </w:tcPr>
          <w:p w14:paraId="662F733C"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4564A3A8"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40E73C39"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01FE2888"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00" w:type="dxa"/>
          </w:tcPr>
          <w:p w14:paraId="0E65AA5F" w14:textId="77777777" w:rsidR="005866CB" w:rsidRPr="004F6310" w:rsidRDefault="005866CB" w:rsidP="005866CB">
            <w:pPr>
              <w:rPr>
                <w:rFonts w:ascii="Arial" w:hAnsi="Arial" w:cs="Arial"/>
                <w:sz w:val="20"/>
                <w:szCs w:val="20"/>
              </w:rPr>
            </w:pPr>
            <w:r w:rsidRPr="004F6310">
              <w:rPr>
                <w:rFonts w:ascii="Arial" w:hAnsi="Arial" w:cs="Arial"/>
                <w:sz w:val="20"/>
                <w:szCs w:val="20"/>
              </w:rPr>
              <w:t>1. [   ] YES</w:t>
            </w:r>
          </w:p>
          <w:p w14:paraId="6D45C47F" w14:textId="77777777" w:rsidR="003D23F2" w:rsidRPr="004F6310" w:rsidRDefault="005866CB" w:rsidP="005866CB">
            <w:pPr>
              <w:rPr>
                <w:rFonts w:ascii="Arial" w:hAnsi="Arial" w:cs="Arial"/>
                <w:sz w:val="20"/>
                <w:szCs w:val="20"/>
              </w:rPr>
            </w:pPr>
            <w:r w:rsidRPr="004F6310">
              <w:rPr>
                <w:rFonts w:ascii="Arial" w:hAnsi="Arial" w:cs="Arial"/>
                <w:sz w:val="20"/>
                <w:szCs w:val="20"/>
              </w:rPr>
              <w:t>2. [   ] NO</w:t>
            </w:r>
            <w:r w:rsidRPr="004F6310">
              <w:rPr>
                <w:rFonts w:ascii="Arial" w:hAnsi="Arial" w:cs="Arial"/>
                <w:b/>
                <w:sz w:val="20"/>
                <w:szCs w:val="20"/>
              </w:rPr>
              <w:t>&gt;&gt;&gt;&gt; &gt;&gt;skip to 1</w:t>
            </w:r>
            <w:r w:rsidR="00FE210E" w:rsidRPr="004F6310">
              <w:rPr>
                <w:rFonts w:ascii="Arial" w:hAnsi="Arial" w:cs="Arial"/>
                <w:b/>
                <w:sz w:val="20"/>
                <w:szCs w:val="20"/>
              </w:rPr>
              <w:t>9</w:t>
            </w:r>
            <w:r w:rsidR="00E17B5D" w:rsidRPr="004F6310">
              <w:rPr>
                <w:rFonts w:ascii="Arial" w:hAnsi="Arial" w:cs="Arial"/>
                <w:b/>
                <w:sz w:val="20"/>
                <w:szCs w:val="20"/>
              </w:rPr>
              <w:t>3</w:t>
            </w:r>
          </w:p>
        </w:tc>
        <w:tc>
          <w:tcPr>
            <w:tcW w:w="1530" w:type="dxa"/>
          </w:tcPr>
          <w:p w14:paraId="28901FA5" w14:textId="77777777" w:rsidR="003D23F2" w:rsidRPr="004F6310" w:rsidRDefault="003D23F2" w:rsidP="00EE42FD">
            <w:pPr>
              <w:jc w:val="center"/>
              <w:rPr>
                <w:rFonts w:ascii="Arial" w:hAnsi="Arial" w:cs="Arial"/>
                <w:sz w:val="20"/>
                <w:szCs w:val="20"/>
              </w:rPr>
            </w:pPr>
          </w:p>
          <w:p w14:paraId="3C1AB8CF"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Age in years</w:t>
            </w:r>
          </w:p>
          <w:p w14:paraId="6830BC0E" w14:textId="77777777" w:rsidR="003D23F2" w:rsidRPr="004F6310" w:rsidRDefault="003D23F2" w:rsidP="00EE42FD">
            <w:pPr>
              <w:jc w:val="center"/>
              <w:rPr>
                <w:rFonts w:ascii="Arial" w:hAnsi="Arial" w:cs="Arial"/>
                <w:sz w:val="20"/>
                <w:szCs w:val="20"/>
              </w:rPr>
            </w:pP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1620" w:type="dxa"/>
          </w:tcPr>
          <w:p w14:paraId="30AB63A4" w14:textId="77777777" w:rsidR="00A97458" w:rsidRPr="004F6310" w:rsidRDefault="00A97458" w:rsidP="00A97458">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w:t>
            </w:r>
          </w:p>
          <w:p w14:paraId="3A1A5C67" w14:textId="77777777" w:rsidR="003D23F2" w:rsidRPr="004F6310" w:rsidRDefault="00A97458" w:rsidP="00A97458">
            <w:pPr>
              <w:rPr>
                <w:rFonts w:ascii="Arial" w:hAnsi="Arial" w:cs="Arial"/>
                <w:sz w:val="20"/>
                <w:szCs w:val="20"/>
              </w:rPr>
            </w:pPr>
            <w:r w:rsidRPr="004F6310">
              <w:rPr>
                <w:rFonts w:ascii="Arial" w:hAnsi="Arial" w:cs="Arial"/>
                <w:sz w:val="20"/>
                <w:szCs w:val="20"/>
              </w:rPr>
              <w:t>2. [   ] NO</w:t>
            </w:r>
            <w:r w:rsidRPr="004F6310">
              <w:rPr>
                <w:rFonts w:ascii="Arial" w:hAnsi="Arial" w:cs="Arial"/>
                <w:b/>
                <w:sz w:val="20"/>
                <w:szCs w:val="20"/>
              </w:rPr>
              <w:t>&gt;&gt;&gt;&gt;</w:t>
            </w:r>
            <w:r w:rsidRPr="004F6310">
              <w:rPr>
                <w:rFonts w:ascii="Arial" w:hAnsi="Arial" w:cs="Arial"/>
                <w:b/>
                <w:sz w:val="20"/>
                <w:szCs w:val="20"/>
              </w:rPr>
              <w:br/>
              <w:t>&gt;&gt;skip to 1</w:t>
            </w:r>
            <w:r w:rsidR="00FE210E" w:rsidRPr="004F6310">
              <w:rPr>
                <w:rFonts w:ascii="Arial" w:hAnsi="Arial" w:cs="Arial"/>
                <w:b/>
                <w:sz w:val="20"/>
                <w:szCs w:val="20"/>
              </w:rPr>
              <w:t>9</w:t>
            </w:r>
            <w:r w:rsidR="00E17B5D" w:rsidRPr="004F6310">
              <w:rPr>
                <w:rFonts w:ascii="Arial" w:hAnsi="Arial" w:cs="Arial"/>
                <w:b/>
                <w:sz w:val="20"/>
                <w:szCs w:val="20"/>
              </w:rPr>
              <w:t>4</w:t>
            </w:r>
          </w:p>
        </w:tc>
        <w:tc>
          <w:tcPr>
            <w:tcW w:w="2322" w:type="dxa"/>
          </w:tcPr>
          <w:p w14:paraId="20579C62"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5C172195"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7E7043FE"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2070" w:type="dxa"/>
          </w:tcPr>
          <w:p w14:paraId="33ED5292"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32858913" w14:textId="77777777" w:rsidR="003D23F2" w:rsidRPr="004F6310" w:rsidRDefault="003D23F2" w:rsidP="009968AF">
            <w:pPr>
              <w:rPr>
                <w:rFonts w:ascii="Arial" w:hAnsi="Arial" w:cs="Arial"/>
                <w:sz w:val="20"/>
                <w:szCs w:val="20"/>
              </w:rPr>
            </w:pPr>
            <w:r w:rsidRPr="004F6310">
              <w:rPr>
                <w:rFonts w:ascii="Arial" w:hAnsi="Arial" w:cs="Arial"/>
                <w:sz w:val="20"/>
                <w:szCs w:val="20"/>
              </w:rPr>
              <w:t xml:space="preserve">2.  [   ]  NO </w:t>
            </w:r>
            <w:r w:rsidR="00A97458" w:rsidRPr="004F6310">
              <w:rPr>
                <w:rFonts w:ascii="Arial" w:hAnsi="Arial" w:cs="Arial"/>
                <w:b/>
                <w:sz w:val="20"/>
                <w:szCs w:val="20"/>
              </w:rPr>
              <w:t>&gt;&gt;&gt; skip to 1</w:t>
            </w:r>
            <w:r w:rsidR="00FE210E" w:rsidRPr="004F6310">
              <w:rPr>
                <w:rFonts w:ascii="Arial" w:hAnsi="Arial" w:cs="Arial"/>
                <w:b/>
                <w:sz w:val="20"/>
                <w:szCs w:val="20"/>
              </w:rPr>
              <w:t>9</w:t>
            </w:r>
            <w:r w:rsidR="00E17B5D" w:rsidRPr="004F6310">
              <w:rPr>
                <w:rFonts w:ascii="Arial" w:hAnsi="Arial" w:cs="Arial"/>
                <w:b/>
                <w:sz w:val="20"/>
                <w:szCs w:val="20"/>
              </w:rPr>
              <w:t>5</w:t>
            </w:r>
          </w:p>
        </w:tc>
      </w:tr>
      <w:tr w:rsidR="003D23F2" w:rsidRPr="004F6310" w14:paraId="3374E3EB" w14:textId="77777777">
        <w:tc>
          <w:tcPr>
            <w:tcW w:w="1278" w:type="dxa"/>
          </w:tcPr>
          <w:p w14:paraId="3C0A2869"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c. </w:t>
            </w:r>
          </w:p>
        </w:tc>
        <w:tc>
          <w:tcPr>
            <w:tcW w:w="1530" w:type="dxa"/>
          </w:tcPr>
          <w:p w14:paraId="6CBD2759" w14:textId="77777777" w:rsidR="003D23F2" w:rsidRPr="004F6310" w:rsidRDefault="003D23F2" w:rsidP="00EE42FD">
            <w:pPr>
              <w:rPr>
                <w:rFonts w:ascii="Arial" w:hAnsi="Arial" w:cs="Arial"/>
                <w:sz w:val="20"/>
                <w:szCs w:val="20"/>
              </w:rPr>
            </w:pPr>
            <w:r w:rsidRPr="004F6310">
              <w:rPr>
                <w:rFonts w:ascii="Arial" w:hAnsi="Arial" w:cs="Arial"/>
                <w:sz w:val="20"/>
                <w:szCs w:val="20"/>
              </w:rPr>
              <w:t>1. [   ] Single</w:t>
            </w:r>
          </w:p>
          <w:p w14:paraId="2F9B6E0E" w14:textId="77777777" w:rsidR="003D23F2" w:rsidRPr="004F6310" w:rsidRDefault="003D23F2" w:rsidP="00EE42FD">
            <w:pPr>
              <w:rPr>
                <w:rFonts w:ascii="Arial" w:hAnsi="Arial" w:cs="Arial"/>
                <w:sz w:val="20"/>
                <w:szCs w:val="20"/>
              </w:rPr>
            </w:pPr>
            <w:r w:rsidRPr="004F6310">
              <w:rPr>
                <w:rFonts w:ascii="Arial" w:hAnsi="Arial" w:cs="Arial"/>
                <w:sz w:val="20"/>
                <w:szCs w:val="20"/>
              </w:rPr>
              <w:t>2. [   ] Multiple</w:t>
            </w:r>
          </w:p>
        </w:tc>
        <w:tc>
          <w:tcPr>
            <w:tcW w:w="1260" w:type="dxa"/>
          </w:tcPr>
          <w:p w14:paraId="78D9D823" w14:textId="77777777" w:rsidR="003D23F2" w:rsidRPr="004F6310" w:rsidRDefault="003D23F2" w:rsidP="00EE42FD">
            <w:pPr>
              <w:rPr>
                <w:rFonts w:ascii="Arial" w:hAnsi="Arial" w:cs="Arial"/>
                <w:sz w:val="20"/>
                <w:szCs w:val="20"/>
              </w:rPr>
            </w:pPr>
            <w:r w:rsidRPr="004F6310">
              <w:rPr>
                <w:rFonts w:ascii="Arial" w:hAnsi="Arial" w:cs="Arial"/>
                <w:sz w:val="20"/>
                <w:szCs w:val="20"/>
              </w:rPr>
              <w:t>1. [   ] Boy</w:t>
            </w:r>
          </w:p>
          <w:p w14:paraId="5845BABD"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2. [   ] Girl    </w:t>
            </w:r>
          </w:p>
        </w:tc>
        <w:tc>
          <w:tcPr>
            <w:tcW w:w="1440" w:type="dxa"/>
          </w:tcPr>
          <w:p w14:paraId="0619C09A" w14:textId="77777777" w:rsidR="003D23F2" w:rsidRPr="004F6310" w:rsidRDefault="003D23F2" w:rsidP="00EE42FD">
            <w:pPr>
              <w:rPr>
                <w:rFonts w:ascii="Arial" w:hAnsi="Arial" w:cs="Arial"/>
                <w:sz w:val="20"/>
                <w:szCs w:val="20"/>
              </w:rPr>
            </w:pPr>
            <w:r w:rsidRPr="004F6310">
              <w:rPr>
                <w:rFonts w:ascii="Arial" w:hAnsi="Arial" w:cs="Arial"/>
                <w:sz w:val="20"/>
                <w:szCs w:val="20"/>
              </w:rPr>
              <w:t>Month</w:t>
            </w:r>
          </w:p>
          <w:p w14:paraId="24FE828D" w14:textId="77777777" w:rsidR="003D23F2" w:rsidRPr="004F6310" w:rsidRDefault="003D23F2" w:rsidP="00EE42FD">
            <w:pPr>
              <w:rPr>
                <w:rFonts w:ascii="Arial" w:hAnsi="Arial" w:cs="Arial"/>
                <w:sz w:val="32"/>
                <w:szCs w:val="32"/>
              </w:rPr>
            </w:pPr>
            <w:r w:rsidRPr="004F6310">
              <w:rPr>
                <w:rFonts w:ascii="Arial" w:hAnsi="Arial" w:cs="Arial"/>
                <w:sz w:val="32"/>
                <w:szCs w:val="32"/>
              </w:rPr>
              <w:sym w:font="Wingdings 2" w:char="F0A3"/>
            </w:r>
            <w:r w:rsidRPr="004F6310">
              <w:rPr>
                <w:rFonts w:ascii="Arial" w:hAnsi="Arial" w:cs="Arial"/>
                <w:sz w:val="32"/>
                <w:szCs w:val="32"/>
              </w:rPr>
              <w:sym w:font="Wingdings 2" w:char="F0A3"/>
            </w:r>
          </w:p>
          <w:p w14:paraId="52E33450" w14:textId="77777777" w:rsidR="003D23F2" w:rsidRPr="004F6310" w:rsidRDefault="003D23F2" w:rsidP="00EE42FD">
            <w:pPr>
              <w:rPr>
                <w:rFonts w:ascii="Arial" w:hAnsi="Arial" w:cs="Arial"/>
                <w:sz w:val="20"/>
                <w:szCs w:val="20"/>
              </w:rPr>
            </w:pPr>
            <w:r w:rsidRPr="004F6310">
              <w:rPr>
                <w:rFonts w:ascii="Arial" w:hAnsi="Arial" w:cs="Arial"/>
                <w:sz w:val="20"/>
                <w:szCs w:val="20"/>
              </w:rPr>
              <w:t>Year</w:t>
            </w:r>
          </w:p>
          <w:p w14:paraId="715AB9C6" w14:textId="77777777" w:rsidR="003D23F2" w:rsidRPr="004F6310" w:rsidRDefault="003D23F2" w:rsidP="00EE42FD">
            <w:pPr>
              <w:rPr>
                <w:rFonts w:ascii="Arial" w:hAnsi="Arial" w:cs="Arial"/>
                <w:sz w:val="20"/>
                <w:szCs w:val="20"/>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800" w:type="dxa"/>
          </w:tcPr>
          <w:p w14:paraId="4095E388" w14:textId="77777777" w:rsidR="005866CB" w:rsidRPr="004F6310" w:rsidRDefault="005866CB" w:rsidP="005866CB">
            <w:pPr>
              <w:rPr>
                <w:rFonts w:ascii="Arial" w:hAnsi="Arial" w:cs="Arial"/>
                <w:sz w:val="20"/>
                <w:szCs w:val="20"/>
              </w:rPr>
            </w:pPr>
            <w:r w:rsidRPr="004F6310">
              <w:rPr>
                <w:rFonts w:ascii="Arial" w:hAnsi="Arial" w:cs="Arial"/>
                <w:sz w:val="20"/>
                <w:szCs w:val="20"/>
              </w:rPr>
              <w:t>1. [   ] YES</w:t>
            </w:r>
          </w:p>
          <w:p w14:paraId="5146A2F6" w14:textId="77777777" w:rsidR="003D23F2" w:rsidRPr="004F6310" w:rsidRDefault="005866CB" w:rsidP="005866CB">
            <w:pPr>
              <w:rPr>
                <w:rFonts w:ascii="Arial" w:hAnsi="Arial" w:cs="Arial"/>
                <w:sz w:val="20"/>
                <w:szCs w:val="20"/>
              </w:rPr>
            </w:pPr>
            <w:r w:rsidRPr="004F6310">
              <w:rPr>
                <w:rFonts w:ascii="Arial" w:hAnsi="Arial" w:cs="Arial"/>
                <w:sz w:val="20"/>
                <w:szCs w:val="20"/>
              </w:rPr>
              <w:t>2. [   ] NO</w:t>
            </w:r>
            <w:r w:rsidRPr="004F6310">
              <w:rPr>
                <w:rFonts w:ascii="Arial" w:hAnsi="Arial" w:cs="Arial"/>
                <w:b/>
                <w:sz w:val="20"/>
                <w:szCs w:val="20"/>
              </w:rPr>
              <w:t>&gt;&gt;&gt;&gt; &gt;&gt;skip to 1</w:t>
            </w:r>
            <w:r w:rsidR="00FE210E" w:rsidRPr="004F6310">
              <w:rPr>
                <w:rFonts w:ascii="Arial" w:hAnsi="Arial" w:cs="Arial"/>
                <w:b/>
                <w:sz w:val="20"/>
                <w:szCs w:val="20"/>
              </w:rPr>
              <w:t>9</w:t>
            </w:r>
            <w:r w:rsidR="00E17B5D" w:rsidRPr="004F6310">
              <w:rPr>
                <w:rFonts w:ascii="Arial" w:hAnsi="Arial" w:cs="Arial"/>
                <w:b/>
                <w:sz w:val="20"/>
                <w:szCs w:val="20"/>
              </w:rPr>
              <w:t>3</w:t>
            </w:r>
          </w:p>
        </w:tc>
        <w:tc>
          <w:tcPr>
            <w:tcW w:w="1530" w:type="dxa"/>
          </w:tcPr>
          <w:p w14:paraId="1DE686F2" w14:textId="77777777" w:rsidR="003D23F2" w:rsidRPr="004F6310" w:rsidRDefault="003D23F2" w:rsidP="00EE42FD">
            <w:pPr>
              <w:jc w:val="center"/>
              <w:rPr>
                <w:rFonts w:ascii="Arial" w:hAnsi="Arial" w:cs="Arial"/>
                <w:sz w:val="20"/>
                <w:szCs w:val="20"/>
              </w:rPr>
            </w:pPr>
          </w:p>
          <w:p w14:paraId="2FD3A1A5"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Age in years</w:t>
            </w:r>
          </w:p>
          <w:p w14:paraId="64ED0577" w14:textId="77777777" w:rsidR="003D23F2" w:rsidRPr="004F6310" w:rsidRDefault="003D23F2" w:rsidP="00EE42FD">
            <w:pPr>
              <w:jc w:val="center"/>
              <w:rPr>
                <w:rFonts w:ascii="Arial" w:hAnsi="Arial" w:cs="Arial"/>
                <w:sz w:val="20"/>
                <w:szCs w:val="20"/>
              </w:rPr>
            </w:pP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1620" w:type="dxa"/>
          </w:tcPr>
          <w:p w14:paraId="73F78DDA" w14:textId="77777777" w:rsidR="00A97458" w:rsidRPr="004F6310" w:rsidRDefault="00A97458" w:rsidP="00A97458">
            <w:pPr>
              <w:rPr>
                <w:rFonts w:ascii="Arial" w:hAnsi="Arial" w:cs="Arial"/>
                <w:sz w:val="20"/>
                <w:szCs w:val="20"/>
              </w:rPr>
            </w:pPr>
            <w:r w:rsidRPr="004F6310">
              <w:rPr>
                <w:rFonts w:ascii="Arial" w:hAnsi="Arial" w:cs="Arial"/>
                <w:sz w:val="20"/>
                <w:szCs w:val="20"/>
              </w:rPr>
              <w:t>1. [   ] YES</w:t>
            </w:r>
            <w:r w:rsidR="00455AF4" w:rsidRPr="004F6310">
              <w:rPr>
                <w:rFonts w:ascii="Arial" w:hAnsi="Arial" w:cs="Arial"/>
                <w:b/>
                <w:sz w:val="20"/>
                <w:szCs w:val="20"/>
              </w:rPr>
              <w:t>&gt;&gt;&gt;</w:t>
            </w:r>
          </w:p>
          <w:p w14:paraId="7B09EC69" w14:textId="77777777" w:rsidR="003D23F2" w:rsidRPr="004F6310" w:rsidRDefault="00A97458" w:rsidP="00A97458">
            <w:pPr>
              <w:rPr>
                <w:rFonts w:ascii="Arial" w:hAnsi="Arial" w:cs="Arial"/>
                <w:sz w:val="20"/>
                <w:szCs w:val="20"/>
              </w:rPr>
            </w:pPr>
            <w:r w:rsidRPr="004F6310">
              <w:rPr>
                <w:rFonts w:ascii="Arial" w:hAnsi="Arial" w:cs="Arial"/>
                <w:sz w:val="20"/>
                <w:szCs w:val="20"/>
              </w:rPr>
              <w:t>2. [   ] NO</w:t>
            </w:r>
            <w:r w:rsidRPr="004F6310">
              <w:rPr>
                <w:rFonts w:ascii="Arial" w:hAnsi="Arial" w:cs="Arial"/>
                <w:b/>
                <w:sz w:val="20"/>
                <w:szCs w:val="20"/>
              </w:rPr>
              <w:t>&gt;&gt;&gt;&gt;</w:t>
            </w:r>
            <w:r w:rsidRPr="004F6310">
              <w:rPr>
                <w:rFonts w:ascii="Arial" w:hAnsi="Arial" w:cs="Arial"/>
                <w:b/>
                <w:sz w:val="20"/>
                <w:szCs w:val="20"/>
              </w:rPr>
              <w:br/>
              <w:t>&gt;&gt;skip to 1</w:t>
            </w:r>
            <w:r w:rsidR="00FE210E" w:rsidRPr="004F6310">
              <w:rPr>
                <w:rFonts w:ascii="Arial" w:hAnsi="Arial" w:cs="Arial"/>
                <w:b/>
                <w:sz w:val="20"/>
                <w:szCs w:val="20"/>
              </w:rPr>
              <w:t>9</w:t>
            </w:r>
            <w:r w:rsidR="00E17B5D" w:rsidRPr="004F6310">
              <w:rPr>
                <w:rFonts w:ascii="Arial" w:hAnsi="Arial" w:cs="Arial"/>
                <w:b/>
                <w:sz w:val="20"/>
                <w:szCs w:val="20"/>
              </w:rPr>
              <w:t>4</w:t>
            </w:r>
          </w:p>
        </w:tc>
        <w:tc>
          <w:tcPr>
            <w:tcW w:w="2322" w:type="dxa"/>
          </w:tcPr>
          <w:p w14:paraId="46BF810A"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Days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3BC63114"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28"/>
                <w:szCs w:val="28"/>
              </w:rPr>
              <w:sym w:font="Wingdings 2" w:char="F0A3"/>
            </w:r>
            <w:r w:rsidRPr="004F6310">
              <w:rPr>
                <w:rFonts w:ascii="Arial" w:hAnsi="Arial" w:cs="Arial"/>
                <w:sz w:val="28"/>
                <w:szCs w:val="28"/>
              </w:rPr>
              <w:sym w:font="Wingdings 2" w:char="F0A3"/>
            </w:r>
          </w:p>
          <w:p w14:paraId="3D559AF1"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Years          </w:t>
            </w:r>
            <w:r w:rsidRPr="004F6310">
              <w:rPr>
                <w:rFonts w:ascii="Arial" w:hAnsi="Arial" w:cs="Arial"/>
                <w:sz w:val="28"/>
                <w:szCs w:val="28"/>
              </w:rPr>
              <w:sym w:font="Wingdings 2" w:char="F0A3"/>
            </w:r>
            <w:r w:rsidRPr="004F6310">
              <w:rPr>
                <w:rFonts w:ascii="Arial" w:hAnsi="Arial" w:cs="Arial"/>
                <w:sz w:val="28"/>
                <w:szCs w:val="28"/>
              </w:rPr>
              <w:sym w:font="Wingdings 2" w:char="F0A3"/>
            </w:r>
          </w:p>
        </w:tc>
        <w:tc>
          <w:tcPr>
            <w:tcW w:w="2070" w:type="dxa"/>
          </w:tcPr>
          <w:p w14:paraId="1825DEC1" w14:textId="77777777" w:rsidR="003D23F2" w:rsidRPr="004F6310" w:rsidRDefault="003D23F2" w:rsidP="00EE42FD">
            <w:pPr>
              <w:rPr>
                <w:rFonts w:ascii="Arial" w:hAnsi="Arial" w:cs="Arial"/>
                <w:sz w:val="20"/>
                <w:szCs w:val="20"/>
              </w:rPr>
            </w:pPr>
            <w:r w:rsidRPr="004F6310">
              <w:rPr>
                <w:rFonts w:ascii="Arial" w:hAnsi="Arial" w:cs="Arial"/>
                <w:sz w:val="20"/>
                <w:szCs w:val="20"/>
              </w:rPr>
              <w:t>1.  [   ] YES</w:t>
            </w:r>
          </w:p>
          <w:p w14:paraId="7FDF455C" w14:textId="77777777" w:rsidR="003D23F2" w:rsidRPr="004F6310" w:rsidRDefault="003D23F2" w:rsidP="009968AF">
            <w:pPr>
              <w:rPr>
                <w:rFonts w:ascii="Arial" w:hAnsi="Arial" w:cs="Arial"/>
                <w:sz w:val="20"/>
                <w:szCs w:val="20"/>
              </w:rPr>
            </w:pPr>
            <w:r w:rsidRPr="004F6310">
              <w:rPr>
                <w:rFonts w:ascii="Arial" w:hAnsi="Arial" w:cs="Arial"/>
                <w:sz w:val="20"/>
                <w:szCs w:val="20"/>
              </w:rPr>
              <w:t xml:space="preserve">2.  [   ]  NO </w:t>
            </w:r>
            <w:r w:rsidR="00A97458" w:rsidRPr="004F6310">
              <w:rPr>
                <w:rFonts w:ascii="Arial" w:hAnsi="Arial" w:cs="Arial"/>
                <w:b/>
                <w:sz w:val="20"/>
                <w:szCs w:val="20"/>
              </w:rPr>
              <w:t>&gt;&gt;&gt; skip to 1</w:t>
            </w:r>
            <w:r w:rsidR="00FE210E" w:rsidRPr="004F6310">
              <w:rPr>
                <w:rFonts w:ascii="Arial" w:hAnsi="Arial" w:cs="Arial"/>
                <w:b/>
                <w:sz w:val="20"/>
                <w:szCs w:val="20"/>
              </w:rPr>
              <w:t>9</w:t>
            </w:r>
            <w:r w:rsidR="00E17B5D" w:rsidRPr="004F6310">
              <w:rPr>
                <w:rFonts w:ascii="Arial" w:hAnsi="Arial" w:cs="Arial"/>
                <w:b/>
                <w:sz w:val="20"/>
                <w:szCs w:val="20"/>
              </w:rPr>
              <w:t>5</w:t>
            </w:r>
          </w:p>
        </w:tc>
      </w:tr>
      <w:tr w:rsidR="003D23F2" w:rsidRPr="004F6310" w14:paraId="03E5CD49" w14:textId="77777777">
        <w:tc>
          <w:tcPr>
            <w:tcW w:w="8838" w:type="dxa"/>
            <w:gridSpan w:val="6"/>
          </w:tcPr>
          <w:p w14:paraId="26586DD6" w14:textId="77777777" w:rsidR="003D23F2" w:rsidRPr="004F6310" w:rsidRDefault="003D23F2" w:rsidP="00EE42FD">
            <w:pPr>
              <w:numPr>
                <w:ilvl w:val="0"/>
                <w:numId w:val="5"/>
              </w:numPr>
              <w:rPr>
                <w:rFonts w:ascii="Arial" w:hAnsi="Arial" w:cs="Arial"/>
                <w:sz w:val="22"/>
                <w:szCs w:val="22"/>
              </w:rPr>
            </w:pPr>
            <w:r w:rsidRPr="004F6310">
              <w:rPr>
                <w:rFonts w:ascii="Arial" w:hAnsi="Arial" w:cs="Arial"/>
                <w:sz w:val="22"/>
                <w:szCs w:val="22"/>
              </w:rPr>
              <w:t xml:space="preserve">Have you had any live births since the birth of (NAME OF LAST BIRTH?)  </w:t>
            </w:r>
            <w:r w:rsidR="00895FDB" w:rsidRPr="004F6310">
              <w:rPr>
                <w:rFonts w:ascii="Arial" w:hAnsi="Arial" w:cs="Arial"/>
                <w:sz w:val="22"/>
                <w:szCs w:val="22"/>
              </w:rPr>
              <w:br/>
            </w:r>
            <w:r w:rsidRPr="004F6310">
              <w:rPr>
                <w:rFonts w:ascii="Arial" w:hAnsi="Arial" w:cs="Arial"/>
                <w:sz w:val="22"/>
                <w:szCs w:val="22"/>
              </w:rPr>
              <w:t>IF YES, RECORD BIRTH(S) IN TABLE</w:t>
            </w:r>
          </w:p>
        </w:tc>
        <w:tc>
          <w:tcPr>
            <w:tcW w:w="6012" w:type="dxa"/>
            <w:gridSpan w:val="3"/>
          </w:tcPr>
          <w:p w14:paraId="297A7ED0" w14:textId="77777777" w:rsidR="003D23F2" w:rsidRPr="004F6310" w:rsidRDefault="003D23F2" w:rsidP="00EE42FD">
            <w:pPr>
              <w:rPr>
                <w:rFonts w:ascii="Arial" w:hAnsi="Arial" w:cs="Arial"/>
                <w:sz w:val="22"/>
                <w:szCs w:val="22"/>
              </w:rPr>
            </w:pPr>
            <w:r w:rsidRPr="004F6310">
              <w:rPr>
                <w:rFonts w:ascii="Arial" w:hAnsi="Arial" w:cs="Arial"/>
                <w:sz w:val="22"/>
                <w:szCs w:val="22"/>
              </w:rPr>
              <w:t>YES  . . . . . . . . . . . . . . . . . . . . . . . . . . . . . . . . . . . . . 1</w:t>
            </w:r>
          </w:p>
          <w:p w14:paraId="5B5FC3C2" w14:textId="77777777" w:rsidR="003D23F2" w:rsidRPr="004F6310" w:rsidRDefault="003D23F2" w:rsidP="00EE42FD">
            <w:pPr>
              <w:rPr>
                <w:rFonts w:ascii="Arial" w:hAnsi="Arial" w:cs="Arial"/>
                <w:sz w:val="22"/>
                <w:szCs w:val="22"/>
              </w:rPr>
            </w:pPr>
            <w:r w:rsidRPr="004F6310">
              <w:rPr>
                <w:rFonts w:ascii="Arial" w:hAnsi="Arial" w:cs="Arial"/>
                <w:sz w:val="22"/>
                <w:szCs w:val="22"/>
              </w:rPr>
              <w:t>NO . . . . . . .. . . . . . . . . . . . . . . . . . . . . . . . . . . . . . .   2</w:t>
            </w:r>
          </w:p>
        </w:tc>
      </w:tr>
      <w:tr w:rsidR="003D23F2" w:rsidRPr="004F6310" w14:paraId="4B0B87E0" w14:textId="77777777">
        <w:tc>
          <w:tcPr>
            <w:tcW w:w="14850" w:type="dxa"/>
            <w:gridSpan w:val="9"/>
          </w:tcPr>
          <w:p w14:paraId="22011AE6"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COMPARE TABLE WITH NUMBER OF BIRTHS IN HISTORY FROM </w:t>
            </w:r>
            <w:r w:rsidRPr="004F6310">
              <w:rPr>
                <w:rFonts w:ascii="Arial" w:hAnsi="Arial" w:cs="Arial"/>
                <w:b/>
                <w:sz w:val="22"/>
                <w:szCs w:val="22"/>
              </w:rPr>
              <w:t>1</w:t>
            </w:r>
            <w:r w:rsidR="00FE210E" w:rsidRPr="004F6310">
              <w:rPr>
                <w:rFonts w:ascii="Arial" w:hAnsi="Arial" w:cs="Arial"/>
                <w:b/>
                <w:sz w:val="22"/>
                <w:szCs w:val="22"/>
              </w:rPr>
              <w:t>8</w:t>
            </w:r>
            <w:r w:rsidR="00DF4B20" w:rsidRPr="004F6310">
              <w:rPr>
                <w:rFonts w:ascii="Arial" w:hAnsi="Arial" w:cs="Arial"/>
                <w:b/>
                <w:sz w:val="22"/>
                <w:szCs w:val="22"/>
              </w:rPr>
              <w:t>3</w:t>
            </w:r>
            <w:r w:rsidRPr="004F6310">
              <w:rPr>
                <w:rFonts w:ascii="Arial" w:hAnsi="Arial" w:cs="Arial"/>
                <w:sz w:val="22"/>
                <w:szCs w:val="22"/>
              </w:rPr>
              <w:t xml:space="preserve"> ABOVE AND MARK:</w:t>
            </w:r>
          </w:p>
          <w:p w14:paraId="1F71B7EF"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   NUMBERS ARE THE SAME </w:t>
            </w:r>
            <w:r w:rsidRPr="004F6310">
              <w:rPr>
                <w:rFonts w:ascii="Arial" w:hAnsi="Arial" w:cs="Arial"/>
                <w:sz w:val="28"/>
                <w:szCs w:val="28"/>
              </w:rPr>
              <w:sym w:font="Wingdings 2" w:char="F0A3"/>
            </w:r>
            <w:r w:rsidRPr="004F6310">
              <w:rPr>
                <w:rFonts w:ascii="Arial" w:hAnsi="Arial" w:cs="Arial"/>
                <w:sz w:val="22"/>
                <w:szCs w:val="22"/>
              </w:rPr>
              <w:t xml:space="preserve">                         NUMBERS ARE DIFFERENT </w:t>
            </w:r>
            <w:r w:rsidRPr="004F6310">
              <w:rPr>
                <w:rFonts w:ascii="Arial" w:hAnsi="Arial" w:cs="Arial"/>
                <w:sz w:val="28"/>
                <w:szCs w:val="28"/>
              </w:rPr>
              <w:sym w:font="Wingdings 2" w:char="F0A3"/>
            </w:r>
          </w:p>
          <w:p w14:paraId="68A9FF26"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           ↓                                                                               → PROBE AND RECONCILE</w:t>
            </w:r>
          </w:p>
          <w:p w14:paraId="5CAE3EE7"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t>CHECK:</w:t>
            </w:r>
          </w:p>
          <w:p w14:paraId="23B0058D"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t xml:space="preserve">FOR EACH BIRTH: YEAR OF BIRTH IS RECORDED                                                                                       </w:t>
            </w:r>
            <w:r w:rsidRPr="004F6310">
              <w:rPr>
                <w:rFonts w:ascii="Arial" w:hAnsi="Arial" w:cs="Arial"/>
                <w:sz w:val="28"/>
                <w:szCs w:val="28"/>
              </w:rPr>
              <w:sym w:font="Wingdings 2" w:char="F0A3"/>
            </w:r>
          </w:p>
          <w:p w14:paraId="32D1BFB3"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t xml:space="preserve">FOR EACH BIRTH SINCE JANUARY 2001: MONTH AND YEAR OF BIRTH ARE RECORDED                      </w:t>
            </w:r>
            <w:r w:rsidRPr="004F6310">
              <w:rPr>
                <w:rFonts w:ascii="Arial" w:hAnsi="Arial" w:cs="Arial"/>
                <w:sz w:val="28"/>
                <w:szCs w:val="28"/>
              </w:rPr>
              <w:sym w:font="Wingdings 2" w:char="F0A3"/>
            </w:r>
          </w:p>
          <w:p w14:paraId="33B408D3"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t xml:space="preserve">FOR EACH LIVING CHILD: CURRENT AGE IS RECORDED                                                                            </w:t>
            </w:r>
            <w:r w:rsidRPr="004F6310">
              <w:rPr>
                <w:rFonts w:ascii="Arial" w:hAnsi="Arial" w:cs="Arial"/>
                <w:sz w:val="28"/>
                <w:szCs w:val="28"/>
              </w:rPr>
              <w:sym w:font="Wingdings 2" w:char="F0A3"/>
            </w:r>
            <w:r w:rsidRPr="004F6310">
              <w:rPr>
                <w:rFonts w:ascii="Arial" w:hAnsi="Arial" w:cs="Arial"/>
                <w:sz w:val="22"/>
                <w:szCs w:val="22"/>
              </w:rPr>
              <w:t xml:space="preserve"> </w:t>
            </w:r>
          </w:p>
          <w:p w14:paraId="1CC3557B" w14:textId="77777777" w:rsidR="003D23F2" w:rsidRPr="004F6310" w:rsidRDefault="003D23F2" w:rsidP="00EE42FD">
            <w:pPr>
              <w:autoSpaceDE w:val="0"/>
              <w:autoSpaceDN w:val="0"/>
              <w:adjustRightInd w:val="0"/>
              <w:rPr>
                <w:rFonts w:ascii="Arial" w:hAnsi="Arial" w:cs="Arial"/>
                <w:sz w:val="22"/>
                <w:szCs w:val="22"/>
              </w:rPr>
            </w:pPr>
            <w:r w:rsidRPr="004F6310">
              <w:rPr>
                <w:rFonts w:ascii="Arial" w:hAnsi="Arial" w:cs="Arial"/>
                <w:sz w:val="22"/>
                <w:szCs w:val="22"/>
              </w:rPr>
              <w:t xml:space="preserve">FOR EACH DEAD CHILD: AGE AT DEATH IS RECORDED                                                                              </w:t>
            </w:r>
            <w:r w:rsidRPr="004F6310">
              <w:rPr>
                <w:rFonts w:ascii="Arial" w:hAnsi="Arial" w:cs="Arial"/>
                <w:sz w:val="28"/>
                <w:szCs w:val="28"/>
              </w:rPr>
              <w:sym w:font="Wingdings 2" w:char="F0A3"/>
            </w:r>
          </w:p>
          <w:p w14:paraId="0CB30676" w14:textId="77777777" w:rsidR="003D23F2" w:rsidRPr="004F6310" w:rsidRDefault="003D23F2" w:rsidP="00EE42FD">
            <w:pPr>
              <w:rPr>
                <w:rFonts w:ascii="Arial" w:hAnsi="Arial" w:cs="Arial"/>
                <w:sz w:val="22"/>
                <w:szCs w:val="22"/>
              </w:rPr>
            </w:pPr>
            <w:r w:rsidRPr="004F6310">
              <w:rPr>
                <w:rFonts w:ascii="Arial" w:hAnsi="Arial" w:cs="Arial"/>
                <w:sz w:val="22"/>
                <w:szCs w:val="22"/>
              </w:rPr>
              <w:t xml:space="preserve">FOR AGE AT DEATH 12 MONTHS OR 1 YEAR: PROBE TO DETERMINE EXACT NUMBER OF MONTHS  </w:t>
            </w:r>
            <w:r w:rsidRPr="004F6310">
              <w:rPr>
                <w:rFonts w:ascii="Arial" w:hAnsi="Arial" w:cs="Arial"/>
                <w:sz w:val="28"/>
                <w:szCs w:val="28"/>
              </w:rPr>
              <w:sym w:font="Wingdings 2" w:char="F0A3"/>
            </w:r>
          </w:p>
        </w:tc>
      </w:tr>
    </w:tbl>
    <w:p w14:paraId="14688042" w14:textId="77777777" w:rsidR="003D23F2" w:rsidRPr="004F6310" w:rsidRDefault="003D23F2" w:rsidP="003D23F2">
      <w:pPr>
        <w:rPr>
          <w:rFonts w:ascii="Arial" w:hAnsi="Arial" w:cs="Arial"/>
          <w:b/>
        </w:rPr>
        <w:sectPr w:rsidR="003D23F2" w:rsidRPr="004F6310" w:rsidSect="00EE42FD">
          <w:pgSz w:w="15840" w:h="12240" w:orient="landscape" w:code="1"/>
          <w:pgMar w:top="1152" w:right="1152" w:bottom="1152" w:left="1152" w:header="720" w:footer="720" w:gutter="0"/>
          <w:cols w:space="720"/>
          <w:docGrid w:linePitch="360"/>
        </w:sectPr>
      </w:pPr>
    </w:p>
    <w:p w14:paraId="080D1C54" w14:textId="77777777" w:rsidR="003D23F2" w:rsidRPr="004F6310" w:rsidRDefault="003D23F2" w:rsidP="003D23F2">
      <w:pP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608"/>
        <w:gridCol w:w="2340"/>
        <w:gridCol w:w="1548"/>
      </w:tblGrid>
      <w:tr w:rsidR="003D23F2" w:rsidRPr="004F6310" w14:paraId="6897427F" w14:textId="77777777">
        <w:trPr>
          <w:jc w:val="center"/>
        </w:trPr>
        <w:tc>
          <w:tcPr>
            <w:tcW w:w="720" w:type="dxa"/>
          </w:tcPr>
          <w:p w14:paraId="7A046667" w14:textId="77777777" w:rsidR="003D23F2" w:rsidRPr="004F6310" w:rsidRDefault="003D23F2" w:rsidP="00EE42FD">
            <w:pPr>
              <w:numPr>
                <w:ilvl w:val="0"/>
                <w:numId w:val="5"/>
              </w:numPr>
              <w:rPr>
                <w:rFonts w:ascii="Arial" w:hAnsi="Arial" w:cs="Arial"/>
                <w:sz w:val="20"/>
                <w:szCs w:val="20"/>
              </w:rPr>
            </w:pPr>
          </w:p>
        </w:tc>
        <w:tc>
          <w:tcPr>
            <w:tcW w:w="4608" w:type="dxa"/>
          </w:tcPr>
          <w:p w14:paraId="15D97DD9" w14:textId="77777777" w:rsidR="003D23F2" w:rsidRPr="004F6310" w:rsidRDefault="003D23F2" w:rsidP="00EE42FD">
            <w:pPr>
              <w:rPr>
                <w:rFonts w:ascii="Arial" w:hAnsi="Arial" w:cs="Arial"/>
                <w:sz w:val="20"/>
                <w:szCs w:val="20"/>
              </w:rPr>
            </w:pPr>
            <w:r w:rsidRPr="004F6310">
              <w:rPr>
                <w:rFonts w:ascii="Arial" w:hAnsi="Arial" w:cs="Arial"/>
                <w:sz w:val="20"/>
                <w:szCs w:val="20"/>
              </w:rPr>
              <w:t>Is your wife/girlfriend pregnant now?</w:t>
            </w:r>
          </w:p>
        </w:tc>
        <w:tc>
          <w:tcPr>
            <w:tcW w:w="2340" w:type="dxa"/>
          </w:tcPr>
          <w:p w14:paraId="53BDAE32" w14:textId="77777777" w:rsidR="003D23F2" w:rsidRPr="004F6310" w:rsidRDefault="003D23F2" w:rsidP="003D23F2">
            <w:pPr>
              <w:numPr>
                <w:ilvl w:val="0"/>
                <w:numId w:val="31"/>
              </w:numPr>
              <w:rPr>
                <w:rFonts w:ascii="Arial" w:hAnsi="Arial" w:cs="Arial"/>
                <w:sz w:val="20"/>
                <w:szCs w:val="20"/>
              </w:rPr>
            </w:pPr>
            <w:r w:rsidRPr="004F6310">
              <w:rPr>
                <w:rFonts w:ascii="Arial" w:hAnsi="Arial" w:cs="Arial"/>
                <w:sz w:val="20"/>
                <w:szCs w:val="20"/>
              </w:rPr>
              <w:t>[    ] YES</w:t>
            </w:r>
          </w:p>
          <w:p w14:paraId="2ED08F21" w14:textId="77777777" w:rsidR="003D23F2" w:rsidRPr="004F6310" w:rsidRDefault="003D23F2" w:rsidP="003D23F2">
            <w:pPr>
              <w:numPr>
                <w:ilvl w:val="0"/>
                <w:numId w:val="31"/>
              </w:numPr>
              <w:rPr>
                <w:rFonts w:ascii="Arial" w:hAnsi="Arial" w:cs="Arial"/>
                <w:sz w:val="20"/>
                <w:szCs w:val="20"/>
              </w:rPr>
            </w:pPr>
            <w:r w:rsidRPr="004F6310">
              <w:rPr>
                <w:rFonts w:ascii="Arial" w:hAnsi="Arial" w:cs="Arial"/>
                <w:sz w:val="20"/>
                <w:szCs w:val="20"/>
              </w:rPr>
              <w:t>[    ] NO</w:t>
            </w:r>
          </w:p>
          <w:p w14:paraId="120FAC19" w14:textId="77777777" w:rsidR="003C36BD" w:rsidRPr="004F6310" w:rsidRDefault="00A97458" w:rsidP="003D23F2">
            <w:pPr>
              <w:rPr>
                <w:rFonts w:ascii="Arial" w:hAnsi="Arial" w:cs="Arial"/>
                <w:sz w:val="20"/>
                <w:szCs w:val="20"/>
              </w:rPr>
            </w:pPr>
            <w:r w:rsidRPr="004F6310">
              <w:rPr>
                <w:rFonts w:ascii="Arial" w:hAnsi="Arial" w:cs="Arial"/>
                <w:sz w:val="20"/>
                <w:szCs w:val="20"/>
              </w:rPr>
              <w:t>3</w:t>
            </w:r>
            <w:r w:rsidR="003D23F2" w:rsidRPr="004F6310">
              <w:rPr>
                <w:rFonts w:ascii="Arial" w:hAnsi="Arial" w:cs="Arial"/>
                <w:sz w:val="20"/>
                <w:szCs w:val="20"/>
              </w:rPr>
              <w:t xml:space="preserve">.  [    ] DON’T KNOW </w:t>
            </w:r>
          </w:p>
          <w:p w14:paraId="7E49FD04" w14:textId="77777777" w:rsidR="003D23F2" w:rsidRPr="004F6310" w:rsidRDefault="003C36BD" w:rsidP="003D23F2">
            <w:pPr>
              <w:rPr>
                <w:rFonts w:ascii="Arial" w:hAnsi="Arial" w:cs="Arial"/>
                <w:sz w:val="20"/>
                <w:szCs w:val="20"/>
              </w:rPr>
            </w:pPr>
            <w:r w:rsidRPr="004F6310">
              <w:rPr>
                <w:rFonts w:ascii="Arial" w:hAnsi="Arial" w:cs="Arial"/>
                <w:sz w:val="20"/>
                <w:szCs w:val="20"/>
              </w:rPr>
              <w:t>4.  [    ] Not Applicable</w:t>
            </w:r>
            <w:r w:rsidR="003D23F2" w:rsidRPr="004F6310">
              <w:rPr>
                <w:rFonts w:ascii="Arial" w:hAnsi="Arial" w:cs="Arial"/>
                <w:sz w:val="20"/>
                <w:szCs w:val="20"/>
              </w:rPr>
              <w:t xml:space="preserve"> </w:t>
            </w:r>
          </w:p>
        </w:tc>
        <w:tc>
          <w:tcPr>
            <w:tcW w:w="1548" w:type="dxa"/>
          </w:tcPr>
          <w:p w14:paraId="777C7CA8" w14:textId="77777777" w:rsidR="003D23F2" w:rsidRPr="004F6310" w:rsidRDefault="003D23F2" w:rsidP="00EE42FD">
            <w:pPr>
              <w:rPr>
                <w:rFonts w:ascii="Arial" w:hAnsi="Arial" w:cs="Arial"/>
                <w:b/>
                <w:sz w:val="20"/>
                <w:szCs w:val="20"/>
              </w:rPr>
            </w:pPr>
            <w:r w:rsidRPr="004F6310">
              <w:rPr>
                <w:rFonts w:ascii="Arial" w:hAnsi="Arial" w:cs="Arial"/>
                <w:sz w:val="20"/>
                <w:szCs w:val="20"/>
              </w:rPr>
              <w:br/>
            </w:r>
            <w:r w:rsidRPr="004F6310">
              <w:rPr>
                <w:rFonts w:ascii="Arial" w:hAnsi="Arial" w:cs="Arial"/>
                <w:b/>
                <w:sz w:val="20"/>
                <w:szCs w:val="20"/>
              </w:rPr>
              <w:t>&gt;&gt;skip to</w:t>
            </w:r>
            <w:r w:rsidR="00E94CCA" w:rsidRPr="004F6310">
              <w:rPr>
                <w:rFonts w:ascii="Arial" w:hAnsi="Arial" w:cs="Arial"/>
                <w:b/>
                <w:sz w:val="20"/>
                <w:szCs w:val="20"/>
              </w:rPr>
              <w:t xml:space="preserve"> 198</w:t>
            </w:r>
          </w:p>
          <w:p w14:paraId="7DC7431F" w14:textId="77777777" w:rsidR="003C36BD" w:rsidRPr="004F6310" w:rsidRDefault="003C36BD" w:rsidP="00EE42FD">
            <w:pPr>
              <w:rPr>
                <w:rFonts w:ascii="Arial" w:hAnsi="Arial" w:cs="Arial"/>
                <w:b/>
                <w:sz w:val="20"/>
                <w:szCs w:val="20"/>
              </w:rPr>
            </w:pPr>
            <w:r w:rsidRPr="004F6310">
              <w:rPr>
                <w:rFonts w:ascii="Arial" w:hAnsi="Arial" w:cs="Arial"/>
                <w:b/>
                <w:sz w:val="20"/>
                <w:szCs w:val="20"/>
              </w:rPr>
              <w:t>&gt;&gt;skip to 19</w:t>
            </w:r>
            <w:r w:rsidR="00E94CCA" w:rsidRPr="004F6310">
              <w:rPr>
                <w:rFonts w:ascii="Arial" w:hAnsi="Arial" w:cs="Arial"/>
                <w:b/>
                <w:sz w:val="20"/>
                <w:szCs w:val="20"/>
              </w:rPr>
              <w:t>8</w:t>
            </w:r>
          </w:p>
          <w:p w14:paraId="6066F379" w14:textId="77777777" w:rsidR="003D23F2" w:rsidRPr="004F6310" w:rsidRDefault="003D23F2" w:rsidP="00EE42FD">
            <w:pPr>
              <w:rPr>
                <w:rFonts w:ascii="Arial" w:hAnsi="Arial" w:cs="Arial"/>
                <w:sz w:val="20"/>
                <w:szCs w:val="20"/>
              </w:rPr>
            </w:pPr>
            <w:r w:rsidRPr="004F6310">
              <w:rPr>
                <w:rFonts w:ascii="Arial" w:hAnsi="Arial" w:cs="Arial"/>
                <w:b/>
                <w:sz w:val="20"/>
                <w:szCs w:val="20"/>
              </w:rPr>
              <w:t>&gt;&gt;skip to 19</w:t>
            </w:r>
            <w:r w:rsidR="00E94CCA" w:rsidRPr="004F6310">
              <w:rPr>
                <w:rFonts w:ascii="Arial" w:hAnsi="Arial" w:cs="Arial"/>
                <w:b/>
                <w:sz w:val="20"/>
                <w:szCs w:val="20"/>
              </w:rPr>
              <w:t>8</w:t>
            </w:r>
          </w:p>
        </w:tc>
      </w:tr>
      <w:tr w:rsidR="003D23F2" w:rsidRPr="004F6310" w14:paraId="61004F87" w14:textId="77777777">
        <w:trPr>
          <w:jc w:val="center"/>
        </w:trPr>
        <w:tc>
          <w:tcPr>
            <w:tcW w:w="720" w:type="dxa"/>
          </w:tcPr>
          <w:p w14:paraId="0DDEDE4D" w14:textId="77777777" w:rsidR="003D23F2" w:rsidRPr="004F6310" w:rsidRDefault="003D23F2" w:rsidP="00EE42FD">
            <w:pPr>
              <w:numPr>
                <w:ilvl w:val="0"/>
                <w:numId w:val="5"/>
              </w:numPr>
              <w:rPr>
                <w:rFonts w:ascii="Arial" w:hAnsi="Arial" w:cs="Arial"/>
                <w:sz w:val="20"/>
                <w:szCs w:val="20"/>
              </w:rPr>
            </w:pPr>
          </w:p>
        </w:tc>
        <w:tc>
          <w:tcPr>
            <w:tcW w:w="4608" w:type="dxa"/>
          </w:tcPr>
          <w:p w14:paraId="3A02F37C" w14:textId="77777777" w:rsidR="003D23F2" w:rsidRPr="004F6310" w:rsidRDefault="003D23F2" w:rsidP="00EE42FD">
            <w:pPr>
              <w:rPr>
                <w:rFonts w:ascii="Arial" w:hAnsi="Arial" w:cs="Arial"/>
                <w:sz w:val="20"/>
                <w:szCs w:val="20"/>
              </w:rPr>
            </w:pPr>
            <w:r w:rsidRPr="004F6310">
              <w:rPr>
                <w:rFonts w:ascii="Arial" w:hAnsi="Arial" w:cs="Arial"/>
                <w:sz w:val="20"/>
                <w:szCs w:val="20"/>
              </w:rPr>
              <w:t>How many months pregnant is your wife/girlfriend?</w:t>
            </w:r>
          </w:p>
          <w:p w14:paraId="1E43A8C7" w14:textId="77777777" w:rsidR="003D23F2" w:rsidRPr="004F6310" w:rsidRDefault="003D23F2" w:rsidP="00EE42FD">
            <w:pPr>
              <w:rPr>
                <w:rFonts w:ascii="Arial" w:hAnsi="Arial" w:cs="Arial"/>
                <w:sz w:val="20"/>
                <w:szCs w:val="20"/>
              </w:rPr>
            </w:pPr>
          </w:p>
          <w:p w14:paraId="24AE8DC5" w14:textId="77777777" w:rsidR="003D23F2" w:rsidRPr="004F6310" w:rsidRDefault="003D23F2" w:rsidP="00EE42FD">
            <w:pPr>
              <w:rPr>
                <w:rFonts w:ascii="Arial" w:hAnsi="Arial" w:cs="Arial"/>
                <w:sz w:val="20"/>
                <w:szCs w:val="20"/>
              </w:rPr>
            </w:pPr>
            <w:r w:rsidRPr="004F6310">
              <w:rPr>
                <w:rFonts w:ascii="Arial" w:hAnsi="Arial" w:cs="Arial"/>
                <w:sz w:val="20"/>
                <w:szCs w:val="20"/>
              </w:rPr>
              <w:t>RECORD NUMBER OF COMPLETED MONTHS.  IF NOT known, enter ‘99’</w:t>
            </w:r>
          </w:p>
        </w:tc>
        <w:tc>
          <w:tcPr>
            <w:tcW w:w="2340" w:type="dxa"/>
          </w:tcPr>
          <w:p w14:paraId="5781903D" w14:textId="77777777" w:rsidR="003D23F2" w:rsidRPr="004F6310" w:rsidRDefault="003D23F2" w:rsidP="00EE42FD">
            <w:pPr>
              <w:rPr>
                <w:rFonts w:ascii="Arial" w:hAnsi="Arial" w:cs="Arial"/>
                <w:sz w:val="20"/>
                <w:szCs w:val="20"/>
              </w:rPr>
            </w:pPr>
          </w:p>
          <w:p w14:paraId="20874D8D" w14:textId="77777777" w:rsidR="003D23F2" w:rsidRPr="004F6310" w:rsidRDefault="003D23F2" w:rsidP="00EE42FD">
            <w:pPr>
              <w:jc w:val="center"/>
              <w:rPr>
                <w:rFonts w:ascii="Arial" w:hAnsi="Arial" w:cs="Arial"/>
                <w:sz w:val="20"/>
                <w:szCs w:val="20"/>
              </w:rPr>
            </w:pPr>
            <w:r w:rsidRPr="004F6310">
              <w:rPr>
                <w:rFonts w:ascii="Arial" w:hAnsi="Arial" w:cs="Arial"/>
                <w:sz w:val="20"/>
                <w:szCs w:val="20"/>
              </w:rPr>
              <w:t xml:space="preserve">Months </w:t>
            </w:r>
            <w:r w:rsidRPr="004F6310">
              <w:rPr>
                <w:rFonts w:ascii="Arial" w:hAnsi="Arial" w:cs="Arial"/>
                <w:sz w:val="32"/>
                <w:szCs w:val="32"/>
              </w:rPr>
              <w:sym w:font="Wingdings 2" w:char="F0A3"/>
            </w:r>
            <w:r w:rsidRPr="004F6310">
              <w:rPr>
                <w:rFonts w:ascii="Arial" w:hAnsi="Arial" w:cs="Arial"/>
                <w:sz w:val="32"/>
                <w:szCs w:val="32"/>
              </w:rPr>
              <w:sym w:font="Wingdings 2" w:char="F0A3"/>
            </w:r>
          </w:p>
        </w:tc>
        <w:tc>
          <w:tcPr>
            <w:tcW w:w="1548" w:type="dxa"/>
          </w:tcPr>
          <w:p w14:paraId="01B6E874" w14:textId="77777777" w:rsidR="003D23F2" w:rsidRPr="004F6310" w:rsidRDefault="003D23F2" w:rsidP="00EE42FD">
            <w:pPr>
              <w:rPr>
                <w:rFonts w:ascii="Arial" w:hAnsi="Arial" w:cs="Arial"/>
                <w:sz w:val="20"/>
                <w:szCs w:val="20"/>
              </w:rPr>
            </w:pPr>
          </w:p>
        </w:tc>
      </w:tr>
      <w:tr w:rsidR="003D23F2" w:rsidRPr="004F6310" w14:paraId="21DAA238" w14:textId="77777777">
        <w:trPr>
          <w:jc w:val="center"/>
        </w:trPr>
        <w:tc>
          <w:tcPr>
            <w:tcW w:w="720" w:type="dxa"/>
          </w:tcPr>
          <w:p w14:paraId="63F7E062" w14:textId="77777777" w:rsidR="003D23F2" w:rsidRPr="004F6310" w:rsidRDefault="003D23F2" w:rsidP="00EE42FD">
            <w:pPr>
              <w:numPr>
                <w:ilvl w:val="0"/>
                <w:numId w:val="5"/>
              </w:numPr>
              <w:rPr>
                <w:rFonts w:ascii="Arial" w:hAnsi="Arial" w:cs="Arial"/>
                <w:sz w:val="20"/>
                <w:szCs w:val="20"/>
              </w:rPr>
            </w:pPr>
          </w:p>
        </w:tc>
        <w:tc>
          <w:tcPr>
            <w:tcW w:w="4608" w:type="dxa"/>
          </w:tcPr>
          <w:p w14:paraId="3768077D" w14:textId="77777777" w:rsidR="003D23F2" w:rsidRPr="004F6310" w:rsidRDefault="003D23F2" w:rsidP="00EE42FD">
            <w:pPr>
              <w:rPr>
                <w:rFonts w:ascii="Arial" w:hAnsi="Arial" w:cs="Arial"/>
                <w:sz w:val="20"/>
                <w:szCs w:val="20"/>
              </w:rPr>
            </w:pPr>
            <w:r w:rsidRPr="004F6310">
              <w:rPr>
                <w:rFonts w:ascii="Arial" w:hAnsi="Arial" w:cs="Arial"/>
                <w:sz w:val="20"/>
                <w:szCs w:val="20"/>
              </w:rPr>
              <w:t xml:space="preserve">At the time your wife/girlfriend became pregnant, did you want her become pregnant </w:t>
            </w:r>
            <w:r w:rsidRPr="004F6310">
              <w:rPr>
                <w:rFonts w:ascii="Arial" w:hAnsi="Arial" w:cs="Arial"/>
                <w:sz w:val="20"/>
                <w:szCs w:val="20"/>
                <w:u w:val="single"/>
              </w:rPr>
              <w:t>then</w:t>
            </w:r>
            <w:r w:rsidRPr="004F6310">
              <w:rPr>
                <w:rFonts w:ascii="Arial" w:hAnsi="Arial" w:cs="Arial"/>
                <w:sz w:val="20"/>
                <w:szCs w:val="20"/>
              </w:rPr>
              <w:t xml:space="preserve">, did you want to wait until </w:t>
            </w:r>
            <w:r w:rsidRPr="004F6310">
              <w:rPr>
                <w:rFonts w:ascii="Arial" w:hAnsi="Arial" w:cs="Arial"/>
                <w:sz w:val="20"/>
                <w:szCs w:val="20"/>
                <w:u w:val="single"/>
              </w:rPr>
              <w:t>later</w:t>
            </w:r>
            <w:r w:rsidRPr="004F6310">
              <w:rPr>
                <w:rFonts w:ascii="Arial" w:hAnsi="Arial" w:cs="Arial"/>
                <w:sz w:val="20"/>
                <w:szCs w:val="20"/>
              </w:rPr>
              <w:t xml:space="preserve">, or did you </w:t>
            </w:r>
            <w:r w:rsidRPr="004F6310">
              <w:rPr>
                <w:rFonts w:ascii="Arial" w:hAnsi="Arial" w:cs="Arial"/>
                <w:sz w:val="20"/>
                <w:szCs w:val="20"/>
                <w:u w:val="single"/>
              </w:rPr>
              <w:t>not want</w:t>
            </w:r>
            <w:r w:rsidRPr="004F6310">
              <w:rPr>
                <w:rFonts w:ascii="Arial" w:hAnsi="Arial" w:cs="Arial"/>
                <w:sz w:val="20"/>
                <w:szCs w:val="20"/>
              </w:rPr>
              <w:t xml:space="preserve"> to have any more children at all?</w:t>
            </w:r>
          </w:p>
        </w:tc>
        <w:tc>
          <w:tcPr>
            <w:tcW w:w="2340" w:type="dxa"/>
          </w:tcPr>
          <w:p w14:paraId="2CF411DD" w14:textId="77777777" w:rsidR="003D23F2" w:rsidRPr="004F6310" w:rsidRDefault="003D23F2" w:rsidP="003D23F2">
            <w:pPr>
              <w:numPr>
                <w:ilvl w:val="0"/>
                <w:numId w:val="32"/>
              </w:numPr>
              <w:rPr>
                <w:rFonts w:ascii="Arial" w:hAnsi="Arial" w:cs="Arial"/>
                <w:sz w:val="20"/>
                <w:szCs w:val="20"/>
              </w:rPr>
            </w:pPr>
            <w:r w:rsidRPr="004F6310">
              <w:rPr>
                <w:rFonts w:ascii="Arial" w:hAnsi="Arial" w:cs="Arial"/>
                <w:sz w:val="20"/>
                <w:szCs w:val="20"/>
              </w:rPr>
              <w:t xml:space="preserve">[  </w:t>
            </w:r>
            <w:r w:rsidR="00B72CEF" w:rsidRPr="004F6310">
              <w:rPr>
                <w:rFonts w:ascii="Arial" w:hAnsi="Arial" w:cs="Arial"/>
                <w:sz w:val="20"/>
                <w:szCs w:val="20"/>
              </w:rPr>
              <w:t xml:space="preserve"> </w:t>
            </w:r>
            <w:r w:rsidRPr="004F6310">
              <w:rPr>
                <w:rFonts w:ascii="Arial" w:hAnsi="Arial" w:cs="Arial"/>
                <w:sz w:val="20"/>
                <w:szCs w:val="20"/>
              </w:rPr>
              <w:t xml:space="preserve"> ] THEN</w:t>
            </w:r>
          </w:p>
          <w:p w14:paraId="2A5E21C1" w14:textId="77777777" w:rsidR="003D23F2" w:rsidRPr="004F6310" w:rsidRDefault="003D23F2" w:rsidP="003D23F2">
            <w:pPr>
              <w:numPr>
                <w:ilvl w:val="0"/>
                <w:numId w:val="32"/>
              </w:numPr>
              <w:rPr>
                <w:rFonts w:ascii="Arial" w:hAnsi="Arial" w:cs="Arial"/>
                <w:sz w:val="20"/>
                <w:szCs w:val="20"/>
              </w:rPr>
            </w:pPr>
            <w:r w:rsidRPr="004F6310">
              <w:rPr>
                <w:rFonts w:ascii="Arial" w:hAnsi="Arial" w:cs="Arial"/>
                <w:sz w:val="20"/>
                <w:szCs w:val="20"/>
              </w:rPr>
              <w:t xml:space="preserve">[  </w:t>
            </w:r>
            <w:r w:rsidR="00B72CEF" w:rsidRPr="004F6310">
              <w:rPr>
                <w:rFonts w:ascii="Arial" w:hAnsi="Arial" w:cs="Arial"/>
                <w:sz w:val="20"/>
                <w:szCs w:val="20"/>
              </w:rPr>
              <w:t xml:space="preserve"> </w:t>
            </w:r>
            <w:r w:rsidRPr="004F6310">
              <w:rPr>
                <w:rFonts w:ascii="Arial" w:hAnsi="Arial" w:cs="Arial"/>
                <w:sz w:val="20"/>
                <w:szCs w:val="20"/>
              </w:rPr>
              <w:t xml:space="preserve"> ] LATER</w:t>
            </w:r>
          </w:p>
          <w:p w14:paraId="7841B41D" w14:textId="77777777" w:rsidR="00B72CEF" w:rsidRPr="004F6310" w:rsidRDefault="003D23F2" w:rsidP="003D23F2">
            <w:pPr>
              <w:numPr>
                <w:ilvl w:val="0"/>
                <w:numId w:val="32"/>
              </w:numPr>
              <w:rPr>
                <w:rFonts w:ascii="Arial" w:hAnsi="Arial" w:cs="Arial"/>
                <w:sz w:val="20"/>
                <w:szCs w:val="20"/>
              </w:rPr>
            </w:pPr>
            <w:r w:rsidRPr="004F6310">
              <w:rPr>
                <w:rFonts w:ascii="Arial" w:hAnsi="Arial" w:cs="Arial"/>
                <w:sz w:val="20"/>
                <w:szCs w:val="20"/>
              </w:rPr>
              <w:t xml:space="preserve"> [   ] NOT AT ALL</w:t>
            </w:r>
          </w:p>
          <w:p w14:paraId="0BA7B5EC" w14:textId="77777777" w:rsidR="003D23F2" w:rsidRPr="004F6310" w:rsidRDefault="003D23F2" w:rsidP="00EE42FD">
            <w:pPr>
              <w:numPr>
                <w:ilvl w:val="0"/>
                <w:numId w:val="32"/>
              </w:numPr>
              <w:rPr>
                <w:rFonts w:ascii="Arial" w:hAnsi="Arial" w:cs="Arial"/>
                <w:sz w:val="20"/>
                <w:szCs w:val="20"/>
              </w:rPr>
            </w:pPr>
            <w:r w:rsidRPr="004F6310">
              <w:rPr>
                <w:rFonts w:ascii="Arial" w:hAnsi="Arial" w:cs="Arial"/>
                <w:sz w:val="20"/>
                <w:szCs w:val="20"/>
              </w:rPr>
              <w:t xml:space="preserve"> </w:t>
            </w:r>
            <w:r w:rsidR="00B72CEF" w:rsidRPr="004F6310">
              <w:rPr>
                <w:rFonts w:ascii="Arial" w:hAnsi="Arial" w:cs="Arial"/>
                <w:sz w:val="20"/>
                <w:szCs w:val="20"/>
              </w:rPr>
              <w:t>[   ] NOT APPLICABLE</w:t>
            </w:r>
          </w:p>
        </w:tc>
        <w:tc>
          <w:tcPr>
            <w:tcW w:w="1548" w:type="dxa"/>
          </w:tcPr>
          <w:p w14:paraId="3BFADC1A" w14:textId="77777777" w:rsidR="003D23F2" w:rsidRPr="004F6310" w:rsidRDefault="003D23F2" w:rsidP="00EE42FD">
            <w:pPr>
              <w:rPr>
                <w:rFonts w:ascii="Arial" w:hAnsi="Arial" w:cs="Arial"/>
                <w:sz w:val="20"/>
                <w:szCs w:val="20"/>
              </w:rPr>
            </w:pPr>
          </w:p>
        </w:tc>
      </w:tr>
    </w:tbl>
    <w:p w14:paraId="5B8E10D7" w14:textId="77777777" w:rsidR="008A2CC6" w:rsidRPr="004F6310" w:rsidRDefault="008A2CC6" w:rsidP="00816176">
      <w:pPr>
        <w:rPr>
          <w:rFonts w:ascii="Arial" w:hAnsi="Arial" w:cs="Arial"/>
          <w:b/>
          <w:bCs/>
          <w:u w:val="single"/>
        </w:rPr>
      </w:pPr>
      <w:r w:rsidRPr="004F6310">
        <w:rPr>
          <w:rFonts w:ascii="Arial" w:hAnsi="Arial" w:cs="Arial"/>
          <w:b/>
          <w:bCs/>
          <w:u w:val="single"/>
        </w:rP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798"/>
        <w:gridCol w:w="5076"/>
      </w:tblGrid>
      <w:tr w:rsidR="008A2CC6" w:rsidRPr="004F6310" w14:paraId="25A577FF" w14:textId="77777777" w:rsidTr="00D93814">
        <w:tc>
          <w:tcPr>
            <w:tcW w:w="810" w:type="dxa"/>
          </w:tcPr>
          <w:p w14:paraId="7428E16B" w14:textId="77777777" w:rsidR="008A2CC6" w:rsidRPr="004F6310" w:rsidRDefault="008A2CC6" w:rsidP="00D93814">
            <w:pPr>
              <w:numPr>
                <w:ilvl w:val="0"/>
                <w:numId w:val="5"/>
              </w:numPr>
              <w:rPr>
                <w:rFonts w:ascii="Arial" w:hAnsi="Arial" w:cs="Arial"/>
                <w:bCs/>
                <w:sz w:val="20"/>
                <w:szCs w:val="20"/>
              </w:rPr>
            </w:pPr>
          </w:p>
        </w:tc>
        <w:tc>
          <w:tcPr>
            <w:tcW w:w="3798" w:type="dxa"/>
          </w:tcPr>
          <w:p w14:paraId="5F5CB37D" w14:textId="77777777" w:rsidR="008A2CC6" w:rsidRPr="004F6310" w:rsidRDefault="008A2CC6" w:rsidP="00D93814">
            <w:pPr>
              <w:rPr>
                <w:rFonts w:ascii="Arial" w:hAnsi="Arial" w:cs="Arial"/>
                <w:bCs/>
                <w:sz w:val="20"/>
                <w:szCs w:val="20"/>
              </w:rPr>
            </w:pPr>
            <w:r w:rsidRPr="004F6310">
              <w:rPr>
                <w:rFonts w:ascii="Arial" w:hAnsi="Arial" w:cs="Arial"/>
                <w:bCs/>
                <w:sz w:val="20"/>
                <w:szCs w:val="20"/>
              </w:rPr>
              <w:t xml:space="preserve">Now I have some questions about the future. Would you like to have a/another child/children (after the child you are expecting now if applicable) or would you prefer not to have any (more) children? </w:t>
            </w:r>
          </w:p>
        </w:tc>
        <w:tc>
          <w:tcPr>
            <w:tcW w:w="5076" w:type="dxa"/>
          </w:tcPr>
          <w:p w14:paraId="025EB8BA" w14:textId="77777777" w:rsidR="008A2CC6" w:rsidRPr="004F6310" w:rsidRDefault="008A2CC6" w:rsidP="00D93814">
            <w:pPr>
              <w:numPr>
                <w:ilvl w:val="1"/>
                <w:numId w:val="5"/>
              </w:numPr>
              <w:rPr>
                <w:rFonts w:ascii="Arial" w:hAnsi="Arial" w:cs="Arial"/>
                <w:bCs/>
                <w:sz w:val="20"/>
                <w:szCs w:val="20"/>
              </w:rPr>
            </w:pPr>
            <w:r w:rsidRPr="004F6310">
              <w:rPr>
                <w:rFonts w:ascii="Arial" w:hAnsi="Arial" w:cs="Arial"/>
                <w:bCs/>
                <w:sz w:val="20"/>
                <w:szCs w:val="20"/>
              </w:rPr>
              <w:t>[    ] Have a(</w:t>
            </w:r>
            <w:proofErr w:type="spellStart"/>
            <w:r w:rsidRPr="004F6310">
              <w:rPr>
                <w:rFonts w:ascii="Arial" w:hAnsi="Arial" w:cs="Arial"/>
                <w:bCs/>
                <w:sz w:val="20"/>
                <w:szCs w:val="20"/>
              </w:rPr>
              <w:t>nother</w:t>
            </w:r>
            <w:proofErr w:type="spellEnd"/>
            <w:r w:rsidRPr="004F6310">
              <w:rPr>
                <w:rFonts w:ascii="Arial" w:hAnsi="Arial" w:cs="Arial"/>
                <w:bCs/>
                <w:sz w:val="20"/>
                <w:szCs w:val="20"/>
              </w:rPr>
              <w:t>) child</w:t>
            </w:r>
          </w:p>
          <w:p w14:paraId="06E163C8" w14:textId="77777777" w:rsidR="008A2CC6" w:rsidRPr="004F6310" w:rsidRDefault="008A2CC6" w:rsidP="00D93814">
            <w:pPr>
              <w:numPr>
                <w:ilvl w:val="1"/>
                <w:numId w:val="5"/>
              </w:numPr>
              <w:rPr>
                <w:rFonts w:ascii="Arial" w:hAnsi="Arial" w:cs="Arial"/>
                <w:bCs/>
                <w:sz w:val="20"/>
                <w:szCs w:val="20"/>
              </w:rPr>
            </w:pPr>
            <w:r w:rsidRPr="004F6310">
              <w:rPr>
                <w:rFonts w:ascii="Arial" w:hAnsi="Arial" w:cs="Arial"/>
                <w:bCs/>
                <w:sz w:val="20"/>
                <w:szCs w:val="20"/>
              </w:rPr>
              <w:t xml:space="preserve">[    ] No more/none </w:t>
            </w:r>
          </w:p>
          <w:p w14:paraId="0FBDA995" w14:textId="77777777" w:rsidR="008A2CC6" w:rsidRPr="004F6310" w:rsidRDefault="008A2CC6" w:rsidP="00D93814">
            <w:pPr>
              <w:numPr>
                <w:ilvl w:val="1"/>
                <w:numId w:val="5"/>
              </w:numPr>
              <w:rPr>
                <w:rFonts w:ascii="Arial" w:hAnsi="Arial" w:cs="Arial"/>
                <w:bCs/>
                <w:sz w:val="20"/>
                <w:szCs w:val="20"/>
              </w:rPr>
            </w:pPr>
            <w:r w:rsidRPr="004F6310">
              <w:rPr>
                <w:rFonts w:ascii="Arial" w:hAnsi="Arial" w:cs="Arial"/>
                <w:bCs/>
                <w:sz w:val="20"/>
                <w:szCs w:val="20"/>
              </w:rPr>
              <w:t>[    ] Says girlfriend/wife cannot get pregnant</w:t>
            </w:r>
          </w:p>
          <w:p w14:paraId="7A1F6CE4" w14:textId="77777777" w:rsidR="008A2CC6" w:rsidRPr="004F6310" w:rsidRDefault="008A2CC6" w:rsidP="00D93814">
            <w:pPr>
              <w:numPr>
                <w:ilvl w:val="1"/>
                <w:numId w:val="5"/>
              </w:numPr>
              <w:rPr>
                <w:rFonts w:ascii="Arial" w:hAnsi="Arial" w:cs="Arial"/>
                <w:bCs/>
                <w:sz w:val="20"/>
                <w:szCs w:val="20"/>
              </w:rPr>
            </w:pPr>
            <w:r w:rsidRPr="004F6310">
              <w:rPr>
                <w:rFonts w:ascii="Arial" w:hAnsi="Arial" w:cs="Arial"/>
                <w:bCs/>
                <w:sz w:val="20"/>
                <w:szCs w:val="20"/>
              </w:rPr>
              <w:t>[    ] Undecided/Don’t know and girlfriend/wife currently pregnant</w:t>
            </w:r>
          </w:p>
          <w:p w14:paraId="22A16B7E" w14:textId="77777777" w:rsidR="008A2CC6" w:rsidRPr="004F6310" w:rsidRDefault="008A2CC6" w:rsidP="00D93814">
            <w:pPr>
              <w:numPr>
                <w:ilvl w:val="1"/>
                <w:numId w:val="5"/>
              </w:numPr>
              <w:rPr>
                <w:rFonts w:ascii="Arial" w:hAnsi="Arial" w:cs="Arial"/>
                <w:bCs/>
                <w:sz w:val="20"/>
                <w:szCs w:val="20"/>
              </w:rPr>
            </w:pPr>
            <w:r w:rsidRPr="004F6310">
              <w:rPr>
                <w:rFonts w:ascii="Arial" w:hAnsi="Arial" w:cs="Arial"/>
                <w:bCs/>
                <w:sz w:val="20"/>
                <w:szCs w:val="20"/>
              </w:rPr>
              <w:t>[    ] Undecided/Don’t know and girlfriend/wife currently not pregnant or unsure</w:t>
            </w:r>
          </w:p>
        </w:tc>
      </w:tr>
      <w:tr w:rsidR="008A2CC6" w:rsidRPr="004F6310" w14:paraId="61980765" w14:textId="77777777" w:rsidTr="00D93814">
        <w:tc>
          <w:tcPr>
            <w:tcW w:w="810" w:type="dxa"/>
          </w:tcPr>
          <w:p w14:paraId="57F94674" w14:textId="77777777" w:rsidR="008A2CC6" w:rsidRPr="004F6310" w:rsidRDefault="008A2CC6" w:rsidP="00D93814">
            <w:pPr>
              <w:numPr>
                <w:ilvl w:val="0"/>
                <w:numId w:val="5"/>
              </w:numPr>
              <w:rPr>
                <w:rFonts w:ascii="Arial" w:hAnsi="Arial" w:cs="Arial"/>
                <w:bCs/>
                <w:sz w:val="20"/>
                <w:szCs w:val="20"/>
              </w:rPr>
            </w:pPr>
          </w:p>
        </w:tc>
        <w:tc>
          <w:tcPr>
            <w:tcW w:w="3798" w:type="dxa"/>
          </w:tcPr>
          <w:p w14:paraId="1110C1A9" w14:textId="77777777" w:rsidR="008A2CC6" w:rsidRPr="004F6310" w:rsidRDefault="008A2CC6" w:rsidP="00D93814">
            <w:pPr>
              <w:rPr>
                <w:rFonts w:ascii="Arial" w:hAnsi="Arial" w:cs="Arial"/>
                <w:bCs/>
                <w:sz w:val="20"/>
                <w:szCs w:val="20"/>
              </w:rPr>
            </w:pPr>
            <w:r w:rsidRPr="004F6310">
              <w:rPr>
                <w:rFonts w:ascii="Arial" w:hAnsi="Arial" w:cs="Arial"/>
                <w:bCs/>
                <w:sz w:val="20"/>
                <w:szCs w:val="20"/>
              </w:rPr>
              <w:t xml:space="preserve">If you could go back to the time you did not have any children (if applicable) and could choose exactly the number of children to have in your whole life, how many would that be? </w:t>
            </w:r>
          </w:p>
        </w:tc>
        <w:tc>
          <w:tcPr>
            <w:tcW w:w="5076" w:type="dxa"/>
          </w:tcPr>
          <w:p w14:paraId="4AE22AFD" w14:textId="77777777" w:rsidR="008A2CC6" w:rsidRPr="004F6310" w:rsidRDefault="008A2CC6" w:rsidP="00D93814">
            <w:pPr>
              <w:jc w:val="center"/>
              <w:rPr>
                <w:rFonts w:ascii="Arial" w:hAnsi="Arial" w:cs="Arial"/>
                <w:b/>
                <w:bCs/>
              </w:rPr>
            </w:pPr>
            <w:r w:rsidRPr="004F6310">
              <w:rPr>
                <w:rFonts w:ascii="Arial" w:hAnsi="Arial" w:cs="Arial"/>
                <w:b/>
                <w:bCs/>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br/>
            </w:r>
            <w:r w:rsidR="001F4D34" w:rsidRPr="004F6310">
              <w:rPr>
                <w:rFonts w:ascii="Arial" w:hAnsi="Arial" w:cs="Arial"/>
                <w:sz w:val="20"/>
                <w:szCs w:val="20"/>
              </w:rPr>
              <w:t xml:space="preserve">Write 99 for don’t know. </w:t>
            </w:r>
            <w:r w:rsidR="001F4D34" w:rsidRPr="004F6310">
              <w:rPr>
                <w:rFonts w:ascii="Arial" w:hAnsi="Arial" w:cs="Arial"/>
                <w:sz w:val="20"/>
                <w:szCs w:val="20"/>
              </w:rPr>
              <w:br/>
              <w:t>If 0 or don’t know</w:t>
            </w:r>
            <w:r w:rsidRPr="004F6310">
              <w:rPr>
                <w:rFonts w:ascii="Arial" w:hAnsi="Arial" w:cs="Arial"/>
                <w:sz w:val="20"/>
                <w:szCs w:val="20"/>
              </w:rPr>
              <w:t xml:space="preserve">&gt;&gt;&gt;&gt;skip to </w:t>
            </w:r>
            <w:r w:rsidR="001F4D34" w:rsidRPr="004F6310">
              <w:rPr>
                <w:rFonts w:ascii="Arial" w:hAnsi="Arial" w:cs="Arial"/>
                <w:sz w:val="20"/>
                <w:szCs w:val="20"/>
              </w:rPr>
              <w:t>20</w:t>
            </w:r>
            <w:r w:rsidR="00E94CCA" w:rsidRPr="004F6310">
              <w:rPr>
                <w:rFonts w:ascii="Arial" w:hAnsi="Arial" w:cs="Arial"/>
                <w:sz w:val="20"/>
                <w:szCs w:val="20"/>
              </w:rPr>
              <w:t>2</w:t>
            </w:r>
          </w:p>
        </w:tc>
      </w:tr>
      <w:tr w:rsidR="008A2CC6" w:rsidRPr="004F6310" w14:paraId="2193C291" w14:textId="77777777" w:rsidTr="00D93814">
        <w:tc>
          <w:tcPr>
            <w:tcW w:w="810" w:type="dxa"/>
          </w:tcPr>
          <w:p w14:paraId="2060A594" w14:textId="77777777" w:rsidR="008A2CC6" w:rsidRPr="004F6310" w:rsidRDefault="008A2CC6" w:rsidP="00D93814">
            <w:pPr>
              <w:numPr>
                <w:ilvl w:val="0"/>
                <w:numId w:val="5"/>
              </w:numPr>
              <w:rPr>
                <w:rFonts w:ascii="Arial" w:hAnsi="Arial" w:cs="Arial"/>
                <w:bCs/>
                <w:sz w:val="20"/>
                <w:szCs w:val="20"/>
              </w:rPr>
            </w:pPr>
          </w:p>
        </w:tc>
        <w:tc>
          <w:tcPr>
            <w:tcW w:w="3798" w:type="dxa"/>
          </w:tcPr>
          <w:p w14:paraId="36BCEA38" w14:textId="77777777" w:rsidR="008A2CC6" w:rsidRPr="004F6310" w:rsidRDefault="008A2CC6" w:rsidP="00D93814">
            <w:pPr>
              <w:rPr>
                <w:rFonts w:ascii="Arial" w:hAnsi="Arial" w:cs="Arial"/>
                <w:bCs/>
                <w:sz w:val="20"/>
                <w:szCs w:val="20"/>
              </w:rPr>
            </w:pPr>
            <w:r w:rsidRPr="004F6310">
              <w:rPr>
                <w:rFonts w:ascii="Arial" w:hAnsi="Arial" w:cs="Arial"/>
                <w:bCs/>
                <w:sz w:val="20"/>
                <w:szCs w:val="20"/>
              </w:rPr>
              <w:t xml:space="preserve">How many of these children would you like to be boys, how many would you like to be girls, and for how many would the sex not matter? </w:t>
            </w:r>
          </w:p>
        </w:tc>
        <w:tc>
          <w:tcPr>
            <w:tcW w:w="5076" w:type="dxa"/>
          </w:tcPr>
          <w:p w14:paraId="08723CD1" w14:textId="77777777" w:rsidR="008A2CC6" w:rsidRPr="004F6310" w:rsidRDefault="008A2CC6" w:rsidP="00D93814">
            <w:pPr>
              <w:jc w:val="center"/>
              <w:rPr>
                <w:rFonts w:ascii="Arial" w:hAnsi="Arial" w:cs="Arial"/>
                <w:b/>
                <w:bCs/>
              </w:rPr>
            </w:pP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Boys</w:t>
            </w:r>
            <w:r w:rsidRPr="004F6310">
              <w:rPr>
                <w:rFonts w:ascii="Arial" w:hAnsi="Arial" w:cs="Arial"/>
                <w:sz w:val="32"/>
                <w:szCs w:val="32"/>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Girls</w:t>
            </w:r>
            <w:r w:rsidRPr="004F6310">
              <w:rPr>
                <w:rFonts w:ascii="Arial" w:hAnsi="Arial" w:cs="Arial"/>
                <w:sz w:val="32"/>
                <w:szCs w:val="32"/>
              </w:rPr>
              <w:br/>
            </w:r>
            <w:r w:rsidRPr="004F6310">
              <w:rPr>
                <w:rFonts w:ascii="Arial" w:hAnsi="Arial" w:cs="Arial"/>
                <w:sz w:val="32"/>
                <w:szCs w:val="32"/>
              </w:rPr>
              <w:sym w:font="Wingdings 2" w:char="F0A3"/>
            </w:r>
            <w:r w:rsidRPr="004F6310">
              <w:rPr>
                <w:rFonts w:ascii="Arial" w:hAnsi="Arial" w:cs="Arial"/>
                <w:sz w:val="32"/>
                <w:szCs w:val="32"/>
              </w:rPr>
              <w:sym w:font="Wingdings 2" w:char="F0A3"/>
            </w:r>
            <w:r w:rsidRPr="004F6310">
              <w:rPr>
                <w:rFonts w:ascii="Arial" w:hAnsi="Arial" w:cs="Arial"/>
                <w:sz w:val="32"/>
                <w:szCs w:val="32"/>
              </w:rPr>
              <w:t xml:space="preserve"> </w:t>
            </w:r>
            <w:r w:rsidRPr="004F6310">
              <w:rPr>
                <w:rFonts w:ascii="Arial" w:hAnsi="Arial" w:cs="Arial"/>
                <w:sz w:val="20"/>
                <w:szCs w:val="20"/>
              </w:rPr>
              <w:t>Either</w:t>
            </w:r>
          </w:p>
        </w:tc>
      </w:tr>
    </w:tbl>
    <w:p w14:paraId="3C9C07B2" w14:textId="77777777" w:rsidR="0065665C" w:rsidRPr="004F6310" w:rsidRDefault="0065665C" w:rsidP="00816176">
      <w:pPr>
        <w:rPr>
          <w:rFonts w:ascii="Arial" w:hAnsi="Arial" w:cs="Arial"/>
          <w:b/>
          <w:bCs/>
          <w:u w:val="single"/>
        </w:rPr>
      </w:pPr>
    </w:p>
    <w:p w14:paraId="48E01B65" w14:textId="77777777" w:rsidR="0065665C" w:rsidRPr="004F6310" w:rsidRDefault="0065665C" w:rsidP="00816176">
      <w:pPr>
        <w:rPr>
          <w:rFonts w:ascii="Arial" w:hAnsi="Arial" w:cs="Arial"/>
          <w:b/>
          <w:bCs/>
          <w:u w:val="single"/>
        </w:rPr>
      </w:pPr>
    </w:p>
    <w:p w14:paraId="5887C277" w14:textId="77777777" w:rsidR="0065665C" w:rsidRPr="004F6310" w:rsidRDefault="0065665C" w:rsidP="00816176">
      <w:pPr>
        <w:rPr>
          <w:rFonts w:ascii="Arial" w:hAnsi="Arial" w:cs="Arial"/>
          <w:b/>
          <w:bCs/>
        </w:rPr>
      </w:pPr>
      <w:r w:rsidRPr="004F6310">
        <w:rPr>
          <w:rFonts w:ascii="Arial" w:hAnsi="Arial" w:cs="Arial"/>
          <w:b/>
          <w:bCs/>
        </w:rPr>
        <w:t>For Both Men and Women</w:t>
      </w:r>
    </w:p>
    <w:p w14:paraId="6B3C21B9" w14:textId="77777777" w:rsidR="0065665C" w:rsidRPr="004F6310" w:rsidRDefault="0065665C" w:rsidP="00816176">
      <w:pPr>
        <w:rPr>
          <w:rFonts w:ascii="Arial" w:hAnsi="Arial" w:cs="Arial"/>
          <w:b/>
          <w:bCs/>
        </w:rPr>
      </w:pPr>
      <w:r w:rsidRPr="004F6310">
        <w:rPr>
          <w:rFonts w:ascii="Arial" w:hAnsi="Arial" w:cs="Arial"/>
        </w:rPr>
        <w:t>FO: Now I would like to ask you some questions about your health in the last 12 months</w:t>
      </w: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19C66C12" w14:textId="77777777">
        <w:trPr>
          <w:trHeight w:val="51"/>
        </w:trPr>
        <w:tc>
          <w:tcPr>
            <w:tcW w:w="720" w:type="dxa"/>
          </w:tcPr>
          <w:p w14:paraId="7CE6B5E2" w14:textId="77777777" w:rsidR="0065665C" w:rsidRPr="004F6310" w:rsidRDefault="0065665C" w:rsidP="009A04B1">
            <w:pPr>
              <w:numPr>
                <w:ilvl w:val="0"/>
                <w:numId w:val="5"/>
              </w:numPr>
              <w:rPr>
                <w:rFonts w:ascii="Arial" w:hAnsi="Arial" w:cs="Arial"/>
                <w:sz w:val="20"/>
                <w:szCs w:val="20"/>
              </w:rPr>
            </w:pPr>
          </w:p>
        </w:tc>
        <w:tc>
          <w:tcPr>
            <w:tcW w:w="5040" w:type="dxa"/>
          </w:tcPr>
          <w:p w14:paraId="39DC8CB9" w14:textId="77777777" w:rsidR="0065665C" w:rsidRPr="004F6310" w:rsidRDefault="0065665C" w:rsidP="00CA2290">
            <w:pPr>
              <w:rPr>
                <w:rFonts w:ascii="Arial" w:hAnsi="Arial" w:cs="Arial"/>
                <w:sz w:val="20"/>
                <w:szCs w:val="20"/>
              </w:rPr>
            </w:pPr>
            <w:r w:rsidRPr="004F6310">
              <w:rPr>
                <w:rFonts w:ascii="Arial" w:hAnsi="Arial" w:cs="Arial"/>
                <w:sz w:val="20"/>
                <w:szCs w:val="20"/>
              </w:rPr>
              <w:t>During the</w:t>
            </w:r>
            <w:r w:rsidRPr="004F6310">
              <w:rPr>
                <w:rFonts w:ascii="Arial" w:hAnsi="Arial" w:cs="Arial"/>
                <w:b/>
                <w:bCs/>
                <w:sz w:val="20"/>
                <w:szCs w:val="20"/>
                <w:u w:val="single"/>
              </w:rPr>
              <w:t xml:space="preserve"> last 12 months</w:t>
            </w:r>
            <w:r w:rsidRPr="004F6310">
              <w:rPr>
                <w:rFonts w:ascii="Arial" w:hAnsi="Arial" w:cs="Arial"/>
                <w:sz w:val="20"/>
                <w:szCs w:val="20"/>
              </w:rPr>
              <w:t>, have you had a sexually transmitted infection</w:t>
            </w:r>
            <w:r w:rsidR="001A72D2" w:rsidRPr="004F6310">
              <w:rPr>
                <w:rFonts w:ascii="Arial" w:hAnsi="Arial" w:cs="Arial"/>
                <w:sz w:val="20"/>
                <w:szCs w:val="20"/>
              </w:rPr>
              <w:t xml:space="preserve"> (i.e. syphilis, gonorrhea, Chlamydia, herpes</w:t>
            </w:r>
            <w:r w:rsidRPr="004F6310">
              <w:rPr>
                <w:rFonts w:ascii="Arial" w:hAnsi="Arial" w:cs="Arial"/>
                <w:sz w:val="20"/>
                <w:szCs w:val="20"/>
              </w:rPr>
              <w:t>?</w:t>
            </w:r>
          </w:p>
        </w:tc>
        <w:tc>
          <w:tcPr>
            <w:tcW w:w="4248" w:type="dxa"/>
          </w:tcPr>
          <w:p w14:paraId="5D0F652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32A8821A" w14:textId="77777777" w:rsidR="0065665C" w:rsidRPr="004F6310" w:rsidRDefault="0065665C" w:rsidP="00596785">
            <w:pPr>
              <w:rPr>
                <w:rFonts w:ascii="Arial" w:hAnsi="Arial" w:cs="Arial"/>
                <w:b/>
                <w:bCs/>
                <w:sz w:val="20"/>
                <w:szCs w:val="20"/>
              </w:rPr>
            </w:pPr>
            <w:r w:rsidRPr="004F6310">
              <w:rPr>
                <w:rFonts w:ascii="Arial" w:hAnsi="Arial" w:cs="Arial"/>
                <w:sz w:val="20"/>
                <w:szCs w:val="20"/>
              </w:rPr>
              <w:t>2. [   ]  NO</w:t>
            </w:r>
            <w:r w:rsidRPr="004F6310">
              <w:rPr>
                <w:rFonts w:ascii="Arial" w:hAnsi="Arial" w:cs="Arial"/>
                <w:b/>
                <w:bCs/>
                <w:sz w:val="20"/>
                <w:szCs w:val="20"/>
              </w:rPr>
              <w:t xml:space="preserve"> </w:t>
            </w:r>
          </w:p>
          <w:p w14:paraId="0593FFBB" w14:textId="77777777" w:rsidR="0065665C" w:rsidRPr="004F6310" w:rsidRDefault="0065665C" w:rsidP="00596785">
            <w:pPr>
              <w:rPr>
                <w:rFonts w:ascii="Arial" w:hAnsi="Arial" w:cs="Arial"/>
                <w:sz w:val="20"/>
                <w:szCs w:val="20"/>
              </w:rPr>
            </w:pPr>
            <w:r w:rsidRPr="004F6310">
              <w:rPr>
                <w:rFonts w:ascii="Arial" w:hAnsi="Arial" w:cs="Arial"/>
                <w:bCs/>
                <w:sz w:val="20"/>
                <w:szCs w:val="20"/>
              </w:rPr>
              <w:t>3. [   ]  Don’t know</w:t>
            </w:r>
          </w:p>
        </w:tc>
      </w:tr>
      <w:tr w:rsidR="0065665C" w:rsidRPr="004F6310" w14:paraId="084AE48F" w14:textId="77777777">
        <w:trPr>
          <w:trHeight w:val="51"/>
        </w:trPr>
        <w:tc>
          <w:tcPr>
            <w:tcW w:w="720" w:type="dxa"/>
          </w:tcPr>
          <w:p w14:paraId="6C2CBEC9" w14:textId="77777777" w:rsidR="0065665C" w:rsidRPr="004F6310" w:rsidRDefault="0065665C" w:rsidP="009A04B1">
            <w:pPr>
              <w:numPr>
                <w:ilvl w:val="0"/>
                <w:numId w:val="5"/>
              </w:numPr>
              <w:rPr>
                <w:rFonts w:ascii="Arial" w:hAnsi="Arial" w:cs="Arial"/>
                <w:sz w:val="20"/>
                <w:szCs w:val="20"/>
              </w:rPr>
            </w:pPr>
          </w:p>
        </w:tc>
        <w:tc>
          <w:tcPr>
            <w:tcW w:w="5040" w:type="dxa"/>
          </w:tcPr>
          <w:p w14:paraId="0BA01378" w14:textId="77777777" w:rsidR="0065665C" w:rsidRPr="004F6310" w:rsidRDefault="0065665C" w:rsidP="00596785">
            <w:pPr>
              <w:rPr>
                <w:rFonts w:ascii="Arial" w:hAnsi="Arial" w:cs="Arial"/>
                <w:sz w:val="20"/>
                <w:szCs w:val="20"/>
              </w:rPr>
            </w:pPr>
            <w:r w:rsidRPr="004F6310">
              <w:rPr>
                <w:rFonts w:ascii="Arial" w:hAnsi="Arial" w:cs="Arial"/>
                <w:sz w:val="20"/>
                <w:szCs w:val="20"/>
              </w:rPr>
              <w:t>Sometimes (men/women) experience an abnormal discharge.</w:t>
            </w:r>
          </w:p>
          <w:p w14:paraId="17178C2F" w14:textId="77777777" w:rsidR="0065665C" w:rsidRPr="004F6310" w:rsidRDefault="0065665C" w:rsidP="00596785">
            <w:pPr>
              <w:rPr>
                <w:rFonts w:ascii="Arial" w:hAnsi="Arial" w:cs="Arial"/>
                <w:sz w:val="20"/>
                <w:szCs w:val="20"/>
              </w:rPr>
            </w:pPr>
            <w:r w:rsidRPr="004F6310">
              <w:rPr>
                <w:rFonts w:ascii="Arial" w:hAnsi="Arial" w:cs="Arial"/>
                <w:sz w:val="20"/>
                <w:szCs w:val="20"/>
              </w:rPr>
              <w:t>During the</w:t>
            </w:r>
            <w:r w:rsidRPr="004F6310">
              <w:rPr>
                <w:rFonts w:ascii="Arial" w:hAnsi="Arial" w:cs="Arial"/>
                <w:b/>
                <w:bCs/>
                <w:sz w:val="20"/>
                <w:szCs w:val="20"/>
                <w:u w:val="single"/>
              </w:rPr>
              <w:t xml:space="preserve"> last 12 months,</w:t>
            </w:r>
            <w:r w:rsidRPr="004F6310">
              <w:rPr>
                <w:rFonts w:ascii="Arial" w:hAnsi="Arial" w:cs="Arial"/>
                <w:sz w:val="20"/>
                <w:szCs w:val="20"/>
              </w:rPr>
              <w:t xml:space="preserve"> have you had an abnormal genital discharge?</w:t>
            </w:r>
          </w:p>
        </w:tc>
        <w:tc>
          <w:tcPr>
            <w:tcW w:w="4248" w:type="dxa"/>
          </w:tcPr>
          <w:p w14:paraId="7D69934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6441170"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0C5DDF44" w14:textId="77777777" w:rsidR="0065665C" w:rsidRPr="004F6310" w:rsidRDefault="0065665C" w:rsidP="00596785">
            <w:pPr>
              <w:rPr>
                <w:rFonts w:ascii="Arial" w:hAnsi="Arial" w:cs="Arial"/>
                <w:sz w:val="20"/>
                <w:szCs w:val="20"/>
              </w:rPr>
            </w:pPr>
            <w:r w:rsidRPr="004F6310">
              <w:rPr>
                <w:rFonts w:ascii="Arial" w:hAnsi="Arial" w:cs="Arial"/>
                <w:sz w:val="20"/>
                <w:szCs w:val="20"/>
              </w:rPr>
              <w:t>3. [   ]  I Don’t Know</w:t>
            </w:r>
          </w:p>
        </w:tc>
      </w:tr>
      <w:tr w:rsidR="0065665C" w:rsidRPr="004F6310" w14:paraId="5A940226" w14:textId="77777777">
        <w:trPr>
          <w:trHeight w:val="51"/>
        </w:trPr>
        <w:tc>
          <w:tcPr>
            <w:tcW w:w="720" w:type="dxa"/>
          </w:tcPr>
          <w:p w14:paraId="3C2F05E9" w14:textId="77777777" w:rsidR="0065665C" w:rsidRPr="004F6310" w:rsidRDefault="0065665C" w:rsidP="009A04B1">
            <w:pPr>
              <w:numPr>
                <w:ilvl w:val="0"/>
                <w:numId w:val="5"/>
              </w:numPr>
              <w:rPr>
                <w:rFonts w:ascii="Arial" w:hAnsi="Arial" w:cs="Arial"/>
                <w:sz w:val="20"/>
                <w:szCs w:val="20"/>
              </w:rPr>
            </w:pPr>
          </w:p>
        </w:tc>
        <w:tc>
          <w:tcPr>
            <w:tcW w:w="5040" w:type="dxa"/>
          </w:tcPr>
          <w:p w14:paraId="73028BD1" w14:textId="77777777" w:rsidR="0065665C" w:rsidRPr="004F6310" w:rsidRDefault="0065665C" w:rsidP="00596785">
            <w:pPr>
              <w:rPr>
                <w:rFonts w:ascii="Arial" w:hAnsi="Arial" w:cs="Arial"/>
                <w:sz w:val="20"/>
                <w:szCs w:val="20"/>
              </w:rPr>
            </w:pPr>
            <w:r w:rsidRPr="004F6310">
              <w:rPr>
                <w:rFonts w:ascii="Arial" w:hAnsi="Arial" w:cs="Arial"/>
                <w:sz w:val="20"/>
                <w:szCs w:val="20"/>
              </w:rPr>
              <w:t>Sometimes (women experience a genital sore or ulcer/ men experience a sore or ulcer on or near their penis)</w:t>
            </w:r>
          </w:p>
          <w:p w14:paraId="43BAB86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During the </w:t>
            </w:r>
            <w:r w:rsidRPr="004F6310">
              <w:rPr>
                <w:rFonts w:ascii="Arial" w:hAnsi="Arial" w:cs="Arial"/>
                <w:b/>
                <w:bCs/>
                <w:sz w:val="20"/>
                <w:szCs w:val="20"/>
                <w:u w:val="single"/>
              </w:rPr>
              <w:t>last 12 months</w:t>
            </w:r>
            <w:r w:rsidRPr="004F6310">
              <w:rPr>
                <w:rFonts w:ascii="Arial" w:hAnsi="Arial" w:cs="Arial"/>
                <w:sz w:val="20"/>
                <w:szCs w:val="20"/>
              </w:rPr>
              <w:t>, have you had a genital sore or ulcer?</w:t>
            </w:r>
          </w:p>
        </w:tc>
        <w:tc>
          <w:tcPr>
            <w:tcW w:w="4248" w:type="dxa"/>
          </w:tcPr>
          <w:p w14:paraId="6D411B69"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75C57CBC"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344F2039" w14:textId="77777777" w:rsidR="0065665C" w:rsidRPr="004F6310" w:rsidRDefault="0065665C" w:rsidP="00596785">
            <w:pPr>
              <w:rPr>
                <w:rFonts w:ascii="Arial" w:hAnsi="Arial" w:cs="Arial"/>
                <w:sz w:val="20"/>
                <w:szCs w:val="20"/>
              </w:rPr>
            </w:pPr>
            <w:r w:rsidRPr="004F6310">
              <w:rPr>
                <w:rFonts w:ascii="Arial" w:hAnsi="Arial" w:cs="Arial"/>
                <w:sz w:val="20"/>
                <w:szCs w:val="20"/>
              </w:rPr>
              <w:t>3. [   ]  I Don’t Know</w:t>
            </w:r>
          </w:p>
        </w:tc>
      </w:tr>
      <w:tr w:rsidR="0065665C" w:rsidRPr="004F6310" w14:paraId="7061077F" w14:textId="77777777">
        <w:trPr>
          <w:trHeight w:val="51"/>
        </w:trPr>
        <w:tc>
          <w:tcPr>
            <w:tcW w:w="720" w:type="dxa"/>
            <w:shd w:val="clear" w:color="auto" w:fill="D9D9D9"/>
          </w:tcPr>
          <w:p w14:paraId="7B2344AB" w14:textId="77777777" w:rsidR="0065665C" w:rsidRPr="004F6310" w:rsidRDefault="0065665C" w:rsidP="009A04B1">
            <w:pPr>
              <w:numPr>
                <w:ilvl w:val="0"/>
                <w:numId w:val="5"/>
              </w:numPr>
              <w:rPr>
                <w:rFonts w:ascii="Arial" w:hAnsi="Arial" w:cs="Arial"/>
                <w:i/>
                <w:iCs/>
                <w:sz w:val="20"/>
                <w:szCs w:val="20"/>
              </w:rPr>
            </w:pPr>
          </w:p>
        </w:tc>
        <w:tc>
          <w:tcPr>
            <w:tcW w:w="5040" w:type="dxa"/>
            <w:shd w:val="clear" w:color="auto" w:fill="D9D9D9"/>
          </w:tcPr>
          <w:p w14:paraId="130E3E4C" w14:textId="77777777" w:rsidR="0065665C" w:rsidRPr="004F6310" w:rsidRDefault="0065665C" w:rsidP="005C1FB2">
            <w:pPr>
              <w:rPr>
                <w:rFonts w:ascii="Arial" w:hAnsi="Arial" w:cs="Arial"/>
                <w:i/>
                <w:iCs/>
                <w:sz w:val="20"/>
                <w:szCs w:val="20"/>
              </w:rPr>
            </w:pPr>
            <w:r w:rsidRPr="004F6310">
              <w:rPr>
                <w:rFonts w:ascii="Arial" w:hAnsi="Arial" w:cs="Arial"/>
                <w:i/>
                <w:iCs/>
                <w:sz w:val="20"/>
                <w:szCs w:val="20"/>
              </w:rPr>
              <w:t xml:space="preserve">FO: Check </w:t>
            </w:r>
            <w:r w:rsidR="00E94CCA" w:rsidRPr="004F6310">
              <w:rPr>
                <w:rFonts w:ascii="Arial" w:hAnsi="Arial" w:cs="Arial"/>
                <w:i/>
                <w:iCs/>
                <w:sz w:val="20"/>
                <w:szCs w:val="20"/>
              </w:rPr>
              <w:t>202,203</w:t>
            </w:r>
            <w:r w:rsidR="00AB02DC" w:rsidRPr="004F6310">
              <w:rPr>
                <w:rFonts w:ascii="Arial" w:hAnsi="Arial" w:cs="Arial"/>
                <w:i/>
                <w:iCs/>
                <w:sz w:val="20"/>
                <w:szCs w:val="20"/>
              </w:rPr>
              <w:t>,20</w:t>
            </w:r>
            <w:r w:rsidR="00E94CCA" w:rsidRPr="004F6310">
              <w:rPr>
                <w:rFonts w:ascii="Arial" w:hAnsi="Arial" w:cs="Arial"/>
                <w:i/>
                <w:iCs/>
                <w:sz w:val="20"/>
                <w:szCs w:val="20"/>
              </w:rPr>
              <w:t>4</w:t>
            </w:r>
            <w:r w:rsidRPr="004F6310">
              <w:rPr>
                <w:rFonts w:ascii="Arial" w:hAnsi="Arial" w:cs="Arial"/>
                <w:i/>
                <w:iCs/>
                <w:sz w:val="20"/>
                <w:szCs w:val="20"/>
              </w:rPr>
              <w:t xml:space="preserve">– Has the respondent ever had an STI (Did the respondent answer Yes to </w:t>
            </w:r>
            <w:r w:rsidR="00E94CCA" w:rsidRPr="004F6310">
              <w:rPr>
                <w:rFonts w:ascii="Arial" w:hAnsi="Arial" w:cs="Arial"/>
                <w:i/>
                <w:iCs/>
                <w:sz w:val="20"/>
                <w:szCs w:val="20"/>
              </w:rPr>
              <w:t>Q202</w:t>
            </w:r>
            <w:r w:rsidR="00AB02DC" w:rsidRPr="004F6310">
              <w:rPr>
                <w:rFonts w:ascii="Arial" w:hAnsi="Arial" w:cs="Arial"/>
                <w:i/>
                <w:iCs/>
                <w:sz w:val="20"/>
                <w:szCs w:val="20"/>
              </w:rPr>
              <w:t>, 20</w:t>
            </w:r>
            <w:r w:rsidR="00E94CCA" w:rsidRPr="004F6310">
              <w:rPr>
                <w:rFonts w:ascii="Arial" w:hAnsi="Arial" w:cs="Arial"/>
                <w:i/>
                <w:iCs/>
                <w:sz w:val="20"/>
                <w:szCs w:val="20"/>
              </w:rPr>
              <w:t>3</w:t>
            </w:r>
            <w:r w:rsidR="00DC3ABF" w:rsidRPr="004F6310">
              <w:rPr>
                <w:rFonts w:ascii="Arial" w:hAnsi="Arial" w:cs="Arial"/>
                <w:i/>
                <w:iCs/>
                <w:sz w:val="20"/>
                <w:szCs w:val="20"/>
              </w:rPr>
              <w:t xml:space="preserve">, </w:t>
            </w:r>
            <w:r w:rsidR="00DC3ABF" w:rsidRPr="004F6310">
              <w:rPr>
                <w:rFonts w:ascii="Arial" w:hAnsi="Arial" w:cs="Arial"/>
                <w:b/>
                <w:i/>
                <w:iCs/>
                <w:sz w:val="20"/>
                <w:szCs w:val="20"/>
              </w:rPr>
              <w:t>OR</w:t>
            </w:r>
            <w:r w:rsidR="00AB02DC" w:rsidRPr="004F6310">
              <w:rPr>
                <w:rFonts w:ascii="Arial" w:hAnsi="Arial" w:cs="Arial"/>
                <w:i/>
                <w:iCs/>
                <w:sz w:val="20"/>
                <w:szCs w:val="20"/>
              </w:rPr>
              <w:t xml:space="preserve"> 20</w:t>
            </w:r>
            <w:r w:rsidR="00E94CCA" w:rsidRPr="004F6310">
              <w:rPr>
                <w:rFonts w:ascii="Arial" w:hAnsi="Arial" w:cs="Arial"/>
                <w:i/>
                <w:iCs/>
                <w:sz w:val="20"/>
                <w:szCs w:val="20"/>
              </w:rPr>
              <w:t>4</w:t>
            </w:r>
            <w:r w:rsidR="00DC3ABF" w:rsidRPr="004F6310">
              <w:rPr>
                <w:rFonts w:ascii="Arial" w:hAnsi="Arial" w:cs="Arial"/>
                <w:i/>
                <w:iCs/>
                <w:sz w:val="20"/>
                <w:szCs w:val="20"/>
              </w:rPr>
              <w:t>)?</w:t>
            </w:r>
            <w:r w:rsidRPr="004F6310">
              <w:rPr>
                <w:rFonts w:ascii="Arial" w:hAnsi="Arial" w:cs="Arial"/>
                <w:i/>
                <w:iCs/>
                <w:sz w:val="20"/>
                <w:szCs w:val="20"/>
              </w:rPr>
              <w:t xml:space="preserve"> </w:t>
            </w:r>
          </w:p>
        </w:tc>
        <w:tc>
          <w:tcPr>
            <w:tcW w:w="4248" w:type="dxa"/>
            <w:shd w:val="clear" w:color="auto" w:fill="D9D9D9"/>
          </w:tcPr>
          <w:p w14:paraId="2478ABEC" w14:textId="77777777" w:rsidR="0065665C" w:rsidRPr="004F6310" w:rsidRDefault="0065665C" w:rsidP="00596785">
            <w:pPr>
              <w:rPr>
                <w:rFonts w:ascii="Arial" w:hAnsi="Arial" w:cs="Arial"/>
                <w:i/>
                <w:iCs/>
                <w:sz w:val="20"/>
                <w:szCs w:val="20"/>
              </w:rPr>
            </w:pPr>
            <w:r w:rsidRPr="004F6310">
              <w:rPr>
                <w:rFonts w:ascii="Arial" w:hAnsi="Arial" w:cs="Arial"/>
                <w:i/>
                <w:iCs/>
                <w:sz w:val="20"/>
                <w:szCs w:val="20"/>
              </w:rPr>
              <w:t>1. [   ]  YES</w:t>
            </w:r>
            <w:r w:rsidRPr="004F6310">
              <w:rPr>
                <w:rFonts w:ascii="Arial" w:hAnsi="Arial" w:cs="Arial"/>
                <w:b/>
                <w:i/>
                <w:iCs/>
                <w:sz w:val="20"/>
                <w:szCs w:val="20"/>
              </w:rPr>
              <w:t xml:space="preserve">&gt;&gt;&gt;&gt;&gt;Continue to question </w:t>
            </w:r>
            <w:r w:rsidR="00AB02DC" w:rsidRPr="004F6310">
              <w:rPr>
                <w:rFonts w:ascii="Arial" w:hAnsi="Arial" w:cs="Arial"/>
                <w:b/>
                <w:i/>
                <w:iCs/>
                <w:sz w:val="20"/>
                <w:szCs w:val="20"/>
              </w:rPr>
              <w:t>20</w:t>
            </w:r>
            <w:r w:rsidR="00E94CCA" w:rsidRPr="004F6310">
              <w:rPr>
                <w:rFonts w:ascii="Arial" w:hAnsi="Arial" w:cs="Arial"/>
                <w:b/>
                <w:i/>
                <w:iCs/>
                <w:sz w:val="20"/>
                <w:szCs w:val="20"/>
              </w:rPr>
              <w:t>6</w:t>
            </w:r>
            <w:r w:rsidRPr="004F6310">
              <w:rPr>
                <w:rFonts w:ascii="Arial" w:hAnsi="Arial" w:cs="Arial"/>
                <w:i/>
                <w:iCs/>
                <w:sz w:val="20"/>
                <w:szCs w:val="20"/>
              </w:rPr>
              <w:t xml:space="preserve">            </w:t>
            </w:r>
          </w:p>
          <w:p w14:paraId="44684D0F" w14:textId="77777777" w:rsidR="0065665C" w:rsidRPr="004F6310" w:rsidRDefault="0065665C" w:rsidP="001517D5">
            <w:pPr>
              <w:rPr>
                <w:rFonts w:ascii="Arial" w:hAnsi="Arial" w:cs="Arial"/>
                <w:b/>
                <w:bCs/>
                <w:i/>
                <w:iCs/>
                <w:sz w:val="20"/>
                <w:szCs w:val="20"/>
              </w:rPr>
            </w:pPr>
            <w:r w:rsidRPr="004F6310">
              <w:rPr>
                <w:rFonts w:ascii="Arial" w:hAnsi="Arial" w:cs="Arial"/>
                <w:i/>
                <w:iCs/>
                <w:sz w:val="20"/>
                <w:szCs w:val="20"/>
              </w:rPr>
              <w:t xml:space="preserve">2. [   ]  NO </w:t>
            </w:r>
            <w:r w:rsidRPr="004F6310">
              <w:rPr>
                <w:rFonts w:ascii="Arial" w:hAnsi="Arial" w:cs="Arial"/>
                <w:b/>
                <w:bCs/>
                <w:i/>
                <w:iCs/>
                <w:sz w:val="20"/>
                <w:szCs w:val="20"/>
              </w:rPr>
              <w:t xml:space="preserve">&gt;&gt;&gt;&gt;&gt;&gt;&gt;&gt;skip to </w:t>
            </w:r>
            <w:r w:rsidR="001517D5" w:rsidRPr="004F6310">
              <w:rPr>
                <w:rFonts w:ascii="Arial" w:hAnsi="Arial" w:cs="Arial"/>
                <w:b/>
                <w:bCs/>
                <w:i/>
                <w:iCs/>
                <w:sz w:val="20"/>
                <w:szCs w:val="20"/>
              </w:rPr>
              <w:t>Section C</w:t>
            </w:r>
          </w:p>
        </w:tc>
      </w:tr>
      <w:tr w:rsidR="0065665C" w:rsidRPr="004F6310" w14:paraId="36073964" w14:textId="77777777">
        <w:trPr>
          <w:trHeight w:val="51"/>
        </w:trPr>
        <w:tc>
          <w:tcPr>
            <w:tcW w:w="720" w:type="dxa"/>
          </w:tcPr>
          <w:p w14:paraId="5569852D" w14:textId="77777777" w:rsidR="0065665C" w:rsidRPr="004F6310" w:rsidRDefault="0065665C" w:rsidP="009A04B1">
            <w:pPr>
              <w:numPr>
                <w:ilvl w:val="0"/>
                <w:numId w:val="5"/>
              </w:numPr>
              <w:rPr>
                <w:rFonts w:ascii="Arial" w:hAnsi="Arial" w:cs="Arial"/>
                <w:sz w:val="20"/>
                <w:szCs w:val="20"/>
              </w:rPr>
            </w:pPr>
          </w:p>
        </w:tc>
        <w:tc>
          <w:tcPr>
            <w:tcW w:w="5040" w:type="dxa"/>
          </w:tcPr>
          <w:p w14:paraId="4C26FADF" w14:textId="77777777" w:rsidR="0065665C" w:rsidRPr="004F6310" w:rsidRDefault="0065665C" w:rsidP="00596785">
            <w:pPr>
              <w:rPr>
                <w:rFonts w:ascii="Arial" w:hAnsi="Arial" w:cs="Arial"/>
                <w:sz w:val="20"/>
                <w:szCs w:val="20"/>
              </w:rPr>
            </w:pPr>
            <w:r w:rsidRPr="004F6310">
              <w:rPr>
                <w:rFonts w:ascii="Arial" w:hAnsi="Arial" w:cs="Arial"/>
                <w:sz w:val="20"/>
                <w:szCs w:val="20"/>
              </w:rPr>
              <w:t>The last time you had an infection/discharge/ulcer did you seek any kind of treatment or help?</w:t>
            </w:r>
          </w:p>
        </w:tc>
        <w:tc>
          <w:tcPr>
            <w:tcW w:w="4248" w:type="dxa"/>
          </w:tcPr>
          <w:p w14:paraId="0E73099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6E43B1C1" w14:textId="77777777" w:rsidR="0065665C" w:rsidRPr="004F6310" w:rsidRDefault="0065665C" w:rsidP="005C1FB2">
            <w:pPr>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w:t>
            </w:r>
            <w:r w:rsidRPr="004F6310">
              <w:rPr>
                <w:rFonts w:ascii="Arial" w:hAnsi="Arial" w:cs="Arial"/>
                <w:b/>
                <w:sz w:val="20"/>
                <w:szCs w:val="20"/>
              </w:rPr>
              <w:t xml:space="preserve">&gt;&gt;&gt;&gt;&gt;&gt;&gt;&gt;skip to question </w:t>
            </w:r>
            <w:r w:rsidR="00AB02DC" w:rsidRPr="004F6310">
              <w:rPr>
                <w:rFonts w:ascii="Arial" w:hAnsi="Arial" w:cs="Arial"/>
                <w:b/>
                <w:sz w:val="20"/>
                <w:szCs w:val="20"/>
              </w:rPr>
              <w:t>20</w:t>
            </w:r>
            <w:r w:rsidR="00E94CCA" w:rsidRPr="004F6310">
              <w:rPr>
                <w:rFonts w:ascii="Arial" w:hAnsi="Arial" w:cs="Arial"/>
                <w:b/>
                <w:sz w:val="20"/>
                <w:szCs w:val="20"/>
              </w:rPr>
              <w:t>8</w:t>
            </w:r>
          </w:p>
        </w:tc>
      </w:tr>
      <w:tr w:rsidR="0065665C" w:rsidRPr="004F6310" w14:paraId="557DCDE7" w14:textId="77777777">
        <w:trPr>
          <w:trHeight w:val="51"/>
        </w:trPr>
        <w:tc>
          <w:tcPr>
            <w:tcW w:w="720" w:type="dxa"/>
          </w:tcPr>
          <w:p w14:paraId="4E3189F8" w14:textId="77777777" w:rsidR="0065665C" w:rsidRPr="004F6310" w:rsidRDefault="0065665C" w:rsidP="009A04B1">
            <w:pPr>
              <w:numPr>
                <w:ilvl w:val="0"/>
                <w:numId w:val="5"/>
              </w:numPr>
              <w:rPr>
                <w:rFonts w:ascii="Arial" w:hAnsi="Arial" w:cs="Arial"/>
                <w:sz w:val="20"/>
                <w:szCs w:val="20"/>
              </w:rPr>
            </w:pPr>
          </w:p>
        </w:tc>
        <w:tc>
          <w:tcPr>
            <w:tcW w:w="5040" w:type="dxa"/>
          </w:tcPr>
          <w:p w14:paraId="5D86C45C" w14:textId="77777777" w:rsidR="0065665C" w:rsidRPr="004F6310" w:rsidRDefault="0065665C" w:rsidP="00596785">
            <w:pPr>
              <w:rPr>
                <w:rFonts w:ascii="Arial" w:hAnsi="Arial" w:cs="Arial"/>
                <w:sz w:val="20"/>
                <w:szCs w:val="20"/>
              </w:rPr>
            </w:pPr>
            <w:r w:rsidRPr="004F6310">
              <w:rPr>
                <w:rFonts w:ascii="Arial" w:hAnsi="Arial" w:cs="Arial"/>
                <w:sz w:val="20"/>
                <w:szCs w:val="20"/>
              </w:rPr>
              <w:t>What kind of treatment or help did you seek?</w:t>
            </w:r>
          </w:p>
        </w:tc>
        <w:tc>
          <w:tcPr>
            <w:tcW w:w="4248" w:type="dxa"/>
          </w:tcPr>
          <w:p w14:paraId="1627F263"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Went to a clinic, hospital or doctor            </w:t>
            </w:r>
          </w:p>
          <w:p w14:paraId="158A8833" w14:textId="77777777" w:rsidR="0065665C" w:rsidRPr="004F6310" w:rsidRDefault="0065665C" w:rsidP="00596785">
            <w:pPr>
              <w:rPr>
                <w:rFonts w:ascii="Arial" w:hAnsi="Arial" w:cs="Arial"/>
                <w:sz w:val="20"/>
                <w:szCs w:val="20"/>
              </w:rPr>
            </w:pPr>
            <w:r w:rsidRPr="004F6310">
              <w:rPr>
                <w:rFonts w:ascii="Arial" w:hAnsi="Arial" w:cs="Arial"/>
                <w:sz w:val="20"/>
                <w:szCs w:val="20"/>
              </w:rPr>
              <w:t>2. [   ]  Went to a traditional healer</w:t>
            </w:r>
          </w:p>
          <w:p w14:paraId="7E97C3E5" w14:textId="77777777" w:rsidR="0065665C" w:rsidRPr="004F6310" w:rsidRDefault="0065665C" w:rsidP="00596785">
            <w:pPr>
              <w:rPr>
                <w:rFonts w:ascii="Arial" w:hAnsi="Arial" w:cs="Arial"/>
                <w:sz w:val="20"/>
                <w:szCs w:val="20"/>
              </w:rPr>
            </w:pPr>
            <w:r w:rsidRPr="004F6310">
              <w:rPr>
                <w:rFonts w:ascii="Arial" w:hAnsi="Arial" w:cs="Arial"/>
                <w:sz w:val="20"/>
                <w:szCs w:val="20"/>
              </w:rPr>
              <w:t>3. [   ]  Went to buy medicine from chemist</w:t>
            </w:r>
          </w:p>
          <w:p w14:paraId="1F433150" w14:textId="77777777" w:rsidR="0065665C" w:rsidRPr="004F6310" w:rsidRDefault="0065665C" w:rsidP="00596785">
            <w:pPr>
              <w:rPr>
                <w:rFonts w:ascii="Arial" w:hAnsi="Arial" w:cs="Arial"/>
                <w:sz w:val="20"/>
                <w:szCs w:val="20"/>
              </w:rPr>
            </w:pPr>
            <w:r w:rsidRPr="004F6310">
              <w:rPr>
                <w:rFonts w:ascii="Arial" w:hAnsi="Arial" w:cs="Arial"/>
                <w:sz w:val="20"/>
                <w:szCs w:val="20"/>
              </w:rPr>
              <w:t>4. [   ]  Asked advice from friends or relatives</w:t>
            </w:r>
          </w:p>
          <w:p w14:paraId="6FC78D1F" w14:textId="77777777" w:rsidR="0065665C" w:rsidRPr="004F6310" w:rsidRDefault="0065665C" w:rsidP="00596785">
            <w:pPr>
              <w:rPr>
                <w:rFonts w:ascii="Arial" w:hAnsi="Arial" w:cs="Arial"/>
                <w:sz w:val="20"/>
                <w:szCs w:val="20"/>
              </w:rPr>
            </w:pPr>
            <w:r w:rsidRPr="004F6310">
              <w:rPr>
                <w:rFonts w:ascii="Arial" w:hAnsi="Arial" w:cs="Arial"/>
                <w:sz w:val="20"/>
                <w:szCs w:val="20"/>
              </w:rPr>
              <w:t>5. [   ]  Other (specify)________________</w:t>
            </w:r>
          </w:p>
        </w:tc>
      </w:tr>
      <w:tr w:rsidR="0065665C" w:rsidRPr="004F6310" w14:paraId="2C57AEC0" w14:textId="77777777">
        <w:trPr>
          <w:trHeight w:val="51"/>
        </w:trPr>
        <w:tc>
          <w:tcPr>
            <w:tcW w:w="720" w:type="dxa"/>
          </w:tcPr>
          <w:p w14:paraId="565109A2" w14:textId="77777777" w:rsidR="0065665C" w:rsidRPr="004F6310" w:rsidRDefault="0065665C" w:rsidP="009A04B1">
            <w:pPr>
              <w:numPr>
                <w:ilvl w:val="0"/>
                <w:numId w:val="5"/>
              </w:numPr>
              <w:rPr>
                <w:rFonts w:ascii="Arial" w:hAnsi="Arial" w:cs="Arial"/>
                <w:sz w:val="20"/>
                <w:szCs w:val="20"/>
              </w:rPr>
            </w:pPr>
          </w:p>
        </w:tc>
        <w:tc>
          <w:tcPr>
            <w:tcW w:w="5040" w:type="dxa"/>
          </w:tcPr>
          <w:p w14:paraId="7DEB6935" w14:textId="77777777" w:rsidR="0065665C" w:rsidRPr="004F6310" w:rsidRDefault="0065665C" w:rsidP="00596785">
            <w:pPr>
              <w:rPr>
                <w:rFonts w:ascii="Arial" w:hAnsi="Arial" w:cs="Arial"/>
                <w:sz w:val="20"/>
                <w:szCs w:val="20"/>
              </w:rPr>
            </w:pPr>
            <w:r w:rsidRPr="004F6310">
              <w:rPr>
                <w:rFonts w:ascii="Arial" w:hAnsi="Arial" w:cs="Arial"/>
                <w:sz w:val="20"/>
                <w:szCs w:val="20"/>
              </w:rPr>
              <w:t>The last time you had an infection/discharge/ulcer did you tell the person(s) with whom you were playing sex?</w:t>
            </w:r>
          </w:p>
        </w:tc>
        <w:tc>
          <w:tcPr>
            <w:tcW w:w="4248" w:type="dxa"/>
          </w:tcPr>
          <w:p w14:paraId="4B3022E5"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10B782C9"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p>
          <w:p w14:paraId="6B211975" w14:textId="77777777" w:rsidR="0065665C" w:rsidRPr="004F6310" w:rsidRDefault="0065665C" w:rsidP="00596785">
            <w:pPr>
              <w:rPr>
                <w:rFonts w:ascii="Arial" w:hAnsi="Arial" w:cs="Arial"/>
                <w:sz w:val="20"/>
                <w:szCs w:val="20"/>
              </w:rPr>
            </w:pPr>
            <w:r w:rsidRPr="004F6310">
              <w:rPr>
                <w:rFonts w:ascii="Arial" w:hAnsi="Arial" w:cs="Arial"/>
                <w:sz w:val="20"/>
                <w:szCs w:val="20"/>
              </w:rPr>
              <w:t>3. [   ]  Some/not all</w:t>
            </w:r>
          </w:p>
          <w:p w14:paraId="6FDA7F6F" w14:textId="77777777" w:rsidR="0065665C" w:rsidRPr="004F6310" w:rsidRDefault="0065665C" w:rsidP="00596785">
            <w:pPr>
              <w:rPr>
                <w:rFonts w:ascii="Arial" w:hAnsi="Arial" w:cs="Arial"/>
                <w:sz w:val="20"/>
                <w:szCs w:val="20"/>
              </w:rPr>
            </w:pPr>
          </w:p>
        </w:tc>
      </w:tr>
      <w:tr w:rsidR="0065665C" w:rsidRPr="004F6310" w14:paraId="273D6E8D" w14:textId="77777777">
        <w:trPr>
          <w:trHeight w:val="51"/>
        </w:trPr>
        <w:tc>
          <w:tcPr>
            <w:tcW w:w="720" w:type="dxa"/>
          </w:tcPr>
          <w:p w14:paraId="3AD7C51B" w14:textId="77777777" w:rsidR="0065665C" w:rsidRPr="004F6310" w:rsidRDefault="0065665C" w:rsidP="009A04B1">
            <w:pPr>
              <w:numPr>
                <w:ilvl w:val="0"/>
                <w:numId w:val="5"/>
              </w:numPr>
              <w:rPr>
                <w:rFonts w:ascii="Arial" w:hAnsi="Arial" w:cs="Arial"/>
                <w:sz w:val="20"/>
                <w:szCs w:val="20"/>
              </w:rPr>
            </w:pPr>
          </w:p>
        </w:tc>
        <w:tc>
          <w:tcPr>
            <w:tcW w:w="5040" w:type="dxa"/>
          </w:tcPr>
          <w:p w14:paraId="02B16FFC" w14:textId="77777777" w:rsidR="0065665C" w:rsidRPr="004F6310" w:rsidRDefault="0065665C" w:rsidP="00596785">
            <w:pPr>
              <w:rPr>
                <w:rFonts w:ascii="Arial" w:hAnsi="Arial" w:cs="Arial"/>
                <w:sz w:val="20"/>
                <w:szCs w:val="20"/>
              </w:rPr>
            </w:pPr>
            <w:r w:rsidRPr="004F6310">
              <w:rPr>
                <w:rFonts w:ascii="Arial" w:hAnsi="Arial" w:cs="Arial"/>
                <w:sz w:val="20"/>
                <w:szCs w:val="20"/>
              </w:rPr>
              <w:t>The last time you had an infection/discharge/ulcer did you stop playing sex when you had the symptoms?</w:t>
            </w:r>
          </w:p>
        </w:tc>
        <w:tc>
          <w:tcPr>
            <w:tcW w:w="4248" w:type="dxa"/>
          </w:tcPr>
          <w:p w14:paraId="6C21BB7C" w14:textId="77777777" w:rsidR="0065665C" w:rsidRPr="004F6310" w:rsidRDefault="0065665C" w:rsidP="00596785">
            <w:pPr>
              <w:rPr>
                <w:rFonts w:ascii="Arial" w:hAnsi="Arial" w:cs="Arial"/>
                <w:sz w:val="20"/>
                <w:szCs w:val="20"/>
              </w:rPr>
            </w:pPr>
            <w:r w:rsidRPr="004F6310">
              <w:rPr>
                <w:rFonts w:ascii="Arial" w:hAnsi="Arial" w:cs="Arial"/>
                <w:sz w:val="20"/>
                <w:szCs w:val="20"/>
              </w:rPr>
              <w:t>1. [   ]  YES, stopped playing sex completely</w:t>
            </w:r>
          </w:p>
          <w:p w14:paraId="652272F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YES, played sex less often         </w:t>
            </w:r>
          </w:p>
          <w:p w14:paraId="75A071DF" w14:textId="77777777" w:rsidR="0065665C" w:rsidRPr="004F6310" w:rsidRDefault="0065665C" w:rsidP="00596785">
            <w:pPr>
              <w:rPr>
                <w:rFonts w:ascii="Arial" w:hAnsi="Arial" w:cs="Arial"/>
                <w:sz w:val="20"/>
                <w:szCs w:val="20"/>
              </w:rPr>
            </w:pPr>
            <w:r w:rsidRPr="004F6310">
              <w:rPr>
                <w:rFonts w:ascii="Arial" w:hAnsi="Arial" w:cs="Arial"/>
                <w:sz w:val="20"/>
                <w:szCs w:val="20"/>
              </w:rPr>
              <w:t>3. [   ]  NO, did not stop playing sex</w:t>
            </w:r>
          </w:p>
        </w:tc>
      </w:tr>
      <w:tr w:rsidR="0065665C" w:rsidRPr="004F6310" w14:paraId="4D0987A7" w14:textId="77777777">
        <w:trPr>
          <w:trHeight w:val="51"/>
        </w:trPr>
        <w:tc>
          <w:tcPr>
            <w:tcW w:w="720" w:type="dxa"/>
          </w:tcPr>
          <w:p w14:paraId="7AC6D87B" w14:textId="77777777" w:rsidR="0065665C" w:rsidRPr="004F6310" w:rsidRDefault="0065665C" w:rsidP="009A04B1">
            <w:pPr>
              <w:numPr>
                <w:ilvl w:val="0"/>
                <w:numId w:val="5"/>
              </w:numPr>
              <w:rPr>
                <w:rFonts w:ascii="Arial" w:hAnsi="Arial" w:cs="Arial"/>
                <w:sz w:val="20"/>
                <w:szCs w:val="20"/>
              </w:rPr>
            </w:pPr>
          </w:p>
        </w:tc>
        <w:tc>
          <w:tcPr>
            <w:tcW w:w="5040" w:type="dxa"/>
          </w:tcPr>
          <w:p w14:paraId="396BEEE7" w14:textId="77777777" w:rsidR="0065665C" w:rsidRPr="004F6310" w:rsidRDefault="0065665C" w:rsidP="00596785">
            <w:pPr>
              <w:rPr>
                <w:rFonts w:ascii="Arial" w:hAnsi="Arial" w:cs="Arial"/>
                <w:sz w:val="20"/>
                <w:szCs w:val="20"/>
              </w:rPr>
            </w:pPr>
            <w:r w:rsidRPr="004F6310">
              <w:rPr>
                <w:rFonts w:ascii="Arial" w:hAnsi="Arial" w:cs="Arial"/>
                <w:sz w:val="20"/>
                <w:szCs w:val="20"/>
              </w:rPr>
              <w:t>The last time you had an infection/discharge/ulcer did you use a condom when playing sex when you had the symptoms?</w:t>
            </w:r>
          </w:p>
        </w:tc>
        <w:tc>
          <w:tcPr>
            <w:tcW w:w="4248" w:type="dxa"/>
          </w:tcPr>
          <w:p w14:paraId="7CB8F672" w14:textId="77777777" w:rsidR="0065665C" w:rsidRPr="004F6310" w:rsidRDefault="0065665C" w:rsidP="00596785">
            <w:pPr>
              <w:rPr>
                <w:rFonts w:ascii="Arial" w:hAnsi="Arial" w:cs="Arial"/>
                <w:sz w:val="20"/>
                <w:szCs w:val="20"/>
              </w:rPr>
            </w:pPr>
            <w:r w:rsidRPr="004F6310">
              <w:rPr>
                <w:rFonts w:ascii="Arial" w:hAnsi="Arial" w:cs="Arial"/>
                <w:sz w:val="20"/>
                <w:szCs w:val="20"/>
              </w:rPr>
              <w:t>1. [   ]  YES, used a condom always</w:t>
            </w:r>
          </w:p>
          <w:p w14:paraId="5ED36E25" w14:textId="77777777" w:rsidR="0065665C" w:rsidRPr="004F6310" w:rsidRDefault="0065665C" w:rsidP="00596785">
            <w:pPr>
              <w:rPr>
                <w:rFonts w:ascii="Arial" w:hAnsi="Arial" w:cs="Arial"/>
                <w:sz w:val="20"/>
                <w:szCs w:val="20"/>
              </w:rPr>
            </w:pPr>
            <w:r w:rsidRPr="004F6310">
              <w:rPr>
                <w:rFonts w:ascii="Arial" w:hAnsi="Arial" w:cs="Arial"/>
                <w:sz w:val="20"/>
                <w:szCs w:val="20"/>
              </w:rPr>
              <w:t>2. [   ]  YES, used a condom sometimes</w:t>
            </w:r>
          </w:p>
          <w:p w14:paraId="70356FA9"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3. [   ]  NO, did not use a condom </w:t>
            </w:r>
          </w:p>
        </w:tc>
      </w:tr>
    </w:tbl>
    <w:p w14:paraId="01A5E2D2" w14:textId="77777777" w:rsidR="0065665C" w:rsidRPr="004F6310" w:rsidRDefault="0065665C" w:rsidP="00816176">
      <w:pPr>
        <w:rPr>
          <w:rFonts w:ascii="Arial" w:hAnsi="Arial" w:cs="Arial"/>
          <w:b/>
          <w:bCs/>
          <w:u w:val="single"/>
        </w:rPr>
      </w:pPr>
    </w:p>
    <w:p w14:paraId="53FB3AE6" w14:textId="77777777" w:rsidR="0065665C" w:rsidRPr="004F6310" w:rsidRDefault="0065665C" w:rsidP="00816176">
      <w:pPr>
        <w:rPr>
          <w:rFonts w:ascii="Arial" w:hAnsi="Arial" w:cs="Arial"/>
          <w:b/>
          <w:bCs/>
          <w:u w:val="single"/>
        </w:rPr>
      </w:pPr>
    </w:p>
    <w:p w14:paraId="680F74A0" w14:textId="77777777" w:rsidR="0065665C" w:rsidRPr="004F6310" w:rsidRDefault="0065665C" w:rsidP="00816176">
      <w:pPr>
        <w:rPr>
          <w:rFonts w:ascii="Arial" w:hAnsi="Arial" w:cs="Arial"/>
          <w:b/>
          <w:bCs/>
          <w:highlight w:val="lightGray"/>
        </w:rPr>
      </w:pPr>
    </w:p>
    <w:p w14:paraId="33FA1915" w14:textId="77777777" w:rsidR="0065665C" w:rsidRPr="004F6310" w:rsidRDefault="00B00FAF" w:rsidP="00816176">
      <w:pPr>
        <w:rPr>
          <w:rFonts w:ascii="Arial" w:hAnsi="Arial" w:cs="Arial"/>
          <w:b/>
          <w:bCs/>
        </w:rPr>
      </w:pP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Pr="004F6310">
        <w:rPr>
          <w:rFonts w:ascii="Arial" w:hAnsi="Arial" w:cs="Arial"/>
          <w:b/>
          <w:bCs/>
          <w:highlight w:val="lightGray"/>
        </w:rPr>
        <w:br/>
      </w:r>
      <w:r w:rsidR="000C72A9" w:rsidRPr="004F6310">
        <w:rPr>
          <w:rFonts w:ascii="Arial" w:hAnsi="Arial" w:cs="Arial"/>
          <w:b/>
          <w:bCs/>
          <w:highlight w:val="lightGray"/>
        </w:rPr>
        <w:lastRenderedPageBreak/>
        <w:br/>
      </w:r>
      <w:r w:rsidR="0065665C" w:rsidRPr="004F6310">
        <w:rPr>
          <w:rFonts w:ascii="Arial" w:hAnsi="Arial" w:cs="Arial"/>
          <w:b/>
          <w:bCs/>
          <w:highlight w:val="lightGray"/>
        </w:rPr>
        <w:t>SECTION C: VCT Intervention</w:t>
      </w:r>
    </w:p>
    <w:p w14:paraId="1CA1173E" w14:textId="77777777" w:rsidR="0065665C" w:rsidRPr="004F6310" w:rsidRDefault="0065665C" w:rsidP="00816176">
      <w:pPr>
        <w:rPr>
          <w:rFonts w:ascii="Arial" w:hAnsi="Arial" w:cs="Arial"/>
          <w:b/>
          <w:bCs/>
        </w:rPr>
      </w:pPr>
    </w:p>
    <w:p w14:paraId="6B056C7A" w14:textId="77777777" w:rsidR="0065665C" w:rsidRPr="004F6310" w:rsidRDefault="0065665C" w:rsidP="00816176">
      <w:pPr>
        <w:rPr>
          <w:rFonts w:ascii="Arial" w:hAnsi="Arial" w:cs="Arial"/>
          <w:b/>
          <w:bCs/>
          <w:u w:val="single"/>
        </w:rPr>
      </w:pPr>
      <w:r w:rsidRPr="004F6310">
        <w:rPr>
          <w:rFonts w:ascii="Arial" w:hAnsi="Arial" w:cs="Arial"/>
          <w:b/>
          <w:bCs/>
          <w:u w:val="single"/>
        </w:rPr>
        <w:t>C1.  Consent Forms</w:t>
      </w:r>
    </w:p>
    <w:p w14:paraId="4A1F850C" w14:textId="77777777" w:rsidR="0065665C" w:rsidRPr="004F6310" w:rsidRDefault="0065665C" w:rsidP="00816176">
      <w:pPr>
        <w:rPr>
          <w:rFonts w:ascii="Arial" w:hAnsi="Arial" w:cs="Arial"/>
          <w:b/>
          <w:bCs/>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148FA04E" w14:textId="77777777">
        <w:trPr>
          <w:trHeight w:val="51"/>
        </w:trPr>
        <w:tc>
          <w:tcPr>
            <w:tcW w:w="720" w:type="dxa"/>
          </w:tcPr>
          <w:p w14:paraId="363FF999" w14:textId="77777777" w:rsidR="0065665C" w:rsidRPr="004F6310" w:rsidRDefault="0065665C" w:rsidP="00E94CCA">
            <w:pPr>
              <w:numPr>
                <w:ilvl w:val="0"/>
                <w:numId w:val="5"/>
              </w:numPr>
              <w:rPr>
                <w:rFonts w:ascii="Arial" w:hAnsi="Arial" w:cs="Arial"/>
                <w:sz w:val="20"/>
                <w:szCs w:val="20"/>
              </w:rPr>
            </w:pPr>
          </w:p>
        </w:tc>
        <w:tc>
          <w:tcPr>
            <w:tcW w:w="5040" w:type="dxa"/>
          </w:tcPr>
          <w:p w14:paraId="4F572D0F" w14:textId="77777777" w:rsidR="0065665C" w:rsidRPr="004F6310" w:rsidRDefault="0065665C" w:rsidP="00596785">
            <w:pPr>
              <w:rPr>
                <w:rFonts w:ascii="Arial" w:hAnsi="Arial" w:cs="Arial"/>
                <w:sz w:val="20"/>
                <w:szCs w:val="20"/>
              </w:rPr>
            </w:pPr>
            <w:r w:rsidRPr="004F6310">
              <w:rPr>
                <w:rFonts w:ascii="Arial" w:hAnsi="Arial" w:cs="Arial"/>
                <w:sz w:val="20"/>
                <w:szCs w:val="20"/>
              </w:rPr>
              <w:t>Was the respondent sampled to receive VCT?</w:t>
            </w:r>
          </w:p>
          <w:p w14:paraId="5E68876B" w14:textId="77777777" w:rsidR="0065665C" w:rsidRPr="004F6310" w:rsidRDefault="0065665C" w:rsidP="00596785">
            <w:pPr>
              <w:rPr>
                <w:rFonts w:ascii="Arial" w:hAnsi="Arial" w:cs="Arial"/>
                <w:sz w:val="20"/>
                <w:szCs w:val="20"/>
              </w:rPr>
            </w:pPr>
          </w:p>
        </w:tc>
        <w:tc>
          <w:tcPr>
            <w:tcW w:w="4248" w:type="dxa"/>
          </w:tcPr>
          <w:p w14:paraId="6B1FEE15"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42FD9024" w14:textId="77777777" w:rsidR="0065665C" w:rsidRPr="004F6310" w:rsidRDefault="0065665C" w:rsidP="005C1FB2">
            <w:pPr>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&gt;skip to section D</w:t>
            </w:r>
            <w:r w:rsidR="00E94CCA" w:rsidRPr="004F6310">
              <w:rPr>
                <w:rFonts w:ascii="Arial" w:hAnsi="Arial" w:cs="Arial"/>
                <w:b/>
                <w:bCs/>
                <w:sz w:val="20"/>
                <w:szCs w:val="20"/>
              </w:rPr>
              <w:t>, Q. 224</w:t>
            </w:r>
          </w:p>
        </w:tc>
      </w:tr>
      <w:tr w:rsidR="0065665C" w:rsidRPr="004F6310" w14:paraId="3E9E7ADC" w14:textId="77777777">
        <w:trPr>
          <w:trHeight w:val="51"/>
        </w:trPr>
        <w:tc>
          <w:tcPr>
            <w:tcW w:w="720" w:type="dxa"/>
          </w:tcPr>
          <w:p w14:paraId="6505810A" w14:textId="77777777" w:rsidR="0065665C" w:rsidRPr="004F6310" w:rsidRDefault="0065665C" w:rsidP="00E94CCA">
            <w:pPr>
              <w:numPr>
                <w:ilvl w:val="0"/>
                <w:numId w:val="5"/>
              </w:numPr>
              <w:rPr>
                <w:rFonts w:ascii="Arial" w:hAnsi="Arial" w:cs="Arial"/>
                <w:sz w:val="20"/>
                <w:szCs w:val="20"/>
              </w:rPr>
            </w:pPr>
          </w:p>
        </w:tc>
        <w:tc>
          <w:tcPr>
            <w:tcW w:w="5040" w:type="dxa"/>
          </w:tcPr>
          <w:p w14:paraId="1F343906" w14:textId="77777777" w:rsidR="0065665C" w:rsidRPr="004F6310" w:rsidRDefault="0065665C" w:rsidP="00596785">
            <w:pPr>
              <w:rPr>
                <w:rFonts w:ascii="Arial" w:hAnsi="Arial" w:cs="Arial"/>
                <w:sz w:val="20"/>
                <w:szCs w:val="20"/>
              </w:rPr>
            </w:pPr>
            <w:r w:rsidRPr="004F6310">
              <w:rPr>
                <w:rFonts w:ascii="Arial" w:hAnsi="Arial" w:cs="Arial"/>
                <w:sz w:val="20"/>
                <w:szCs w:val="20"/>
              </w:rPr>
              <w:t>Was t</w:t>
            </w:r>
            <w:r w:rsidR="008C34C4" w:rsidRPr="004F6310">
              <w:rPr>
                <w:rFonts w:ascii="Arial" w:hAnsi="Arial" w:cs="Arial"/>
                <w:sz w:val="20"/>
                <w:szCs w:val="20"/>
              </w:rPr>
              <w:t>he respondent born in 1992</w:t>
            </w:r>
            <w:r w:rsidRPr="004F6310">
              <w:rPr>
                <w:rFonts w:ascii="Arial" w:hAnsi="Arial" w:cs="Arial"/>
                <w:sz w:val="20"/>
                <w:szCs w:val="20"/>
              </w:rPr>
              <w:t xml:space="preserve"> or later?</w:t>
            </w:r>
          </w:p>
        </w:tc>
        <w:tc>
          <w:tcPr>
            <w:tcW w:w="4248" w:type="dxa"/>
          </w:tcPr>
          <w:p w14:paraId="317C4D3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w:t>
            </w:r>
            <w:proofErr w:type="gramStart"/>
            <w:r w:rsidRPr="004F6310">
              <w:rPr>
                <w:rFonts w:ascii="Arial" w:hAnsi="Arial" w:cs="Arial"/>
                <w:sz w:val="20"/>
                <w:szCs w:val="20"/>
              </w:rPr>
              <w:t xml:space="preserve">  ]</w:t>
            </w:r>
            <w:proofErr w:type="gramEnd"/>
            <w:r w:rsidRPr="004F6310">
              <w:rPr>
                <w:rFonts w:ascii="Arial" w:hAnsi="Arial" w:cs="Arial"/>
                <w:sz w:val="20"/>
                <w:szCs w:val="20"/>
              </w:rPr>
              <w:t xml:space="preserve">  YES &gt;&gt;</w:t>
            </w:r>
            <w:r w:rsidRPr="004F6310">
              <w:rPr>
                <w:rFonts w:ascii="Arial" w:hAnsi="Arial" w:cs="Arial"/>
                <w:b/>
                <w:bCs/>
                <w:sz w:val="20"/>
                <w:szCs w:val="20"/>
              </w:rPr>
              <w:t>Parental</w:t>
            </w:r>
            <w:r w:rsidR="005C1FB2" w:rsidRPr="004F6310">
              <w:rPr>
                <w:rFonts w:ascii="Arial" w:hAnsi="Arial" w:cs="Arial"/>
                <w:b/>
                <w:bCs/>
                <w:sz w:val="20"/>
                <w:szCs w:val="20"/>
              </w:rPr>
              <w:t xml:space="preserve"> Consent Required – go to page 3</w:t>
            </w:r>
            <w:r w:rsidR="00E94CCA" w:rsidRPr="004F6310">
              <w:rPr>
                <w:rFonts w:ascii="Arial" w:hAnsi="Arial" w:cs="Arial"/>
                <w:b/>
                <w:bCs/>
                <w:sz w:val="20"/>
                <w:szCs w:val="20"/>
              </w:rPr>
              <w:t>3</w:t>
            </w:r>
            <w:r w:rsidRPr="004F6310">
              <w:rPr>
                <w:rFonts w:ascii="Arial" w:hAnsi="Arial" w:cs="Arial"/>
                <w:b/>
                <w:bCs/>
                <w:sz w:val="20"/>
                <w:szCs w:val="20"/>
              </w:rPr>
              <w:t xml:space="preserve">.  </w:t>
            </w:r>
            <w:r w:rsidRPr="004F6310">
              <w:rPr>
                <w:rFonts w:ascii="Arial" w:hAnsi="Arial" w:cs="Arial"/>
                <w:sz w:val="20"/>
                <w:szCs w:val="20"/>
              </w:rPr>
              <w:t xml:space="preserve">      </w:t>
            </w:r>
          </w:p>
          <w:p w14:paraId="08ABB72A"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w:t>
            </w:r>
            <w:proofErr w:type="gramStart"/>
            <w:r w:rsidRPr="004F6310">
              <w:rPr>
                <w:rFonts w:ascii="Arial" w:hAnsi="Arial" w:cs="Arial"/>
                <w:sz w:val="20"/>
                <w:szCs w:val="20"/>
              </w:rPr>
              <w:t xml:space="preserve">  ]</w:t>
            </w:r>
            <w:proofErr w:type="gramEnd"/>
            <w:r w:rsidRPr="004F6310">
              <w:rPr>
                <w:rFonts w:ascii="Arial" w:hAnsi="Arial" w:cs="Arial"/>
                <w:sz w:val="20"/>
                <w:szCs w:val="20"/>
              </w:rPr>
              <w:t xml:space="preserve">  NO</w:t>
            </w:r>
            <w:r w:rsidR="005C1FB2" w:rsidRPr="004F6310">
              <w:rPr>
                <w:rFonts w:ascii="Arial" w:hAnsi="Arial" w:cs="Arial"/>
                <w:b/>
                <w:bCs/>
                <w:sz w:val="20"/>
                <w:szCs w:val="20"/>
              </w:rPr>
              <w:t>&gt;&gt;&gt;&gt;&gt;&gt;&gt;&gt;&gt;skip to page 3</w:t>
            </w:r>
            <w:r w:rsidR="00E94CCA" w:rsidRPr="004F6310">
              <w:rPr>
                <w:rFonts w:ascii="Arial" w:hAnsi="Arial" w:cs="Arial"/>
                <w:b/>
                <w:bCs/>
                <w:sz w:val="20"/>
                <w:szCs w:val="20"/>
              </w:rPr>
              <w:t>5</w:t>
            </w:r>
            <w:r w:rsidRPr="004F6310">
              <w:rPr>
                <w:rFonts w:ascii="Arial" w:hAnsi="Arial" w:cs="Arial"/>
                <w:b/>
                <w:bCs/>
                <w:sz w:val="20"/>
                <w:szCs w:val="20"/>
              </w:rPr>
              <w:t>.</w:t>
            </w:r>
          </w:p>
        </w:tc>
      </w:tr>
    </w:tbl>
    <w:p w14:paraId="60DC1107" w14:textId="77777777" w:rsidR="0065665C" w:rsidRPr="004F6310" w:rsidRDefault="0065665C" w:rsidP="00816176">
      <w:pPr>
        <w:spacing w:line="360" w:lineRule="auto"/>
        <w:jc w:val="center"/>
        <w:rPr>
          <w:sz w:val="20"/>
          <w:szCs w:val="20"/>
        </w:rPr>
      </w:pPr>
    </w:p>
    <w:p w14:paraId="758621D7" w14:textId="77777777" w:rsidR="0065665C" w:rsidRPr="004F6310" w:rsidRDefault="0065665C" w:rsidP="00816176">
      <w:pPr>
        <w:spacing w:line="360" w:lineRule="auto"/>
        <w:jc w:val="center"/>
        <w:rPr>
          <w:sz w:val="20"/>
          <w:szCs w:val="20"/>
        </w:rPr>
      </w:pPr>
    </w:p>
    <w:p w14:paraId="35CD2F51" w14:textId="77777777" w:rsidR="003122AF" w:rsidRPr="004F6310" w:rsidRDefault="003122AF" w:rsidP="003122AF">
      <w:pPr>
        <w:spacing w:line="360" w:lineRule="auto"/>
        <w:rPr>
          <w:rFonts w:ascii="Arial" w:hAnsi="Arial" w:cs="Arial"/>
          <w:b/>
          <w:bCs/>
          <w:u w:val="single"/>
        </w:rPr>
      </w:pPr>
    </w:p>
    <w:p w14:paraId="1B9CF3CB" w14:textId="77777777" w:rsidR="003122AF" w:rsidRPr="004F6310" w:rsidRDefault="003122AF" w:rsidP="003122AF">
      <w:pPr>
        <w:spacing w:line="360" w:lineRule="auto"/>
        <w:rPr>
          <w:rFonts w:ascii="Arial" w:hAnsi="Arial" w:cs="Arial"/>
          <w:b/>
          <w:bCs/>
          <w:u w:val="single"/>
        </w:rPr>
      </w:pPr>
    </w:p>
    <w:p w14:paraId="6F418384" w14:textId="77777777" w:rsidR="003122AF" w:rsidRPr="004F6310" w:rsidRDefault="003122AF" w:rsidP="003122AF">
      <w:pPr>
        <w:spacing w:line="360" w:lineRule="auto"/>
        <w:rPr>
          <w:rFonts w:ascii="Arial" w:hAnsi="Arial" w:cs="Arial"/>
          <w:b/>
          <w:bCs/>
          <w:u w:val="single"/>
        </w:rPr>
      </w:pPr>
    </w:p>
    <w:p w14:paraId="3F5F57D0" w14:textId="77777777" w:rsidR="003122AF" w:rsidRPr="004F6310" w:rsidRDefault="003122AF" w:rsidP="003122AF">
      <w:pPr>
        <w:spacing w:line="360" w:lineRule="auto"/>
        <w:rPr>
          <w:rFonts w:ascii="Arial" w:hAnsi="Arial" w:cs="Arial"/>
          <w:b/>
          <w:bCs/>
          <w:u w:val="single"/>
        </w:rPr>
      </w:pPr>
    </w:p>
    <w:p w14:paraId="47B89FF4" w14:textId="77777777" w:rsidR="003122AF" w:rsidRPr="004F6310" w:rsidRDefault="003122AF" w:rsidP="003122AF">
      <w:pPr>
        <w:spacing w:line="360" w:lineRule="auto"/>
        <w:rPr>
          <w:rFonts w:ascii="Arial" w:hAnsi="Arial" w:cs="Arial"/>
          <w:b/>
          <w:bCs/>
          <w:u w:val="single"/>
        </w:rPr>
      </w:pPr>
    </w:p>
    <w:p w14:paraId="10DD21DE" w14:textId="77777777" w:rsidR="003122AF" w:rsidRPr="004F6310" w:rsidRDefault="003122AF" w:rsidP="003122AF">
      <w:pPr>
        <w:spacing w:line="360" w:lineRule="auto"/>
        <w:rPr>
          <w:rFonts w:ascii="Arial" w:hAnsi="Arial" w:cs="Arial"/>
          <w:b/>
          <w:bCs/>
          <w:u w:val="single"/>
        </w:rPr>
      </w:pPr>
    </w:p>
    <w:p w14:paraId="0E690D67" w14:textId="77777777" w:rsidR="003122AF" w:rsidRPr="004F6310" w:rsidRDefault="003122AF" w:rsidP="003122AF">
      <w:pPr>
        <w:spacing w:line="360" w:lineRule="auto"/>
        <w:rPr>
          <w:rFonts w:ascii="Arial" w:hAnsi="Arial" w:cs="Arial"/>
          <w:b/>
          <w:bCs/>
          <w:u w:val="single"/>
        </w:rPr>
      </w:pPr>
    </w:p>
    <w:p w14:paraId="6F33F465" w14:textId="77777777" w:rsidR="003122AF" w:rsidRPr="004F6310" w:rsidRDefault="003122AF" w:rsidP="003122AF">
      <w:pPr>
        <w:spacing w:line="360" w:lineRule="auto"/>
        <w:rPr>
          <w:rFonts w:ascii="Arial" w:hAnsi="Arial" w:cs="Arial"/>
          <w:b/>
          <w:bCs/>
          <w:u w:val="single"/>
        </w:rPr>
      </w:pPr>
    </w:p>
    <w:p w14:paraId="3733A793" w14:textId="77777777" w:rsidR="00D540A7" w:rsidRPr="004F6310" w:rsidRDefault="00D540A7" w:rsidP="003122AF">
      <w:pPr>
        <w:spacing w:line="360" w:lineRule="auto"/>
        <w:jc w:val="center"/>
        <w:rPr>
          <w:sz w:val="20"/>
          <w:szCs w:val="20"/>
        </w:rPr>
      </w:pPr>
    </w:p>
    <w:p w14:paraId="53B086FF" w14:textId="77777777" w:rsidR="00D540A7" w:rsidRPr="004F6310" w:rsidRDefault="00D540A7" w:rsidP="003122AF">
      <w:pPr>
        <w:spacing w:line="360" w:lineRule="auto"/>
        <w:jc w:val="center"/>
        <w:rPr>
          <w:sz w:val="20"/>
          <w:szCs w:val="20"/>
        </w:rPr>
      </w:pPr>
    </w:p>
    <w:p w14:paraId="3637C140" w14:textId="77777777" w:rsidR="00D540A7" w:rsidRPr="004F6310" w:rsidRDefault="00D540A7" w:rsidP="003122AF">
      <w:pPr>
        <w:spacing w:line="360" w:lineRule="auto"/>
        <w:jc w:val="center"/>
        <w:rPr>
          <w:sz w:val="20"/>
          <w:szCs w:val="20"/>
        </w:rPr>
      </w:pPr>
    </w:p>
    <w:p w14:paraId="13FD7B36" w14:textId="77777777" w:rsidR="00D540A7" w:rsidRPr="004F6310" w:rsidRDefault="00D540A7" w:rsidP="003122AF">
      <w:pPr>
        <w:spacing w:line="360" w:lineRule="auto"/>
        <w:jc w:val="center"/>
        <w:rPr>
          <w:sz w:val="20"/>
          <w:szCs w:val="20"/>
        </w:rPr>
      </w:pPr>
    </w:p>
    <w:p w14:paraId="7E6C7A9D" w14:textId="77777777" w:rsidR="00D540A7" w:rsidRPr="004F6310" w:rsidRDefault="00D540A7" w:rsidP="003122AF">
      <w:pPr>
        <w:spacing w:line="360" w:lineRule="auto"/>
        <w:jc w:val="center"/>
        <w:rPr>
          <w:sz w:val="20"/>
          <w:szCs w:val="20"/>
        </w:rPr>
      </w:pPr>
    </w:p>
    <w:p w14:paraId="22A8DB7D" w14:textId="77777777" w:rsidR="00D540A7" w:rsidRPr="004F6310" w:rsidRDefault="00D540A7" w:rsidP="003122AF">
      <w:pPr>
        <w:spacing w:line="360" w:lineRule="auto"/>
        <w:jc w:val="center"/>
        <w:rPr>
          <w:sz w:val="20"/>
          <w:szCs w:val="20"/>
        </w:rPr>
      </w:pPr>
    </w:p>
    <w:p w14:paraId="42F90707" w14:textId="77777777" w:rsidR="00D540A7" w:rsidRPr="004F6310" w:rsidRDefault="00D540A7" w:rsidP="003122AF">
      <w:pPr>
        <w:spacing w:line="360" w:lineRule="auto"/>
        <w:jc w:val="center"/>
        <w:rPr>
          <w:sz w:val="20"/>
          <w:szCs w:val="20"/>
        </w:rPr>
      </w:pPr>
    </w:p>
    <w:p w14:paraId="668F6F5B" w14:textId="77777777" w:rsidR="00D540A7" w:rsidRPr="004F6310" w:rsidRDefault="00D540A7" w:rsidP="003122AF">
      <w:pPr>
        <w:spacing w:line="360" w:lineRule="auto"/>
        <w:jc w:val="center"/>
        <w:rPr>
          <w:sz w:val="20"/>
          <w:szCs w:val="20"/>
        </w:rPr>
      </w:pPr>
    </w:p>
    <w:p w14:paraId="27AFF1C4" w14:textId="77777777" w:rsidR="003122AF" w:rsidRPr="004F6310" w:rsidRDefault="00927048" w:rsidP="00927048">
      <w:pPr>
        <w:spacing w:line="360" w:lineRule="auto"/>
        <w:jc w:val="center"/>
        <w:rPr>
          <w:sz w:val="20"/>
          <w:szCs w:val="20"/>
        </w:rPr>
      </w:pPr>
      <w:r w:rsidRPr="004F6310">
        <w:rPr>
          <w:sz w:val="20"/>
          <w:szCs w:val="20"/>
        </w:rPr>
        <w:br/>
      </w:r>
      <w:r w:rsidR="003D23F2" w:rsidRPr="004F6310">
        <w:rPr>
          <w:sz w:val="20"/>
          <w:szCs w:val="20"/>
        </w:rPr>
        <w:br/>
      </w:r>
      <w:r w:rsidR="003D23F2" w:rsidRPr="004F6310">
        <w:rPr>
          <w:sz w:val="20"/>
          <w:szCs w:val="20"/>
        </w:rPr>
        <w:br/>
      </w:r>
      <w:r w:rsidR="00D05752" w:rsidRPr="004F6310">
        <w:rPr>
          <w:sz w:val="20"/>
          <w:szCs w:val="20"/>
        </w:rPr>
        <w:br/>
      </w:r>
      <w:r w:rsidR="00B00FAF" w:rsidRPr="004F6310">
        <w:rPr>
          <w:sz w:val="20"/>
          <w:szCs w:val="20"/>
        </w:rPr>
        <w:br/>
      </w:r>
      <w:r w:rsidR="00B00FAF" w:rsidRPr="004F6310">
        <w:rPr>
          <w:sz w:val="20"/>
          <w:szCs w:val="20"/>
        </w:rPr>
        <w:br/>
      </w:r>
      <w:r w:rsidR="00D540A7" w:rsidRPr="004F6310">
        <w:rPr>
          <w:sz w:val="20"/>
          <w:szCs w:val="20"/>
        </w:rPr>
        <w:br/>
      </w:r>
      <w:r w:rsidRPr="004F6310">
        <w:rPr>
          <w:sz w:val="20"/>
          <w:szCs w:val="20"/>
        </w:rPr>
        <w:br/>
      </w:r>
      <w:r w:rsidR="00B00FAF" w:rsidRPr="004F6310">
        <w:rPr>
          <w:sz w:val="20"/>
          <w:szCs w:val="20"/>
        </w:rPr>
        <w:br/>
      </w:r>
      <w:r w:rsidR="00B00FAF" w:rsidRPr="004F6310">
        <w:rPr>
          <w:sz w:val="20"/>
          <w:szCs w:val="20"/>
        </w:rPr>
        <w:br/>
      </w:r>
      <w:r w:rsidR="004E447D" w:rsidRPr="004F6310">
        <w:rPr>
          <w:sz w:val="20"/>
          <w:szCs w:val="20"/>
        </w:rPr>
        <w:lastRenderedPageBreak/>
        <w:br/>
      </w:r>
      <w:r w:rsidR="003122AF" w:rsidRPr="004F6310">
        <w:rPr>
          <w:sz w:val="20"/>
          <w:szCs w:val="20"/>
        </w:rPr>
        <w:t>PARENTAL CONSENT FOR MINOR TO PARTICIPATE IN</w:t>
      </w:r>
    </w:p>
    <w:p w14:paraId="23DAC1C6" w14:textId="77777777" w:rsidR="003122AF" w:rsidRPr="004F6310" w:rsidRDefault="003122AF" w:rsidP="00927048">
      <w:pPr>
        <w:jc w:val="center"/>
        <w:rPr>
          <w:b/>
        </w:rPr>
      </w:pPr>
      <w:r w:rsidRPr="004F6310">
        <w:rPr>
          <w:b/>
        </w:rPr>
        <w:t>VOLUNTARY COUNSELLING AND TESTING FOR HIV</w:t>
      </w:r>
    </w:p>
    <w:p w14:paraId="1A488D0B" w14:textId="77777777" w:rsidR="003122AF" w:rsidRPr="004F6310" w:rsidRDefault="003122AF" w:rsidP="003122AF">
      <w:pPr>
        <w:jc w:val="center"/>
      </w:pPr>
    </w:p>
    <w:p w14:paraId="6C5796BE" w14:textId="77777777" w:rsidR="003122AF" w:rsidRPr="004F6310" w:rsidRDefault="003122AF" w:rsidP="003122AF">
      <w:pPr>
        <w:spacing w:line="480" w:lineRule="auto"/>
        <w:jc w:val="center"/>
        <w:rPr>
          <w:b/>
          <w:sz w:val="30"/>
          <w:szCs w:val="30"/>
          <w:u w:val="single"/>
        </w:rPr>
      </w:pPr>
      <w:r w:rsidRPr="004F6310">
        <w:rPr>
          <w:sz w:val="30"/>
          <w:szCs w:val="30"/>
        </w:rPr>
        <w:t>Study Title:</w:t>
      </w:r>
      <w:r w:rsidRPr="004F6310">
        <w:rPr>
          <w:b/>
          <w:sz w:val="30"/>
          <w:szCs w:val="30"/>
          <w:u w:val="single"/>
        </w:rPr>
        <w:t xml:space="preserve"> Education and HIV/AIDS</w:t>
      </w:r>
    </w:p>
    <w:p w14:paraId="773ED641" w14:textId="77777777" w:rsidR="003122AF" w:rsidRPr="004F6310" w:rsidRDefault="003122AF" w:rsidP="003122AF">
      <w:pPr>
        <w:tabs>
          <w:tab w:val="left" w:pos="1800"/>
          <w:tab w:val="left" w:pos="2160"/>
          <w:tab w:val="left" w:pos="2520"/>
        </w:tabs>
        <w:jc w:val="both"/>
        <w:rPr>
          <w:sz w:val="20"/>
          <w:szCs w:val="20"/>
        </w:rPr>
      </w:pPr>
      <w:r w:rsidRPr="004F6310">
        <w:rPr>
          <w:sz w:val="20"/>
          <w:szCs w:val="20"/>
        </w:rPr>
        <w:t>Hello. My name is _________________</w:t>
      </w:r>
      <w:r w:rsidRPr="004F6310">
        <w:rPr>
          <w:i/>
          <w:sz w:val="20"/>
          <w:szCs w:val="20"/>
        </w:rPr>
        <w:t>.</w:t>
      </w:r>
      <w:r w:rsidRPr="004F6310">
        <w:rPr>
          <w:sz w:val="20"/>
          <w:szCs w:val="20"/>
        </w:rPr>
        <w:t xml:space="preserve">  I am a field officer from Innovations for Poverty Action (IPA).</w:t>
      </w:r>
    </w:p>
    <w:p w14:paraId="40AE76B9" w14:textId="77777777" w:rsidR="003122AF" w:rsidRPr="004F6310" w:rsidRDefault="003122AF" w:rsidP="003122AF">
      <w:pPr>
        <w:pStyle w:val="a4"/>
        <w:rPr>
          <w:rFonts w:ascii="Times New Roman" w:hAnsi="Times New Roman"/>
        </w:rPr>
      </w:pPr>
    </w:p>
    <w:p w14:paraId="000D5B79" w14:textId="77777777" w:rsidR="003122AF" w:rsidRPr="004F6310" w:rsidRDefault="003122AF" w:rsidP="003122AF">
      <w:pPr>
        <w:pStyle w:val="a4"/>
        <w:rPr>
          <w:rFonts w:ascii="Times New Roman" w:hAnsi="Times New Roman"/>
        </w:rPr>
      </w:pPr>
      <w:r w:rsidRPr="004F6310">
        <w:rPr>
          <w:rFonts w:ascii="Times New Roman" w:hAnsi="Times New Roman"/>
        </w:rPr>
        <w:t>STUDY PURPOSE</w:t>
      </w:r>
    </w:p>
    <w:p w14:paraId="1B7AD048" w14:textId="77777777" w:rsidR="003122AF" w:rsidRPr="004F6310" w:rsidRDefault="003122AF" w:rsidP="003122AF">
      <w:pPr>
        <w:pStyle w:val="a4"/>
        <w:rPr>
          <w:rFonts w:ascii="Times New Roman" w:hAnsi="Times New Roman"/>
        </w:rPr>
      </w:pPr>
      <w:r w:rsidRPr="004F6310">
        <w:rPr>
          <w:rFonts w:ascii="Times New Roman" w:hAnsi="Times New Roman"/>
        </w:rPr>
        <w:t>Your child ____________</w:t>
      </w:r>
      <w:r w:rsidRPr="004F6310">
        <w:rPr>
          <w:rFonts w:ascii="Times New Roman" w:hAnsi="Times New Roman"/>
          <w:i/>
        </w:rPr>
        <w:t>(name)</w:t>
      </w:r>
      <w:r w:rsidRPr="004F6310">
        <w:rPr>
          <w:rFonts w:ascii="Times New Roman" w:hAnsi="Times New Roman"/>
        </w:rPr>
        <w:t xml:space="preserve"> has been selected to participate in a research study conducted by Innovations for Poverty Action (IPA). The purpose of the study is to learn more about the role of education in the fight against HIV/AIDS </w:t>
      </w:r>
      <w:r w:rsidRPr="004F6310">
        <w:rPr>
          <w:rFonts w:ascii="Times New Roman" w:hAnsi="Times New Roman"/>
          <w:sz w:val="18"/>
          <w:szCs w:val="18"/>
        </w:rPr>
        <w:t>(Human Immunodeficiency Virus/Acquired Immunodeficiency Syndrome)</w:t>
      </w:r>
      <w:r w:rsidRPr="004F6310">
        <w:rPr>
          <w:rFonts w:ascii="Times New Roman" w:hAnsi="Times New Roman"/>
        </w:rPr>
        <w:t>.  Back in 2003, your child was enrolled in ________________ primary school. According to our records, this school was involved in a large project conducted by our partner organization, called International Child Support (ICS).</w:t>
      </w:r>
    </w:p>
    <w:p w14:paraId="51950AC9" w14:textId="77777777" w:rsidR="003122AF" w:rsidRPr="004F6310" w:rsidRDefault="003122AF" w:rsidP="003122AF">
      <w:pPr>
        <w:pStyle w:val="a4"/>
        <w:rPr>
          <w:rFonts w:ascii="Times New Roman" w:hAnsi="Times New Roman"/>
          <w:i/>
        </w:rPr>
      </w:pPr>
      <w:r w:rsidRPr="004F6310">
        <w:rPr>
          <w:rFonts w:ascii="Times New Roman" w:hAnsi="Times New Roman"/>
        </w:rPr>
        <w:t xml:space="preserve"> </w:t>
      </w:r>
    </w:p>
    <w:p w14:paraId="5DCBA413" w14:textId="77777777" w:rsidR="003122AF" w:rsidRPr="004F6310" w:rsidRDefault="003122AF" w:rsidP="003122AF">
      <w:pPr>
        <w:pStyle w:val="a4"/>
        <w:rPr>
          <w:rFonts w:ascii="Times New Roman" w:hAnsi="Times New Roman"/>
        </w:rPr>
      </w:pPr>
      <w:r w:rsidRPr="004F6310">
        <w:rPr>
          <w:rFonts w:ascii="Times New Roman" w:hAnsi="Times New Roman"/>
        </w:rPr>
        <w:t xml:space="preserve">Your child was selected as a possible participant in this study because (s)he was in class ____ in 200__, when International Child Support (ICS) conducted the program. We would like to conduct a health follow-up with him/her. That is, we would like to take a small blood sample from his/her finger and use this sample to test for Human Immunodeficiency Virus (HIV). </w:t>
      </w:r>
    </w:p>
    <w:p w14:paraId="68624BAF" w14:textId="77777777" w:rsidR="003122AF" w:rsidRPr="004F6310" w:rsidRDefault="003122AF" w:rsidP="003122AF">
      <w:pPr>
        <w:tabs>
          <w:tab w:val="left" w:pos="2520"/>
        </w:tabs>
        <w:jc w:val="both"/>
        <w:rPr>
          <w:sz w:val="20"/>
          <w:szCs w:val="20"/>
        </w:rPr>
      </w:pPr>
    </w:p>
    <w:p w14:paraId="1DFE702A" w14:textId="77777777" w:rsidR="003122AF" w:rsidRPr="004F6310" w:rsidRDefault="003122AF" w:rsidP="003122AF">
      <w:pPr>
        <w:pStyle w:val="Default"/>
        <w:rPr>
          <w:color w:val="auto"/>
          <w:sz w:val="20"/>
          <w:szCs w:val="20"/>
        </w:rPr>
      </w:pPr>
      <w:r w:rsidRPr="004F6310">
        <w:rPr>
          <w:color w:val="auto"/>
          <w:sz w:val="20"/>
          <w:szCs w:val="20"/>
        </w:rPr>
        <w:t xml:space="preserve">Before you decide whether you agree to let your child undergo the testing procedures, we would like to explain their purpose, the risks and benefits to your child, and what is expected of your child. I am here to discuss the information with you. I will answer any questions you may have. After the screening procedures have been fully explained to you, you can decide whether or not you want to let your child participate. If you understand the tests and agree to let your child participate, you will be asked to sign this consent form or make your mark. You will be offered a copy of this form to keep. </w:t>
      </w:r>
    </w:p>
    <w:p w14:paraId="4521AAD6" w14:textId="77777777" w:rsidR="003122AF" w:rsidRPr="004F6310" w:rsidRDefault="003122AF" w:rsidP="003122AF">
      <w:pPr>
        <w:pStyle w:val="Default"/>
        <w:rPr>
          <w:color w:val="auto"/>
          <w:sz w:val="20"/>
          <w:szCs w:val="20"/>
        </w:rPr>
      </w:pPr>
    </w:p>
    <w:p w14:paraId="37A3BAB2" w14:textId="77777777" w:rsidR="003122AF" w:rsidRPr="004F6310" w:rsidRDefault="003122AF" w:rsidP="003122AF">
      <w:pPr>
        <w:pStyle w:val="Default"/>
        <w:rPr>
          <w:color w:val="auto"/>
          <w:sz w:val="20"/>
          <w:szCs w:val="20"/>
        </w:rPr>
      </w:pPr>
      <w:r w:rsidRPr="004F6310">
        <w:rPr>
          <w:color w:val="auto"/>
          <w:sz w:val="20"/>
          <w:szCs w:val="20"/>
        </w:rPr>
        <w:t xml:space="preserve"> If you child agrees to participate him/herself, and you also agree to let him/her to participate, then we will proceed. If you agree to let your child to participate but your child does not agree, then we will not proceed.</w:t>
      </w:r>
    </w:p>
    <w:p w14:paraId="1F3E082C" w14:textId="77777777" w:rsidR="003122AF" w:rsidRPr="004F6310" w:rsidRDefault="003122AF" w:rsidP="003122AF">
      <w:pPr>
        <w:pStyle w:val="Default"/>
        <w:spacing w:before="120" w:after="240"/>
        <w:rPr>
          <w:color w:val="auto"/>
          <w:sz w:val="20"/>
          <w:szCs w:val="20"/>
        </w:rPr>
      </w:pPr>
      <w:r w:rsidRPr="004F6310">
        <w:rPr>
          <w:color w:val="auto"/>
          <w:sz w:val="20"/>
          <w:szCs w:val="20"/>
        </w:rPr>
        <w:t xml:space="preserve">Please note that: </w:t>
      </w:r>
    </w:p>
    <w:p w14:paraId="29CC3ABB"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xml:space="preserve">• Your child’s participation in the test is entirely voluntary. </w:t>
      </w:r>
    </w:p>
    <w:p w14:paraId="1AF5DAFF"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xml:space="preserve">• Your child may decide not to take part or to withdraw from the testing process at any time without losing the Innovations for Poverty Action (IPA) benefits that you, your family, or your community might be entitled to in the future. </w:t>
      </w:r>
    </w:p>
    <w:p w14:paraId="64DF31EA"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xml:space="preserve">• You may decide not to let your child take part in the testing process at any time without losing the Innovations for Poverty Action (IPA) benefits that you, your family, or your community might be entitled to in the future. </w:t>
      </w:r>
    </w:p>
    <w:p w14:paraId="618AD092"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If your child decides to participate, and if you agree to let your child participate, you will not be told the result of your child’s test.</w:t>
      </w:r>
    </w:p>
    <w:p w14:paraId="257066D4" w14:textId="77777777" w:rsidR="003122AF" w:rsidRPr="004F6310" w:rsidRDefault="003122AF" w:rsidP="003122AF">
      <w:pPr>
        <w:tabs>
          <w:tab w:val="left" w:pos="2520"/>
        </w:tabs>
        <w:jc w:val="both"/>
        <w:rPr>
          <w:sz w:val="20"/>
          <w:szCs w:val="20"/>
        </w:rPr>
      </w:pPr>
    </w:p>
    <w:p w14:paraId="64259B2B" w14:textId="77777777" w:rsidR="003122AF" w:rsidRPr="004F6310" w:rsidRDefault="003122AF" w:rsidP="003122AF">
      <w:pPr>
        <w:tabs>
          <w:tab w:val="left" w:pos="2520"/>
        </w:tabs>
        <w:jc w:val="both"/>
        <w:rPr>
          <w:sz w:val="20"/>
          <w:szCs w:val="20"/>
        </w:rPr>
      </w:pPr>
      <w:r w:rsidRPr="004F6310">
        <w:rPr>
          <w:sz w:val="20"/>
          <w:szCs w:val="20"/>
        </w:rPr>
        <w:t>PROCEDURES</w:t>
      </w:r>
    </w:p>
    <w:p w14:paraId="11BEBDC1" w14:textId="77777777" w:rsidR="003122AF" w:rsidRPr="004F6310" w:rsidRDefault="003122AF" w:rsidP="003122AF">
      <w:pPr>
        <w:tabs>
          <w:tab w:val="left" w:pos="2520"/>
        </w:tabs>
        <w:jc w:val="both"/>
        <w:rPr>
          <w:sz w:val="20"/>
          <w:szCs w:val="20"/>
        </w:rPr>
      </w:pPr>
      <w:r w:rsidRPr="004F6310">
        <w:rPr>
          <w:sz w:val="20"/>
          <w:szCs w:val="20"/>
        </w:rPr>
        <w:t>Your child and I would sit in a private place, without anyone else. That is, I would ask you to leave the room and close the door, or I would go outside in a quiet place with your child.</w:t>
      </w:r>
    </w:p>
    <w:p w14:paraId="5D8255A0" w14:textId="77777777" w:rsidR="003122AF" w:rsidRPr="004F6310" w:rsidRDefault="003122AF" w:rsidP="003122AF">
      <w:pPr>
        <w:pStyle w:val="Default"/>
        <w:spacing w:after="240"/>
        <w:rPr>
          <w:color w:val="auto"/>
          <w:sz w:val="20"/>
          <w:szCs w:val="20"/>
        </w:rPr>
      </w:pPr>
      <w:r w:rsidRPr="004F6310">
        <w:rPr>
          <w:color w:val="auto"/>
          <w:sz w:val="20"/>
          <w:szCs w:val="20"/>
        </w:rPr>
        <w:t xml:space="preserve">Before I draw your child’s blood, I will talk with him/her about the Human Immunodeficiency Virus (HIV) test, what it may mean to know one’s Human Immunodeficiency Virus (HIV) status, and whether (s)he is prepared to learn his/her HIV status. </w:t>
      </w:r>
    </w:p>
    <w:p w14:paraId="6C1BC406" w14:textId="77777777" w:rsidR="003122AF" w:rsidRPr="004F6310" w:rsidRDefault="003122AF" w:rsidP="003122AF">
      <w:pPr>
        <w:numPr>
          <w:ilvl w:val="0"/>
          <w:numId w:val="6"/>
        </w:numPr>
        <w:tabs>
          <w:tab w:val="left" w:pos="2520"/>
        </w:tabs>
        <w:jc w:val="both"/>
        <w:rPr>
          <w:sz w:val="20"/>
          <w:szCs w:val="20"/>
        </w:rPr>
      </w:pPr>
      <w:r w:rsidRPr="004F6310">
        <w:rPr>
          <w:sz w:val="20"/>
          <w:szCs w:val="20"/>
        </w:rPr>
        <w:t xml:space="preserve">If your child decides that (s)he is prepared to learn his/her Human Immunodeficiency Virus (HIV) status, then (s)he can choose to receive “Voluntary HIV Counseling and Testing”. This is what’s called VCT. This would involve the following: </w:t>
      </w:r>
    </w:p>
    <w:p w14:paraId="003BFF69"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Pre-test counseling</w:t>
      </w:r>
      <w:r w:rsidRPr="004F6310">
        <w:rPr>
          <w:sz w:val="20"/>
          <w:szCs w:val="20"/>
        </w:rPr>
        <w:t>: First, we would ask your child questions about his/her sexual behavior, his/her partners, if any.</w:t>
      </w:r>
    </w:p>
    <w:p w14:paraId="18C221E9"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Testing</w:t>
      </w:r>
      <w:r w:rsidRPr="004F6310">
        <w:rPr>
          <w:sz w:val="20"/>
          <w:szCs w:val="20"/>
        </w:rPr>
        <w:t xml:space="preserve">: Second, I would perform the test right here, using a “rapid testing kit”. I would prick your child’s finger, take the blood, put it on the testing kit, and then we would wait 5-10 minutes for the result to </w:t>
      </w:r>
      <w:r w:rsidRPr="004F6310">
        <w:rPr>
          <w:sz w:val="20"/>
          <w:szCs w:val="20"/>
        </w:rPr>
        <w:lastRenderedPageBreak/>
        <w:t xml:space="preserve">show. Sometimes </w:t>
      </w:r>
      <w:proofErr w:type="gramStart"/>
      <w:r w:rsidRPr="004F6310">
        <w:rPr>
          <w:sz w:val="20"/>
          <w:szCs w:val="20"/>
        </w:rPr>
        <w:t>an</w:t>
      </w:r>
      <w:proofErr w:type="gramEnd"/>
      <w:r w:rsidRPr="004F6310">
        <w:rPr>
          <w:sz w:val="20"/>
          <w:szCs w:val="20"/>
        </w:rPr>
        <w:t xml:space="preserve"> Human Immunodeficiency Virus (HIV) test is not clearly positive or negative. If this happens, I would test your child’s blood again until I know the result for sure. </w:t>
      </w:r>
    </w:p>
    <w:p w14:paraId="6A9B950D"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Post-test counseling:</w:t>
      </w:r>
      <w:r w:rsidRPr="004F6310">
        <w:rPr>
          <w:sz w:val="20"/>
          <w:szCs w:val="20"/>
        </w:rPr>
        <w:t xml:space="preserve"> Once the result is ready, I would tell your child if his/her Human Immunodeficiency Virus (HIV) test is positive or negative. Then I would discuss with your child about what the result means and what the next steps are. </w:t>
      </w:r>
      <w:proofErr w:type="gramStart"/>
      <w:r w:rsidRPr="004F6310">
        <w:rPr>
          <w:sz w:val="20"/>
          <w:szCs w:val="20"/>
        </w:rPr>
        <w:t>In particular, if</w:t>
      </w:r>
      <w:proofErr w:type="gramEnd"/>
      <w:r w:rsidRPr="004F6310">
        <w:rPr>
          <w:sz w:val="20"/>
          <w:szCs w:val="20"/>
        </w:rPr>
        <w:t xml:space="preserve"> I discover that your child is Human Immunodeficiency Virus (HIV) negative, I would discuss ways for him/her to make sure (s)he remains negative. If (s)he is Human Immunodeficiency Virus (HIV) positive, I would discuss ways for him/her to fight the disease, where (s)he can receive treatment and care, etc.</w:t>
      </w:r>
    </w:p>
    <w:p w14:paraId="6DB1FEC6" w14:textId="77777777" w:rsidR="003122AF" w:rsidRPr="004F6310" w:rsidRDefault="003122AF" w:rsidP="003122AF">
      <w:pPr>
        <w:tabs>
          <w:tab w:val="left" w:pos="2520"/>
        </w:tabs>
        <w:ind w:left="1440"/>
        <w:jc w:val="both"/>
        <w:rPr>
          <w:b/>
          <w:sz w:val="20"/>
          <w:szCs w:val="20"/>
        </w:rPr>
      </w:pPr>
      <w:r w:rsidRPr="004F6310">
        <w:rPr>
          <w:b/>
          <w:sz w:val="20"/>
          <w:szCs w:val="20"/>
        </w:rPr>
        <w:t>Note that I would not tell you or anyone else in the family the result. Only your child would learn about his/her own status.</w:t>
      </w:r>
    </w:p>
    <w:p w14:paraId="6087E94A" w14:textId="77777777" w:rsidR="003122AF" w:rsidRPr="004F6310" w:rsidRDefault="003122AF" w:rsidP="003122AF">
      <w:pPr>
        <w:tabs>
          <w:tab w:val="left" w:pos="2520"/>
        </w:tabs>
        <w:ind w:left="1440"/>
        <w:jc w:val="both"/>
        <w:rPr>
          <w:sz w:val="20"/>
          <w:szCs w:val="20"/>
        </w:rPr>
      </w:pPr>
    </w:p>
    <w:p w14:paraId="590DA35C" w14:textId="77777777" w:rsidR="003122AF" w:rsidRPr="004F6310" w:rsidRDefault="003122AF" w:rsidP="003122AF">
      <w:pPr>
        <w:tabs>
          <w:tab w:val="left" w:pos="2520"/>
        </w:tabs>
        <w:jc w:val="both"/>
        <w:rPr>
          <w:sz w:val="20"/>
          <w:szCs w:val="20"/>
        </w:rPr>
      </w:pPr>
    </w:p>
    <w:p w14:paraId="7B40D457" w14:textId="77777777" w:rsidR="003122AF" w:rsidRPr="004F6310" w:rsidRDefault="003122AF" w:rsidP="003122AF">
      <w:pPr>
        <w:tabs>
          <w:tab w:val="left" w:pos="2520"/>
        </w:tabs>
        <w:jc w:val="both"/>
        <w:rPr>
          <w:sz w:val="20"/>
          <w:szCs w:val="20"/>
        </w:rPr>
      </w:pPr>
      <w:r w:rsidRPr="004F6310">
        <w:rPr>
          <w:sz w:val="20"/>
          <w:szCs w:val="20"/>
        </w:rPr>
        <w:t>CONFIDENTIALITY:  (Who May See Your Child’s Records)</w:t>
      </w:r>
    </w:p>
    <w:p w14:paraId="011EF83C" w14:textId="77777777" w:rsidR="003122AF" w:rsidRPr="004F6310" w:rsidRDefault="003122AF" w:rsidP="003122AF">
      <w:pPr>
        <w:tabs>
          <w:tab w:val="left" w:pos="2520"/>
        </w:tabs>
        <w:jc w:val="both"/>
        <w:rPr>
          <w:sz w:val="20"/>
          <w:szCs w:val="20"/>
        </w:rPr>
      </w:pPr>
      <w:r w:rsidRPr="004F6310">
        <w:rPr>
          <w:sz w:val="20"/>
          <w:szCs w:val="20"/>
        </w:rPr>
        <w:t xml:space="preserve">The results of your child’s test will be kept confidential. First, as I said earlier, you yourself will NOT have access to the test results. Second, we will never use your child’s name on any document, only a coded number. No one will know that the coded number identifies your child, except the principal investigators of the study. The coded records will be kept in a secured area and locked in a file cabinet in the Innovations for Poverty Action (IPA) offices. </w:t>
      </w:r>
    </w:p>
    <w:p w14:paraId="1C25B532" w14:textId="77777777" w:rsidR="003122AF" w:rsidRPr="004F6310" w:rsidRDefault="003122AF" w:rsidP="003122AF">
      <w:pPr>
        <w:tabs>
          <w:tab w:val="left" w:pos="2520"/>
        </w:tabs>
        <w:jc w:val="both"/>
        <w:rPr>
          <w:sz w:val="20"/>
          <w:szCs w:val="20"/>
        </w:rPr>
      </w:pPr>
    </w:p>
    <w:p w14:paraId="6DA4F6C2" w14:textId="77777777" w:rsidR="003122AF" w:rsidRPr="004F6310" w:rsidRDefault="003122AF" w:rsidP="003122AF">
      <w:pPr>
        <w:tabs>
          <w:tab w:val="left" w:pos="2520"/>
        </w:tabs>
        <w:jc w:val="both"/>
        <w:rPr>
          <w:sz w:val="20"/>
          <w:szCs w:val="20"/>
        </w:rPr>
      </w:pPr>
      <w:r w:rsidRPr="004F6310">
        <w:rPr>
          <w:sz w:val="20"/>
          <w:szCs w:val="20"/>
        </w:rPr>
        <w:t>RISKS</w:t>
      </w:r>
    </w:p>
    <w:p w14:paraId="6C9B73A3" w14:textId="77777777" w:rsidR="003122AF" w:rsidRPr="004F6310" w:rsidRDefault="003122AF" w:rsidP="003122AF">
      <w:pPr>
        <w:tabs>
          <w:tab w:val="left" w:pos="2520"/>
        </w:tabs>
        <w:jc w:val="both"/>
        <w:rPr>
          <w:sz w:val="20"/>
          <w:szCs w:val="20"/>
        </w:rPr>
      </w:pPr>
      <w:r w:rsidRPr="004F6310">
        <w:rPr>
          <w:sz w:val="20"/>
          <w:szCs w:val="20"/>
        </w:rPr>
        <w:t>When I prick your child’s finger to get a few drops of blood, your child will feel it. Some people fear it very much, and they may faint just out of fear, but that’s very rare. The pricking takes less than one second, and the pain is very minor. Pricking a finger is a common procedure that is done even with small children.</w:t>
      </w:r>
    </w:p>
    <w:p w14:paraId="22B01FE4" w14:textId="77777777" w:rsidR="003122AF" w:rsidRPr="004F6310" w:rsidRDefault="003122AF" w:rsidP="003122AF">
      <w:pPr>
        <w:tabs>
          <w:tab w:val="left" w:pos="2520"/>
        </w:tabs>
        <w:jc w:val="both"/>
        <w:rPr>
          <w:sz w:val="20"/>
          <w:szCs w:val="20"/>
        </w:rPr>
      </w:pPr>
    </w:p>
    <w:p w14:paraId="59C4220D" w14:textId="77777777" w:rsidR="003122AF" w:rsidRPr="004F6310" w:rsidRDefault="003122AF" w:rsidP="003122AF">
      <w:pPr>
        <w:pStyle w:val="Default"/>
        <w:rPr>
          <w:color w:val="auto"/>
          <w:sz w:val="20"/>
          <w:szCs w:val="20"/>
        </w:rPr>
      </w:pPr>
      <w:r w:rsidRPr="004F6310">
        <w:rPr>
          <w:bCs/>
          <w:color w:val="auto"/>
          <w:sz w:val="20"/>
          <w:szCs w:val="20"/>
        </w:rPr>
        <w:t xml:space="preserve">POTENTIAL BENEFITS: </w:t>
      </w:r>
    </w:p>
    <w:p w14:paraId="545B3DB7" w14:textId="77777777" w:rsidR="003122AF" w:rsidRPr="004F6310" w:rsidRDefault="003122AF" w:rsidP="003122AF">
      <w:pPr>
        <w:pStyle w:val="Default"/>
        <w:spacing w:after="240"/>
        <w:rPr>
          <w:color w:val="auto"/>
          <w:sz w:val="20"/>
          <w:szCs w:val="20"/>
        </w:rPr>
      </w:pPr>
      <w:r w:rsidRPr="004F6310">
        <w:rPr>
          <w:color w:val="auto"/>
          <w:sz w:val="20"/>
          <w:szCs w:val="20"/>
        </w:rPr>
        <w:t xml:space="preserve">Your child may get no direct benefit from the testing procedure. However, your child will receive counseling about Human Immunodeficiency Virus (HIV) and, if (s)he chooses to, (s)he will receive information on his/her Human Immunodeficiency Virus (HIV) status. Your child will receive information about how to prevent the spread of Human Immunodeficiency Virus (HIV). If your child </w:t>
      </w:r>
      <w:proofErr w:type="gramStart"/>
      <w:r w:rsidRPr="004F6310">
        <w:rPr>
          <w:color w:val="auto"/>
          <w:sz w:val="20"/>
          <w:szCs w:val="20"/>
        </w:rPr>
        <w:t>decide</w:t>
      </w:r>
      <w:proofErr w:type="gramEnd"/>
      <w:r w:rsidRPr="004F6310">
        <w:rPr>
          <w:color w:val="auto"/>
          <w:sz w:val="20"/>
          <w:szCs w:val="20"/>
        </w:rPr>
        <w:t xml:space="preserve"> (s)he wants to know the result of the test, and we find out that (s)he is infected with Human Immunodeficiency Virus (HIV), (s)he will be told where (s)he can receive health care, counseling, and other services. </w:t>
      </w:r>
    </w:p>
    <w:p w14:paraId="4B5B6C06" w14:textId="77777777" w:rsidR="003122AF" w:rsidRPr="004F6310" w:rsidRDefault="003122AF" w:rsidP="003122AF">
      <w:pPr>
        <w:tabs>
          <w:tab w:val="left" w:pos="2520"/>
        </w:tabs>
        <w:jc w:val="both"/>
        <w:rPr>
          <w:sz w:val="20"/>
          <w:szCs w:val="20"/>
        </w:rPr>
      </w:pPr>
      <w:r w:rsidRPr="004F6310">
        <w:rPr>
          <w:sz w:val="20"/>
          <w:szCs w:val="20"/>
        </w:rPr>
        <w:t>ALTERNATIVES:</w:t>
      </w:r>
    </w:p>
    <w:p w14:paraId="0D4BF428" w14:textId="77777777" w:rsidR="003122AF" w:rsidRPr="004F6310" w:rsidRDefault="003122AF" w:rsidP="003122AF">
      <w:pPr>
        <w:tabs>
          <w:tab w:val="left" w:pos="2520"/>
        </w:tabs>
        <w:jc w:val="both"/>
        <w:rPr>
          <w:sz w:val="20"/>
          <w:szCs w:val="20"/>
        </w:rPr>
      </w:pPr>
      <w:r w:rsidRPr="004F6310">
        <w:rPr>
          <w:sz w:val="20"/>
          <w:szCs w:val="20"/>
        </w:rPr>
        <w:t>You may choose not to let your child participate in this test.</w:t>
      </w:r>
    </w:p>
    <w:p w14:paraId="35E24B12" w14:textId="77777777" w:rsidR="003122AF" w:rsidRPr="004F6310" w:rsidRDefault="003122AF" w:rsidP="003122AF">
      <w:pPr>
        <w:tabs>
          <w:tab w:val="left" w:pos="1800"/>
          <w:tab w:val="left" w:pos="2160"/>
          <w:tab w:val="left" w:pos="2520"/>
        </w:tabs>
        <w:jc w:val="both"/>
        <w:rPr>
          <w:sz w:val="20"/>
          <w:szCs w:val="20"/>
        </w:rPr>
      </w:pPr>
      <w:r w:rsidRPr="004F6310">
        <w:rPr>
          <w:sz w:val="20"/>
          <w:szCs w:val="20"/>
        </w:rPr>
        <w:t xml:space="preserve">If you don’t want your child to participate, you don’t have to. Letting your child participate in this study is up to you and no one will be upset if you don’t want your child to participate. </w:t>
      </w:r>
    </w:p>
    <w:p w14:paraId="4566AF48" w14:textId="77777777" w:rsidR="003122AF" w:rsidRPr="004F6310" w:rsidRDefault="003122AF" w:rsidP="003122AF">
      <w:pPr>
        <w:tabs>
          <w:tab w:val="left" w:pos="1800"/>
          <w:tab w:val="left" w:pos="2160"/>
          <w:tab w:val="left" w:pos="2520"/>
        </w:tabs>
        <w:jc w:val="both"/>
        <w:rPr>
          <w:sz w:val="20"/>
          <w:szCs w:val="20"/>
        </w:rPr>
      </w:pPr>
    </w:p>
    <w:p w14:paraId="0F5F2A69" w14:textId="77777777" w:rsidR="003122AF" w:rsidRPr="004F6310" w:rsidRDefault="003122AF" w:rsidP="004E2AF2">
      <w:pPr>
        <w:pStyle w:val="a4"/>
        <w:widowControl w:val="0"/>
        <w:rPr>
          <w:rFonts w:ascii="Times New Roman" w:hAnsi="Times New Roman"/>
        </w:rPr>
      </w:pPr>
      <w:r w:rsidRPr="004F6310">
        <w:rPr>
          <w:rFonts w:ascii="Times New Roman" w:hAnsi="Times New Roman"/>
        </w:rPr>
        <w:t>You can ask any questions that you have about the study now. Please contact Grace Makana, the study coordinator, at 055</w:t>
      </w:r>
      <w:r w:rsidR="004E2AF2" w:rsidRPr="004F6310">
        <w:rPr>
          <w:rFonts w:ascii="Times New Roman" w:hAnsi="Times New Roman"/>
        </w:rPr>
        <w:t>055-22244 or 0736-353000</w:t>
      </w:r>
      <w:r w:rsidRPr="004F6310">
        <w:rPr>
          <w:rFonts w:ascii="Times New Roman" w:hAnsi="Times New Roman"/>
        </w:rPr>
        <w:t xml:space="preserve"> with any questions or concerns that you may have after today.</w:t>
      </w:r>
      <w:r w:rsidR="004E2AF2" w:rsidRPr="004F6310">
        <w:rPr>
          <w:rFonts w:ascii="Times New Roman" w:hAnsi="Times New Roman"/>
        </w:rPr>
        <w:t xml:space="preserve"> </w:t>
      </w:r>
      <w:r w:rsidRPr="004F6310">
        <w:rPr>
          <w:rFonts w:ascii="Times New Roman" w:hAnsi="Times New Roman"/>
        </w:rPr>
        <w:t xml:space="preserve">If you feel you have been treated unfairly, or you have questions regarding your rights as a research subject, you may contact Carolyne </w:t>
      </w:r>
      <w:proofErr w:type="spellStart"/>
      <w:r w:rsidRPr="004F6310">
        <w:rPr>
          <w:rFonts w:ascii="Times New Roman" w:hAnsi="Times New Roman"/>
        </w:rPr>
        <w:t>Nekesa</w:t>
      </w:r>
      <w:proofErr w:type="spellEnd"/>
      <w:r w:rsidRPr="004F6310">
        <w:rPr>
          <w:rFonts w:ascii="Times New Roman" w:hAnsi="Times New Roman"/>
        </w:rPr>
        <w:t xml:space="preserve">, the Chairman of the Innovations for Poverty Action (IPA) Internal Review Board at </w:t>
      </w:r>
      <w:r w:rsidR="00936826" w:rsidRPr="004F6310">
        <w:rPr>
          <w:rFonts w:ascii="Times New Roman" w:hAnsi="Times New Roman"/>
        </w:rPr>
        <w:t xml:space="preserve">055-22244 or </w:t>
      </w:r>
      <w:r w:rsidR="008C34C4" w:rsidRPr="004F6310">
        <w:rPr>
          <w:rFonts w:ascii="Arial" w:hAnsi="Arial" w:cs="Arial"/>
          <w:sz w:val="18"/>
          <w:szCs w:val="18"/>
        </w:rPr>
        <w:t>0720-288640</w:t>
      </w:r>
      <w:r w:rsidRPr="004F6310">
        <w:rPr>
          <w:rFonts w:ascii="Times New Roman" w:hAnsi="Times New Roman"/>
        </w:rPr>
        <w:t>.  You can also call the Chairman of the KEMRI/National Ethical Review Committee at 020-2722541, 020-2713349, 0722-205901, 0733-400003. You can also call the Chairman of the Committee on the Use of Humans as Experimental Subjects, M.I.T., Room E25-143b, 77  Massachusetts Ave, Cambridge, MA 02139, phone +1-617-253-6787 in the United States.</w:t>
      </w:r>
    </w:p>
    <w:p w14:paraId="50EABC09" w14:textId="77777777" w:rsidR="003122AF" w:rsidRPr="004F6310" w:rsidRDefault="003122AF" w:rsidP="003122AF">
      <w:pPr>
        <w:tabs>
          <w:tab w:val="left" w:pos="1800"/>
          <w:tab w:val="left" w:pos="2160"/>
          <w:tab w:val="left" w:pos="2520"/>
        </w:tabs>
        <w:jc w:val="both"/>
        <w:rPr>
          <w:sz w:val="20"/>
          <w:szCs w:val="20"/>
        </w:rPr>
      </w:pPr>
    </w:p>
    <w:p w14:paraId="583C8075" w14:textId="77777777" w:rsidR="003122AF" w:rsidRPr="004F6310" w:rsidRDefault="003122AF" w:rsidP="003122AF">
      <w:pPr>
        <w:tabs>
          <w:tab w:val="left" w:pos="1800"/>
          <w:tab w:val="left" w:pos="2160"/>
          <w:tab w:val="left" w:pos="2520"/>
        </w:tabs>
        <w:jc w:val="both"/>
        <w:rPr>
          <w:sz w:val="20"/>
          <w:szCs w:val="20"/>
        </w:rPr>
      </w:pPr>
      <w:r w:rsidRPr="004F6310">
        <w:rPr>
          <w:sz w:val="20"/>
          <w:szCs w:val="20"/>
        </w:rPr>
        <w:t xml:space="preserve">Do you agree to let your child participate in Voluntary Counseling and Testing for HIV (VCT)? </w:t>
      </w:r>
      <w:r w:rsidRPr="004F6310">
        <w:rPr>
          <w:sz w:val="20"/>
          <w:szCs w:val="20"/>
        </w:rPr>
        <w:tab/>
        <w:t xml:space="preserve">[   ] Yes     </w:t>
      </w:r>
      <w:r w:rsidRPr="004F6310">
        <w:rPr>
          <w:sz w:val="20"/>
          <w:szCs w:val="20"/>
        </w:rPr>
        <w:tab/>
        <w:t xml:space="preserve">[  ] No  </w:t>
      </w:r>
    </w:p>
    <w:p w14:paraId="2418E485" w14:textId="77777777" w:rsidR="003122AF" w:rsidRPr="004F6310" w:rsidRDefault="003122AF" w:rsidP="003122AF">
      <w:pPr>
        <w:tabs>
          <w:tab w:val="left" w:pos="1800"/>
          <w:tab w:val="left" w:pos="2160"/>
          <w:tab w:val="left" w:pos="2520"/>
        </w:tabs>
        <w:jc w:val="both"/>
        <w:rPr>
          <w:sz w:val="20"/>
          <w:szCs w:val="20"/>
        </w:rPr>
      </w:pPr>
    </w:p>
    <w:p w14:paraId="6A0377E3" w14:textId="77777777" w:rsidR="003122AF" w:rsidRPr="004F6310" w:rsidRDefault="003122AF" w:rsidP="003122AF">
      <w:pPr>
        <w:rPr>
          <w:sz w:val="20"/>
          <w:szCs w:val="20"/>
        </w:rPr>
      </w:pPr>
      <w:r w:rsidRPr="004F6310">
        <w:rPr>
          <w:sz w:val="20"/>
          <w:szCs w:val="20"/>
        </w:rPr>
        <w:t>_____________________________________</w:t>
      </w:r>
      <w:r w:rsidRPr="004F6310">
        <w:rPr>
          <w:sz w:val="20"/>
          <w:szCs w:val="20"/>
        </w:rPr>
        <w:tab/>
      </w:r>
      <w:r w:rsidRPr="004F6310">
        <w:rPr>
          <w:sz w:val="20"/>
          <w:szCs w:val="20"/>
        </w:rPr>
        <w:tab/>
      </w:r>
      <w:r w:rsidRPr="004F6310">
        <w:rPr>
          <w:sz w:val="20"/>
          <w:szCs w:val="20"/>
        </w:rPr>
        <w:tab/>
      </w:r>
    </w:p>
    <w:p w14:paraId="221B3ACD" w14:textId="77777777" w:rsidR="003122AF" w:rsidRPr="004F6310" w:rsidRDefault="003122AF" w:rsidP="003122AF">
      <w:pPr>
        <w:pStyle w:val="Default"/>
        <w:rPr>
          <w:color w:val="auto"/>
          <w:sz w:val="20"/>
          <w:szCs w:val="20"/>
        </w:rPr>
      </w:pPr>
      <w:r w:rsidRPr="004F6310">
        <w:rPr>
          <w:color w:val="auto"/>
          <w:sz w:val="20"/>
          <w:szCs w:val="20"/>
        </w:rPr>
        <w:t xml:space="preserve">Participant Name (print) </w:t>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p>
    <w:p w14:paraId="09AB7D34" w14:textId="77777777" w:rsidR="003122AF" w:rsidRPr="004F6310" w:rsidRDefault="003122AF" w:rsidP="003122AF">
      <w:pPr>
        <w:pStyle w:val="Default"/>
        <w:rPr>
          <w:color w:val="auto"/>
          <w:sz w:val="20"/>
          <w:szCs w:val="20"/>
        </w:rPr>
      </w:pPr>
    </w:p>
    <w:p w14:paraId="12EEE63F" w14:textId="77777777" w:rsidR="003122AF" w:rsidRPr="004F6310" w:rsidRDefault="003122AF" w:rsidP="003122AF">
      <w:pPr>
        <w:pStyle w:val="Default"/>
        <w:rPr>
          <w:color w:val="auto"/>
          <w:sz w:val="20"/>
          <w:szCs w:val="20"/>
        </w:rPr>
      </w:pPr>
      <w:r w:rsidRPr="004F6310">
        <w:rPr>
          <w:color w:val="auto"/>
          <w:sz w:val="20"/>
          <w:szCs w:val="20"/>
        </w:rPr>
        <w:t xml:space="preserve"> </w:t>
      </w:r>
    </w:p>
    <w:p w14:paraId="7203B4C2" w14:textId="77777777" w:rsidR="003122AF" w:rsidRPr="004F6310" w:rsidRDefault="003122AF" w:rsidP="003122AF">
      <w:pPr>
        <w:rPr>
          <w:sz w:val="20"/>
          <w:szCs w:val="20"/>
        </w:rPr>
      </w:pPr>
      <w:r w:rsidRPr="004F6310">
        <w:rPr>
          <w:sz w:val="20"/>
          <w:szCs w:val="20"/>
        </w:rPr>
        <w:t>_____________________________________</w:t>
      </w:r>
      <w:r w:rsidRPr="004F6310">
        <w:rPr>
          <w:sz w:val="20"/>
          <w:szCs w:val="20"/>
        </w:rPr>
        <w:tab/>
      </w:r>
      <w:r w:rsidRPr="004F6310">
        <w:rPr>
          <w:sz w:val="20"/>
          <w:szCs w:val="20"/>
        </w:rPr>
        <w:tab/>
      </w:r>
      <w:r w:rsidRPr="004F6310">
        <w:rPr>
          <w:sz w:val="20"/>
          <w:szCs w:val="20"/>
        </w:rPr>
        <w:tab/>
        <w:t>__________________________</w:t>
      </w:r>
    </w:p>
    <w:p w14:paraId="133A6752" w14:textId="77777777" w:rsidR="003122AF" w:rsidRPr="004F6310" w:rsidRDefault="003122AF" w:rsidP="003122AF">
      <w:pPr>
        <w:pStyle w:val="Default"/>
        <w:rPr>
          <w:color w:val="auto"/>
          <w:sz w:val="20"/>
          <w:szCs w:val="20"/>
        </w:rPr>
      </w:pPr>
      <w:r w:rsidRPr="004F6310">
        <w:rPr>
          <w:color w:val="auto"/>
          <w:sz w:val="20"/>
          <w:szCs w:val="20"/>
        </w:rPr>
        <w:t xml:space="preserve">Parent or Legal Guardian Name (print) </w:t>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t>Parent Signature and Date</w:t>
      </w:r>
    </w:p>
    <w:p w14:paraId="429A7D8B" w14:textId="77777777" w:rsidR="003122AF" w:rsidRPr="004F6310" w:rsidRDefault="003122AF" w:rsidP="003122AF">
      <w:pPr>
        <w:pStyle w:val="Default"/>
        <w:rPr>
          <w:color w:val="auto"/>
          <w:sz w:val="20"/>
          <w:szCs w:val="20"/>
        </w:rPr>
      </w:pPr>
    </w:p>
    <w:p w14:paraId="3BCF25A6" w14:textId="77777777" w:rsidR="003122AF" w:rsidRPr="004F6310" w:rsidRDefault="003122AF" w:rsidP="003122AF">
      <w:pPr>
        <w:pStyle w:val="Default"/>
        <w:rPr>
          <w:color w:val="auto"/>
          <w:sz w:val="20"/>
          <w:szCs w:val="20"/>
        </w:rPr>
      </w:pPr>
    </w:p>
    <w:p w14:paraId="14E41737" w14:textId="77777777" w:rsidR="003122AF" w:rsidRPr="004F6310" w:rsidRDefault="003122AF" w:rsidP="003122AF">
      <w:pPr>
        <w:pStyle w:val="Default"/>
        <w:rPr>
          <w:color w:val="auto"/>
          <w:sz w:val="20"/>
          <w:szCs w:val="20"/>
        </w:rPr>
      </w:pPr>
      <w:r w:rsidRPr="004F6310">
        <w:rPr>
          <w:color w:val="auto"/>
          <w:sz w:val="20"/>
          <w:szCs w:val="20"/>
        </w:rPr>
        <w:t xml:space="preserve">____________________________________ </w:t>
      </w:r>
      <w:r w:rsidRPr="004F6310">
        <w:rPr>
          <w:color w:val="auto"/>
          <w:sz w:val="20"/>
          <w:szCs w:val="20"/>
        </w:rPr>
        <w:tab/>
      </w:r>
      <w:r w:rsidRPr="004F6310">
        <w:rPr>
          <w:color w:val="auto"/>
          <w:sz w:val="20"/>
          <w:szCs w:val="20"/>
        </w:rPr>
        <w:tab/>
      </w:r>
      <w:r w:rsidRPr="004F6310">
        <w:rPr>
          <w:color w:val="auto"/>
          <w:sz w:val="20"/>
          <w:szCs w:val="20"/>
        </w:rPr>
        <w:tab/>
        <w:t>_________________________</w:t>
      </w:r>
    </w:p>
    <w:p w14:paraId="0D5B5E84" w14:textId="77777777" w:rsidR="003122AF" w:rsidRPr="004F6310" w:rsidRDefault="003122AF" w:rsidP="003122AF">
      <w:pPr>
        <w:pStyle w:val="Default"/>
        <w:rPr>
          <w:color w:val="auto"/>
          <w:sz w:val="20"/>
          <w:szCs w:val="20"/>
        </w:rPr>
      </w:pPr>
      <w:r w:rsidRPr="004F6310">
        <w:rPr>
          <w:color w:val="auto"/>
          <w:sz w:val="20"/>
          <w:szCs w:val="20"/>
        </w:rPr>
        <w:t xml:space="preserve">Study Staff Conducting Study </w:t>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t xml:space="preserve">Staff Signature and Date </w:t>
      </w:r>
    </w:p>
    <w:p w14:paraId="0545B703" w14:textId="77777777" w:rsidR="003122AF" w:rsidRPr="004F6310" w:rsidRDefault="00D05752" w:rsidP="00D05752">
      <w:pPr>
        <w:rPr>
          <w:sz w:val="20"/>
          <w:szCs w:val="20"/>
        </w:rPr>
      </w:pPr>
      <w:r w:rsidRPr="004F6310">
        <w:br/>
      </w:r>
    </w:p>
    <w:p w14:paraId="5E8AA563" w14:textId="77777777" w:rsidR="003122AF" w:rsidRPr="004F6310" w:rsidRDefault="003122AF" w:rsidP="003122AF">
      <w:pPr>
        <w:jc w:val="center"/>
        <w:rPr>
          <w:sz w:val="20"/>
          <w:szCs w:val="20"/>
        </w:rPr>
      </w:pPr>
      <w:r w:rsidRPr="004F6310">
        <w:rPr>
          <w:sz w:val="20"/>
          <w:szCs w:val="20"/>
        </w:rPr>
        <w:lastRenderedPageBreak/>
        <w:t>CONSENT / ASSENT TO PARTICIPATE IN</w:t>
      </w:r>
    </w:p>
    <w:p w14:paraId="07F7A2C1" w14:textId="77777777" w:rsidR="003122AF" w:rsidRPr="004F6310" w:rsidRDefault="003122AF" w:rsidP="003122AF">
      <w:pPr>
        <w:jc w:val="center"/>
        <w:rPr>
          <w:b/>
        </w:rPr>
      </w:pPr>
      <w:r w:rsidRPr="004F6310">
        <w:rPr>
          <w:b/>
        </w:rPr>
        <w:t>VOLUNTARY COUNSELLING AND TESTING FOR HIV</w:t>
      </w:r>
    </w:p>
    <w:p w14:paraId="422B8D25" w14:textId="77777777" w:rsidR="003122AF" w:rsidRPr="004F6310" w:rsidRDefault="003122AF" w:rsidP="003122AF">
      <w:pPr>
        <w:jc w:val="center"/>
      </w:pPr>
    </w:p>
    <w:p w14:paraId="1BD2A5C7" w14:textId="77777777" w:rsidR="003122AF" w:rsidRPr="004F6310" w:rsidRDefault="003122AF" w:rsidP="003122AF">
      <w:pPr>
        <w:spacing w:line="480" w:lineRule="auto"/>
        <w:jc w:val="center"/>
        <w:rPr>
          <w:b/>
          <w:sz w:val="30"/>
          <w:szCs w:val="30"/>
          <w:u w:val="single"/>
        </w:rPr>
      </w:pPr>
      <w:r w:rsidRPr="004F6310">
        <w:rPr>
          <w:sz w:val="30"/>
          <w:szCs w:val="30"/>
        </w:rPr>
        <w:t>Study Title:</w:t>
      </w:r>
      <w:r w:rsidRPr="004F6310">
        <w:rPr>
          <w:b/>
          <w:sz w:val="30"/>
          <w:szCs w:val="30"/>
          <w:u w:val="single"/>
        </w:rPr>
        <w:t xml:space="preserve"> Education and HIV/AIDS</w:t>
      </w:r>
    </w:p>
    <w:p w14:paraId="7B2E74E4" w14:textId="77777777" w:rsidR="003122AF" w:rsidRPr="004F6310" w:rsidRDefault="003122AF" w:rsidP="003122AF">
      <w:pPr>
        <w:tabs>
          <w:tab w:val="left" w:pos="1800"/>
          <w:tab w:val="left" w:pos="2160"/>
          <w:tab w:val="left" w:pos="2520"/>
        </w:tabs>
        <w:jc w:val="both"/>
        <w:rPr>
          <w:sz w:val="20"/>
          <w:szCs w:val="20"/>
        </w:rPr>
      </w:pPr>
      <w:r w:rsidRPr="004F6310">
        <w:rPr>
          <w:sz w:val="20"/>
          <w:szCs w:val="20"/>
        </w:rPr>
        <w:t>Hello. My name is _________________</w:t>
      </w:r>
      <w:r w:rsidRPr="004F6310">
        <w:rPr>
          <w:i/>
          <w:sz w:val="20"/>
          <w:szCs w:val="20"/>
        </w:rPr>
        <w:t>.</w:t>
      </w:r>
      <w:r w:rsidRPr="004F6310">
        <w:rPr>
          <w:sz w:val="20"/>
          <w:szCs w:val="20"/>
        </w:rPr>
        <w:t xml:space="preserve">  I am a field officer from Innovations for Poverty Action (IPA).</w:t>
      </w:r>
    </w:p>
    <w:p w14:paraId="40475879" w14:textId="77777777" w:rsidR="003122AF" w:rsidRPr="004F6310" w:rsidRDefault="003122AF" w:rsidP="003122AF">
      <w:pPr>
        <w:pStyle w:val="a4"/>
        <w:rPr>
          <w:rFonts w:ascii="Times New Roman" w:hAnsi="Times New Roman"/>
        </w:rPr>
      </w:pPr>
    </w:p>
    <w:p w14:paraId="0C19E75D" w14:textId="77777777" w:rsidR="003122AF" w:rsidRPr="004F6310" w:rsidRDefault="003122AF" w:rsidP="003122AF">
      <w:pPr>
        <w:pStyle w:val="a4"/>
        <w:rPr>
          <w:rFonts w:ascii="Times New Roman" w:hAnsi="Times New Roman"/>
        </w:rPr>
      </w:pPr>
      <w:r w:rsidRPr="004F6310">
        <w:rPr>
          <w:rFonts w:ascii="Times New Roman" w:hAnsi="Times New Roman"/>
        </w:rPr>
        <w:t>STUDY PURPOSE</w:t>
      </w:r>
    </w:p>
    <w:p w14:paraId="58CD8040" w14:textId="77777777" w:rsidR="003122AF" w:rsidRPr="004F6310" w:rsidRDefault="003122AF" w:rsidP="003122AF">
      <w:pPr>
        <w:pStyle w:val="a4"/>
        <w:rPr>
          <w:rFonts w:ascii="Times New Roman" w:hAnsi="Times New Roman"/>
        </w:rPr>
      </w:pPr>
      <w:r w:rsidRPr="004F6310">
        <w:rPr>
          <w:rFonts w:ascii="Times New Roman" w:hAnsi="Times New Roman"/>
        </w:rPr>
        <w:t xml:space="preserve">You have been selected to participate in a research study conducted by Innovations for Poverty Action (IPA). The purpose of the study is to learn more about the role of education in the fight against HIV/AIDS (Human Immunodeficiency Virus/ Acquired Immunodeficiency Syndrome).  Back in 2003, you were enrolled in ________________ primary school. According to our records, this school was involved in a large project conducted by our partner organization, called International Child Support (ICS). Do you remember International Child Support (ICS)? </w:t>
      </w:r>
    </w:p>
    <w:p w14:paraId="5EBDEA32" w14:textId="77777777" w:rsidR="003122AF" w:rsidRPr="004F6310" w:rsidRDefault="003122AF" w:rsidP="003122AF">
      <w:pPr>
        <w:pStyle w:val="a4"/>
        <w:rPr>
          <w:rFonts w:ascii="Times New Roman" w:hAnsi="Times New Roman"/>
          <w:i/>
        </w:rPr>
      </w:pPr>
    </w:p>
    <w:p w14:paraId="36CE5CED" w14:textId="77777777" w:rsidR="003122AF" w:rsidRPr="004F6310" w:rsidRDefault="003122AF" w:rsidP="003122AF">
      <w:pPr>
        <w:pStyle w:val="a4"/>
        <w:rPr>
          <w:rFonts w:ascii="Times New Roman" w:hAnsi="Times New Roman"/>
        </w:rPr>
      </w:pPr>
      <w:r w:rsidRPr="004F6310">
        <w:rPr>
          <w:rFonts w:ascii="Times New Roman" w:hAnsi="Times New Roman"/>
        </w:rPr>
        <w:t xml:space="preserve">You were selected as a possible participant in this study because you were in class ___ in 200__, when International Child Support (ICS) conducted the program. We would like to conduct a health follow-up with you. That is, we would like to take a small blood sample from you and use this sample to test for Human Immunodeficiency Virus (HIV). </w:t>
      </w:r>
    </w:p>
    <w:p w14:paraId="25CFC4FE" w14:textId="77777777" w:rsidR="003122AF" w:rsidRPr="004F6310" w:rsidRDefault="003122AF" w:rsidP="003122AF">
      <w:pPr>
        <w:tabs>
          <w:tab w:val="left" w:pos="2520"/>
        </w:tabs>
        <w:jc w:val="both"/>
        <w:rPr>
          <w:sz w:val="20"/>
          <w:szCs w:val="20"/>
        </w:rPr>
      </w:pPr>
    </w:p>
    <w:p w14:paraId="2EC51665" w14:textId="77777777" w:rsidR="003122AF" w:rsidRPr="004F6310" w:rsidRDefault="003122AF" w:rsidP="003122AF">
      <w:pPr>
        <w:pStyle w:val="Default"/>
        <w:rPr>
          <w:color w:val="auto"/>
          <w:sz w:val="20"/>
          <w:szCs w:val="20"/>
        </w:rPr>
      </w:pPr>
      <w:r w:rsidRPr="004F6310">
        <w:rPr>
          <w:color w:val="auto"/>
          <w:sz w:val="20"/>
          <w:szCs w:val="20"/>
        </w:rPr>
        <w:t xml:space="preserve">Before you decide whether to undergo the testing procedures, we would like to explain their purpose, the risks and benefits to you, and what is expected of you. I am here to discuss the information with you. I will answer any questions you may have. After the screening procedures have been fully explained to you, you can decide whether or not you want to participate. If you understand the tests and agree to participate, you will be asked to sign this consent form or make your mark. You will be offered a copy of this form to keep. </w:t>
      </w:r>
    </w:p>
    <w:p w14:paraId="59F8FD87" w14:textId="77777777" w:rsidR="003122AF" w:rsidRPr="004F6310" w:rsidRDefault="003122AF" w:rsidP="003122AF">
      <w:pPr>
        <w:pStyle w:val="Default"/>
        <w:spacing w:before="120" w:after="240"/>
        <w:rPr>
          <w:color w:val="auto"/>
          <w:sz w:val="20"/>
          <w:szCs w:val="20"/>
        </w:rPr>
      </w:pPr>
      <w:r w:rsidRPr="004F6310">
        <w:rPr>
          <w:color w:val="auto"/>
          <w:sz w:val="20"/>
          <w:szCs w:val="20"/>
        </w:rPr>
        <w:t xml:space="preserve">Please note that: </w:t>
      </w:r>
    </w:p>
    <w:p w14:paraId="4022FFE8"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xml:space="preserve">• Your participation in the test is entirely voluntary. </w:t>
      </w:r>
    </w:p>
    <w:p w14:paraId="19C03549" w14:textId="77777777" w:rsidR="003122AF" w:rsidRPr="004F6310" w:rsidRDefault="003122AF" w:rsidP="00EF39AE">
      <w:pPr>
        <w:pStyle w:val="Default"/>
        <w:numPr>
          <w:ilvl w:val="0"/>
          <w:numId w:val="7"/>
        </w:numPr>
        <w:tabs>
          <w:tab w:val="left" w:pos="0"/>
        </w:tabs>
        <w:spacing w:before="120" w:after="120"/>
        <w:ind w:left="720" w:hanging="360"/>
        <w:rPr>
          <w:color w:val="auto"/>
          <w:sz w:val="20"/>
          <w:szCs w:val="20"/>
        </w:rPr>
      </w:pPr>
      <w:r w:rsidRPr="004F6310">
        <w:rPr>
          <w:color w:val="auto"/>
          <w:sz w:val="20"/>
          <w:szCs w:val="20"/>
        </w:rPr>
        <w:t xml:space="preserve">• You may decide not to take part or to withdraw from the testing process at any time without losing the Innovations for Poverty Action (IPA) benefits that you, your family, or your community might be entitled to in the future. </w:t>
      </w:r>
    </w:p>
    <w:p w14:paraId="7DC8E85D" w14:textId="77777777" w:rsidR="003122AF" w:rsidRPr="004F6310" w:rsidRDefault="003122AF" w:rsidP="003122AF">
      <w:pPr>
        <w:tabs>
          <w:tab w:val="left" w:pos="2520"/>
        </w:tabs>
        <w:jc w:val="both"/>
        <w:rPr>
          <w:sz w:val="20"/>
          <w:szCs w:val="20"/>
        </w:rPr>
      </w:pPr>
    </w:p>
    <w:p w14:paraId="1F87367E" w14:textId="77777777" w:rsidR="003122AF" w:rsidRPr="004F6310" w:rsidRDefault="003122AF" w:rsidP="003122AF">
      <w:pPr>
        <w:tabs>
          <w:tab w:val="left" w:pos="2520"/>
        </w:tabs>
        <w:jc w:val="both"/>
        <w:rPr>
          <w:sz w:val="20"/>
          <w:szCs w:val="20"/>
        </w:rPr>
      </w:pPr>
      <w:r w:rsidRPr="004F6310">
        <w:rPr>
          <w:sz w:val="20"/>
          <w:szCs w:val="20"/>
        </w:rPr>
        <w:t>PROCEDURES</w:t>
      </w:r>
    </w:p>
    <w:p w14:paraId="2142393F" w14:textId="77777777" w:rsidR="003122AF" w:rsidRPr="004F6310" w:rsidRDefault="003122AF" w:rsidP="003122AF">
      <w:pPr>
        <w:pStyle w:val="Default"/>
        <w:spacing w:after="240"/>
        <w:rPr>
          <w:color w:val="auto"/>
          <w:sz w:val="20"/>
          <w:szCs w:val="20"/>
        </w:rPr>
      </w:pPr>
      <w:r w:rsidRPr="004F6310">
        <w:rPr>
          <w:color w:val="auto"/>
          <w:sz w:val="20"/>
          <w:szCs w:val="20"/>
        </w:rPr>
        <w:t xml:space="preserve">Before I draw your blood, I will talk with you about the Human Immunodeficiency Virus (HIV) test, what it may mean to know your Human Immunodeficiency Virus (HIV) status, and whether you are prepared to learn your Human Immunodeficiency Virus (HIV) status. </w:t>
      </w:r>
    </w:p>
    <w:p w14:paraId="049AE594" w14:textId="77777777" w:rsidR="003122AF" w:rsidRPr="004F6310" w:rsidRDefault="003122AF" w:rsidP="003122AF">
      <w:pPr>
        <w:numPr>
          <w:ilvl w:val="0"/>
          <w:numId w:val="6"/>
        </w:numPr>
        <w:tabs>
          <w:tab w:val="left" w:pos="2520"/>
        </w:tabs>
        <w:jc w:val="both"/>
        <w:rPr>
          <w:sz w:val="20"/>
          <w:szCs w:val="20"/>
        </w:rPr>
      </w:pPr>
      <w:r w:rsidRPr="004F6310">
        <w:rPr>
          <w:sz w:val="20"/>
          <w:szCs w:val="20"/>
        </w:rPr>
        <w:t xml:space="preserve">If you decide that you are prepared to learn your HIV status, then you can choose to receive “Voluntary HIV Counseling and Testing”. This is what’s called VCT. This would involve the following: </w:t>
      </w:r>
    </w:p>
    <w:p w14:paraId="45662160"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Pre-test counseling</w:t>
      </w:r>
      <w:r w:rsidRPr="004F6310">
        <w:rPr>
          <w:sz w:val="20"/>
          <w:szCs w:val="20"/>
        </w:rPr>
        <w:t>: First, we would ask you questions about your sexual behavior, your partners, etc.</w:t>
      </w:r>
    </w:p>
    <w:p w14:paraId="7A1B4C11"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Testing</w:t>
      </w:r>
      <w:r w:rsidRPr="004F6310">
        <w:rPr>
          <w:sz w:val="20"/>
          <w:szCs w:val="20"/>
        </w:rPr>
        <w:t xml:space="preserve">: Second, I would perform the test right here, using a “rapid testing kit”. I would need to take a few drops of blood from your finger to perform the test. I would prick your finger, take the blood, put it on the testing kit, and then we would wait 5-10 minutes for the result to show. Sometimes a Human Immunodeficiency Virus (HIV) test is not clearly positive or negative. If this happens, I would test your blood again until I know the result for sure. </w:t>
      </w:r>
    </w:p>
    <w:p w14:paraId="04423379" w14:textId="77777777" w:rsidR="003122AF" w:rsidRPr="004F6310" w:rsidRDefault="003122AF" w:rsidP="003122AF">
      <w:pPr>
        <w:numPr>
          <w:ilvl w:val="1"/>
          <w:numId w:val="6"/>
        </w:numPr>
        <w:tabs>
          <w:tab w:val="left" w:pos="2520"/>
        </w:tabs>
        <w:jc w:val="both"/>
        <w:rPr>
          <w:sz w:val="20"/>
          <w:szCs w:val="20"/>
        </w:rPr>
      </w:pPr>
      <w:r w:rsidRPr="004F6310">
        <w:rPr>
          <w:i/>
          <w:sz w:val="20"/>
          <w:szCs w:val="20"/>
          <w:u w:val="single"/>
        </w:rPr>
        <w:t>Post-test counseling:</w:t>
      </w:r>
      <w:r w:rsidRPr="004F6310">
        <w:rPr>
          <w:sz w:val="20"/>
          <w:szCs w:val="20"/>
        </w:rPr>
        <w:t xml:space="preserve"> Once the result is ready, I would tell you if your Human Immunodeficiency Virus (HIV) test is positive or negative. Then we would discuss what the result means and what the next steps are. In particular, if you discover that you are Human Immunodeficiency Virus (HIV) negative, we would discuss ways for you to make sure you remain negative. If you are Human Immunodeficiency Virus (HIV) positive, we would discuss ways for you to fight the disease, where you can receive treatment and care, etc.</w:t>
      </w:r>
    </w:p>
    <w:p w14:paraId="7ABD4FD7" w14:textId="77777777" w:rsidR="003122AF" w:rsidRPr="004F6310" w:rsidRDefault="003122AF" w:rsidP="003122AF">
      <w:pPr>
        <w:tabs>
          <w:tab w:val="left" w:pos="2520"/>
        </w:tabs>
        <w:ind w:left="360"/>
        <w:jc w:val="both"/>
        <w:rPr>
          <w:sz w:val="20"/>
          <w:szCs w:val="20"/>
        </w:rPr>
      </w:pPr>
    </w:p>
    <w:p w14:paraId="4BACF5B9" w14:textId="77777777" w:rsidR="003122AF" w:rsidRPr="004F6310" w:rsidRDefault="003122AF" w:rsidP="003122AF">
      <w:pPr>
        <w:tabs>
          <w:tab w:val="left" w:pos="2520"/>
        </w:tabs>
        <w:jc w:val="both"/>
        <w:rPr>
          <w:sz w:val="20"/>
          <w:szCs w:val="20"/>
        </w:rPr>
      </w:pPr>
    </w:p>
    <w:p w14:paraId="455B958B" w14:textId="77777777" w:rsidR="003122AF" w:rsidRPr="004F6310" w:rsidRDefault="003122AF" w:rsidP="003122AF">
      <w:pPr>
        <w:tabs>
          <w:tab w:val="left" w:pos="2520"/>
        </w:tabs>
        <w:jc w:val="both"/>
        <w:rPr>
          <w:sz w:val="20"/>
          <w:szCs w:val="20"/>
        </w:rPr>
      </w:pPr>
      <w:r w:rsidRPr="004F6310">
        <w:rPr>
          <w:sz w:val="20"/>
          <w:szCs w:val="20"/>
        </w:rPr>
        <w:t>CONFIDENTIALITY:  (Who May See Your Records)</w:t>
      </w:r>
    </w:p>
    <w:p w14:paraId="6584DF71" w14:textId="77777777" w:rsidR="003122AF" w:rsidRPr="004F6310" w:rsidRDefault="003122AF" w:rsidP="003122AF">
      <w:pPr>
        <w:tabs>
          <w:tab w:val="left" w:pos="2520"/>
        </w:tabs>
        <w:jc w:val="both"/>
        <w:rPr>
          <w:sz w:val="20"/>
          <w:szCs w:val="20"/>
        </w:rPr>
      </w:pPr>
      <w:r w:rsidRPr="004F6310">
        <w:rPr>
          <w:sz w:val="20"/>
          <w:szCs w:val="20"/>
        </w:rPr>
        <w:t xml:space="preserve">The results of your test will be kept confidential.  We will not share it with your parents or spouse (if applicable), or with anyone. We will never use your name on any document, only a coded number. No one will know that the coded number </w:t>
      </w:r>
      <w:r w:rsidRPr="004F6310">
        <w:rPr>
          <w:sz w:val="20"/>
          <w:szCs w:val="20"/>
        </w:rPr>
        <w:lastRenderedPageBreak/>
        <w:t xml:space="preserve">identifies you, except the principal investigators of the study. The coded records will be kept in a secured area and locked in a file cabinet in the Innovations for Poverty Action (IPA) offices. </w:t>
      </w:r>
    </w:p>
    <w:p w14:paraId="357CEC1C" w14:textId="77777777" w:rsidR="003122AF" w:rsidRPr="004F6310" w:rsidRDefault="003122AF" w:rsidP="003122AF">
      <w:pPr>
        <w:tabs>
          <w:tab w:val="left" w:pos="2520"/>
        </w:tabs>
        <w:jc w:val="both"/>
        <w:rPr>
          <w:sz w:val="20"/>
          <w:szCs w:val="20"/>
        </w:rPr>
      </w:pPr>
    </w:p>
    <w:p w14:paraId="147AC3E5" w14:textId="77777777" w:rsidR="003122AF" w:rsidRPr="004F6310" w:rsidRDefault="003122AF" w:rsidP="003122AF">
      <w:pPr>
        <w:tabs>
          <w:tab w:val="left" w:pos="2520"/>
        </w:tabs>
        <w:jc w:val="both"/>
        <w:rPr>
          <w:sz w:val="20"/>
          <w:szCs w:val="20"/>
        </w:rPr>
      </w:pPr>
      <w:r w:rsidRPr="004F6310">
        <w:rPr>
          <w:sz w:val="20"/>
          <w:szCs w:val="20"/>
        </w:rPr>
        <w:t>RISKS</w:t>
      </w:r>
    </w:p>
    <w:p w14:paraId="44B9D3E0" w14:textId="77777777" w:rsidR="003122AF" w:rsidRPr="004F6310" w:rsidRDefault="003122AF" w:rsidP="003122AF">
      <w:pPr>
        <w:tabs>
          <w:tab w:val="left" w:pos="2520"/>
        </w:tabs>
        <w:jc w:val="both"/>
        <w:rPr>
          <w:sz w:val="20"/>
          <w:szCs w:val="20"/>
        </w:rPr>
      </w:pPr>
      <w:r w:rsidRPr="004F6310">
        <w:rPr>
          <w:sz w:val="20"/>
          <w:szCs w:val="20"/>
        </w:rPr>
        <w:t>When I prick your finger to get a few drops of blood, you will feel it. Some people fear it very much, and they may faint just out of fear, but that’s very rare. The pricking takes less than one second, and the pain is very minor. Pricking a finger is a common procedure that is done even with small children.</w:t>
      </w:r>
    </w:p>
    <w:p w14:paraId="28020E3F" w14:textId="77777777" w:rsidR="003122AF" w:rsidRPr="004F6310" w:rsidRDefault="003122AF" w:rsidP="003122AF">
      <w:pPr>
        <w:tabs>
          <w:tab w:val="left" w:pos="2520"/>
        </w:tabs>
        <w:jc w:val="both"/>
        <w:rPr>
          <w:sz w:val="20"/>
          <w:szCs w:val="20"/>
        </w:rPr>
      </w:pPr>
    </w:p>
    <w:p w14:paraId="71E94081" w14:textId="77777777" w:rsidR="003122AF" w:rsidRPr="004F6310" w:rsidRDefault="003122AF" w:rsidP="003122AF">
      <w:pPr>
        <w:pStyle w:val="Default"/>
        <w:rPr>
          <w:color w:val="auto"/>
          <w:sz w:val="20"/>
          <w:szCs w:val="20"/>
        </w:rPr>
      </w:pPr>
      <w:r w:rsidRPr="004F6310">
        <w:rPr>
          <w:bCs/>
          <w:color w:val="auto"/>
          <w:sz w:val="20"/>
          <w:szCs w:val="20"/>
        </w:rPr>
        <w:t xml:space="preserve">POTENTIAL BENEFITS: </w:t>
      </w:r>
    </w:p>
    <w:p w14:paraId="1C5C88DB" w14:textId="77777777" w:rsidR="003122AF" w:rsidRPr="004F6310" w:rsidRDefault="003122AF" w:rsidP="003122AF">
      <w:pPr>
        <w:pStyle w:val="Default"/>
        <w:spacing w:after="240"/>
        <w:rPr>
          <w:color w:val="auto"/>
          <w:sz w:val="20"/>
          <w:szCs w:val="20"/>
        </w:rPr>
      </w:pPr>
      <w:r w:rsidRPr="004F6310">
        <w:rPr>
          <w:color w:val="auto"/>
          <w:sz w:val="20"/>
          <w:szCs w:val="20"/>
        </w:rPr>
        <w:t xml:space="preserve">You may get no direct benefit from the testing procedure. However, you will receive counseling about Human Immunodeficiency Virus (HIV) and, if you want, information on your Human Immunodeficiency Virus (HIV) status. You will receive information about how to prevent the spread of Human Immunodeficiency Virus (HIV). If you decide you want to know the result of the test, and we find out that you are infected with Human Immunodeficiency Virus (HIV), you will be told where you can receive health care, counseling, and other services. </w:t>
      </w:r>
    </w:p>
    <w:p w14:paraId="24FAF3EE" w14:textId="77777777" w:rsidR="003122AF" w:rsidRPr="004F6310" w:rsidRDefault="003122AF" w:rsidP="003122AF">
      <w:pPr>
        <w:tabs>
          <w:tab w:val="left" w:pos="2520"/>
        </w:tabs>
        <w:jc w:val="both"/>
        <w:rPr>
          <w:sz w:val="20"/>
          <w:szCs w:val="20"/>
        </w:rPr>
      </w:pPr>
      <w:r w:rsidRPr="004F6310">
        <w:rPr>
          <w:sz w:val="20"/>
          <w:szCs w:val="20"/>
        </w:rPr>
        <w:t>ALTERNATIVES:</w:t>
      </w:r>
    </w:p>
    <w:p w14:paraId="4A6CB80B" w14:textId="77777777" w:rsidR="003122AF" w:rsidRPr="004F6310" w:rsidRDefault="003122AF" w:rsidP="003122AF">
      <w:pPr>
        <w:tabs>
          <w:tab w:val="left" w:pos="2520"/>
        </w:tabs>
        <w:jc w:val="both"/>
        <w:rPr>
          <w:sz w:val="20"/>
          <w:szCs w:val="20"/>
        </w:rPr>
      </w:pPr>
      <w:r w:rsidRPr="004F6310">
        <w:rPr>
          <w:sz w:val="20"/>
          <w:szCs w:val="20"/>
        </w:rPr>
        <w:t>You may choose not to participate in this test.</w:t>
      </w:r>
    </w:p>
    <w:p w14:paraId="47DD5BE2" w14:textId="77777777" w:rsidR="003122AF" w:rsidRPr="004F6310" w:rsidRDefault="003122AF" w:rsidP="003122AF">
      <w:pPr>
        <w:tabs>
          <w:tab w:val="left" w:pos="1800"/>
          <w:tab w:val="left" w:pos="2160"/>
          <w:tab w:val="left" w:pos="2520"/>
        </w:tabs>
        <w:jc w:val="both"/>
        <w:rPr>
          <w:sz w:val="20"/>
          <w:szCs w:val="20"/>
        </w:rPr>
      </w:pPr>
      <w:r w:rsidRPr="004F6310">
        <w:rPr>
          <w:sz w:val="20"/>
          <w:szCs w:val="20"/>
        </w:rPr>
        <w:t xml:space="preserve">If you don’t want to participate, you don’t have to. Being in this study is up to you and no one will be upset if you don’t want to participate or even if you first say yes and then you change your mind and want to stop. </w:t>
      </w:r>
    </w:p>
    <w:p w14:paraId="121AB76F" w14:textId="77777777" w:rsidR="003122AF" w:rsidRPr="004F6310" w:rsidRDefault="003122AF" w:rsidP="003122AF">
      <w:pPr>
        <w:tabs>
          <w:tab w:val="left" w:pos="1800"/>
          <w:tab w:val="left" w:pos="2160"/>
          <w:tab w:val="left" w:pos="2520"/>
        </w:tabs>
        <w:jc w:val="both"/>
        <w:rPr>
          <w:sz w:val="20"/>
          <w:szCs w:val="20"/>
        </w:rPr>
      </w:pPr>
    </w:p>
    <w:p w14:paraId="25FBD7FF" w14:textId="77777777" w:rsidR="003122AF" w:rsidRPr="004F6310" w:rsidRDefault="003122AF" w:rsidP="00936826">
      <w:pPr>
        <w:pStyle w:val="a4"/>
        <w:widowControl w:val="0"/>
        <w:rPr>
          <w:rFonts w:ascii="Times New Roman" w:hAnsi="Times New Roman"/>
        </w:rPr>
      </w:pPr>
      <w:r w:rsidRPr="004F6310">
        <w:rPr>
          <w:rFonts w:ascii="Times New Roman" w:hAnsi="Times New Roman"/>
        </w:rPr>
        <w:t xml:space="preserve">You can ask any questions that you have about the study now. Please contact Grace Makana, the study coordinator, at </w:t>
      </w:r>
      <w:r w:rsidR="00936826" w:rsidRPr="004F6310">
        <w:rPr>
          <w:rFonts w:ascii="Times New Roman" w:hAnsi="Times New Roman"/>
        </w:rPr>
        <w:t xml:space="preserve">055-22244 or 0736-353000 </w:t>
      </w:r>
      <w:r w:rsidRPr="004F6310">
        <w:rPr>
          <w:rFonts w:ascii="Times New Roman" w:hAnsi="Times New Roman"/>
        </w:rPr>
        <w:t>with any questions or concerns that you may have after today.</w:t>
      </w:r>
      <w:r w:rsidR="00936826" w:rsidRPr="004F6310">
        <w:rPr>
          <w:rFonts w:ascii="Times New Roman" w:hAnsi="Times New Roman"/>
        </w:rPr>
        <w:t xml:space="preserve"> </w:t>
      </w:r>
      <w:r w:rsidRPr="004F6310">
        <w:rPr>
          <w:rFonts w:ascii="Times New Roman" w:hAnsi="Times New Roman"/>
        </w:rPr>
        <w:t xml:space="preserve">If you feel you have been treated unfairly, or you have questions regarding your rights as a research subject, you may contact Carolyne </w:t>
      </w:r>
      <w:proofErr w:type="spellStart"/>
      <w:r w:rsidRPr="004F6310">
        <w:rPr>
          <w:rFonts w:ascii="Times New Roman" w:hAnsi="Times New Roman"/>
        </w:rPr>
        <w:t>Nekesa</w:t>
      </w:r>
      <w:proofErr w:type="spellEnd"/>
      <w:r w:rsidRPr="004F6310">
        <w:rPr>
          <w:rFonts w:ascii="Times New Roman" w:hAnsi="Times New Roman"/>
        </w:rPr>
        <w:t xml:space="preserve">, the Chairman of the Innovations for Poverty Action (IPA) Internal Review Board at </w:t>
      </w:r>
      <w:r w:rsidR="00936826" w:rsidRPr="004F6310">
        <w:rPr>
          <w:rFonts w:ascii="Times New Roman" w:hAnsi="Times New Roman"/>
        </w:rPr>
        <w:t xml:space="preserve">055-22244 or </w:t>
      </w:r>
      <w:r w:rsidR="008C34C4" w:rsidRPr="004F6310">
        <w:rPr>
          <w:rFonts w:ascii="Arial" w:hAnsi="Arial" w:cs="Arial"/>
          <w:sz w:val="18"/>
          <w:szCs w:val="18"/>
        </w:rPr>
        <w:t>0720-288640</w:t>
      </w:r>
      <w:r w:rsidRPr="004F6310">
        <w:rPr>
          <w:rFonts w:ascii="Times New Roman" w:hAnsi="Times New Roman"/>
        </w:rPr>
        <w:t>.  You can also call the Chairman of the KEMRI/National Ethical Review Committee at 020-2722541, 020-2713349, 0722-205901, 0733-400003. You can also call the Chairman of the Committee on the Use of Humans as Experimental Subjects, M.I.T., Room E25-143b, 77  Massachusetts Ave, Cambridge, MA 02139, phone +1-617-253-6787 in the United States.</w:t>
      </w:r>
    </w:p>
    <w:p w14:paraId="499A0DBB" w14:textId="77777777" w:rsidR="003122AF" w:rsidRPr="004F6310" w:rsidRDefault="003122AF" w:rsidP="003122AF">
      <w:pPr>
        <w:tabs>
          <w:tab w:val="left" w:pos="1800"/>
          <w:tab w:val="left" w:pos="2160"/>
          <w:tab w:val="left" w:pos="2520"/>
        </w:tabs>
        <w:jc w:val="both"/>
        <w:rPr>
          <w:sz w:val="20"/>
          <w:szCs w:val="20"/>
        </w:rPr>
      </w:pPr>
    </w:p>
    <w:p w14:paraId="360D8C56" w14:textId="77777777" w:rsidR="003122AF" w:rsidRPr="004F6310" w:rsidRDefault="003122AF" w:rsidP="003122AF">
      <w:pPr>
        <w:tabs>
          <w:tab w:val="left" w:pos="1800"/>
          <w:tab w:val="left" w:pos="2160"/>
          <w:tab w:val="left" w:pos="2520"/>
        </w:tabs>
        <w:jc w:val="both"/>
        <w:rPr>
          <w:sz w:val="20"/>
          <w:szCs w:val="20"/>
        </w:rPr>
      </w:pPr>
    </w:p>
    <w:p w14:paraId="40CD8B12" w14:textId="77777777" w:rsidR="003122AF" w:rsidRPr="004F6310" w:rsidRDefault="003122AF" w:rsidP="003122AF">
      <w:pPr>
        <w:tabs>
          <w:tab w:val="left" w:pos="1800"/>
          <w:tab w:val="left" w:pos="2160"/>
          <w:tab w:val="left" w:pos="2520"/>
        </w:tabs>
        <w:rPr>
          <w:sz w:val="20"/>
          <w:szCs w:val="20"/>
        </w:rPr>
      </w:pPr>
      <w:r w:rsidRPr="004F6310">
        <w:rPr>
          <w:sz w:val="20"/>
          <w:szCs w:val="20"/>
        </w:rPr>
        <w:t>Do you agree to receive Voluntary Counsel</w:t>
      </w:r>
      <w:r w:rsidR="00590805">
        <w:rPr>
          <w:sz w:val="20"/>
          <w:szCs w:val="20"/>
        </w:rPr>
        <w:t xml:space="preserve">ing and Testing for HIV (VCT)?   </w:t>
      </w:r>
      <w:r w:rsidRPr="004F6310">
        <w:rPr>
          <w:sz w:val="20"/>
          <w:szCs w:val="20"/>
        </w:rPr>
        <w:t xml:space="preserve">[   ] Yes     </w:t>
      </w:r>
      <w:r w:rsidRPr="004F6310">
        <w:rPr>
          <w:sz w:val="20"/>
          <w:szCs w:val="20"/>
        </w:rPr>
        <w:tab/>
        <w:t xml:space="preserve">[ </w:t>
      </w:r>
      <w:r w:rsidR="00590805">
        <w:rPr>
          <w:sz w:val="20"/>
          <w:szCs w:val="20"/>
        </w:rPr>
        <w:t xml:space="preserve"> </w:t>
      </w:r>
      <w:r w:rsidRPr="004F6310">
        <w:rPr>
          <w:sz w:val="20"/>
          <w:szCs w:val="20"/>
        </w:rPr>
        <w:t xml:space="preserve"> ] No</w:t>
      </w:r>
      <w:r w:rsidR="00590805">
        <w:rPr>
          <w:sz w:val="20"/>
          <w:szCs w:val="20"/>
        </w:rPr>
        <w:t xml:space="preserve"> &gt;&gt;&gt;SKIP TO Q. 224</w:t>
      </w:r>
    </w:p>
    <w:p w14:paraId="285D047D" w14:textId="77777777" w:rsidR="003122AF" w:rsidRPr="004F6310" w:rsidRDefault="003122AF" w:rsidP="003122AF">
      <w:pPr>
        <w:tabs>
          <w:tab w:val="left" w:pos="1800"/>
          <w:tab w:val="left" w:pos="2160"/>
          <w:tab w:val="left" w:pos="2520"/>
        </w:tabs>
        <w:rPr>
          <w:sz w:val="20"/>
          <w:szCs w:val="20"/>
        </w:rPr>
      </w:pPr>
    </w:p>
    <w:p w14:paraId="1381E5D0" w14:textId="77777777" w:rsidR="003122AF" w:rsidRPr="004F6310" w:rsidRDefault="003122AF" w:rsidP="003122AF">
      <w:pPr>
        <w:tabs>
          <w:tab w:val="left" w:pos="1800"/>
          <w:tab w:val="left" w:pos="2160"/>
          <w:tab w:val="left" w:pos="2520"/>
        </w:tabs>
        <w:rPr>
          <w:sz w:val="20"/>
          <w:szCs w:val="20"/>
        </w:rPr>
      </w:pPr>
    </w:p>
    <w:p w14:paraId="795A0B17" w14:textId="77777777" w:rsidR="003122AF" w:rsidRPr="004F6310" w:rsidRDefault="003122AF" w:rsidP="003122AF">
      <w:pPr>
        <w:rPr>
          <w:sz w:val="20"/>
          <w:szCs w:val="20"/>
        </w:rPr>
      </w:pPr>
    </w:p>
    <w:p w14:paraId="0E6869D8" w14:textId="77777777" w:rsidR="003122AF" w:rsidRPr="004F6310" w:rsidRDefault="003122AF" w:rsidP="003122AF">
      <w:pPr>
        <w:rPr>
          <w:sz w:val="20"/>
          <w:szCs w:val="20"/>
        </w:rPr>
      </w:pPr>
    </w:p>
    <w:p w14:paraId="56B139F1" w14:textId="77777777" w:rsidR="003122AF" w:rsidRPr="004F6310" w:rsidRDefault="003122AF" w:rsidP="003122AF">
      <w:pPr>
        <w:rPr>
          <w:sz w:val="20"/>
          <w:szCs w:val="20"/>
        </w:rPr>
      </w:pPr>
    </w:p>
    <w:p w14:paraId="6808AE69" w14:textId="77777777" w:rsidR="003122AF" w:rsidRPr="004F6310" w:rsidRDefault="003122AF" w:rsidP="003122AF">
      <w:pPr>
        <w:rPr>
          <w:sz w:val="20"/>
          <w:szCs w:val="20"/>
        </w:rPr>
      </w:pPr>
      <w:r w:rsidRPr="004F6310">
        <w:rPr>
          <w:sz w:val="20"/>
          <w:szCs w:val="20"/>
        </w:rPr>
        <w:t>_____________________________________</w:t>
      </w:r>
      <w:r w:rsidRPr="004F6310">
        <w:rPr>
          <w:sz w:val="20"/>
          <w:szCs w:val="20"/>
        </w:rPr>
        <w:tab/>
      </w:r>
      <w:r w:rsidRPr="004F6310">
        <w:rPr>
          <w:sz w:val="20"/>
          <w:szCs w:val="20"/>
        </w:rPr>
        <w:tab/>
      </w:r>
      <w:r w:rsidRPr="004F6310">
        <w:rPr>
          <w:sz w:val="20"/>
          <w:szCs w:val="20"/>
        </w:rPr>
        <w:tab/>
        <w:t>___________________________</w:t>
      </w:r>
    </w:p>
    <w:p w14:paraId="3017E682" w14:textId="77777777" w:rsidR="003122AF" w:rsidRPr="004F6310" w:rsidRDefault="003122AF" w:rsidP="003122AF">
      <w:pPr>
        <w:pStyle w:val="Default"/>
        <w:rPr>
          <w:color w:val="auto"/>
          <w:sz w:val="20"/>
          <w:szCs w:val="20"/>
        </w:rPr>
      </w:pPr>
      <w:r w:rsidRPr="004F6310">
        <w:rPr>
          <w:color w:val="auto"/>
          <w:sz w:val="20"/>
          <w:szCs w:val="20"/>
        </w:rPr>
        <w:t xml:space="preserve">Participant Name (print) </w:t>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t xml:space="preserve">Participant Signature and Date </w:t>
      </w:r>
    </w:p>
    <w:p w14:paraId="1FF2E671" w14:textId="77777777" w:rsidR="003122AF" w:rsidRPr="004F6310" w:rsidRDefault="003122AF" w:rsidP="003122AF">
      <w:pPr>
        <w:pStyle w:val="Default"/>
        <w:rPr>
          <w:color w:val="auto"/>
          <w:sz w:val="20"/>
          <w:szCs w:val="20"/>
        </w:rPr>
      </w:pPr>
    </w:p>
    <w:p w14:paraId="447F2F07" w14:textId="77777777" w:rsidR="003122AF" w:rsidRPr="004F6310" w:rsidRDefault="003122AF" w:rsidP="003122AF">
      <w:pPr>
        <w:pStyle w:val="Default"/>
        <w:rPr>
          <w:color w:val="auto"/>
          <w:sz w:val="20"/>
          <w:szCs w:val="20"/>
        </w:rPr>
      </w:pPr>
    </w:p>
    <w:p w14:paraId="5E3BFF4D" w14:textId="77777777" w:rsidR="003122AF" w:rsidRPr="004F6310" w:rsidRDefault="003122AF" w:rsidP="003122AF">
      <w:pPr>
        <w:pStyle w:val="Default"/>
        <w:rPr>
          <w:color w:val="auto"/>
          <w:sz w:val="20"/>
          <w:szCs w:val="20"/>
        </w:rPr>
      </w:pPr>
      <w:r w:rsidRPr="004F6310">
        <w:rPr>
          <w:color w:val="auto"/>
          <w:sz w:val="20"/>
          <w:szCs w:val="20"/>
        </w:rPr>
        <w:t xml:space="preserve">____________________________________ </w:t>
      </w:r>
      <w:r w:rsidRPr="004F6310">
        <w:rPr>
          <w:color w:val="auto"/>
          <w:sz w:val="20"/>
          <w:szCs w:val="20"/>
        </w:rPr>
        <w:tab/>
      </w:r>
      <w:r w:rsidRPr="004F6310">
        <w:rPr>
          <w:color w:val="auto"/>
          <w:sz w:val="20"/>
          <w:szCs w:val="20"/>
        </w:rPr>
        <w:tab/>
      </w:r>
      <w:r w:rsidRPr="004F6310">
        <w:rPr>
          <w:color w:val="auto"/>
          <w:sz w:val="20"/>
          <w:szCs w:val="20"/>
        </w:rPr>
        <w:tab/>
        <w:t>_________________________</w:t>
      </w:r>
    </w:p>
    <w:p w14:paraId="3EBE0C0F" w14:textId="77777777" w:rsidR="003122AF" w:rsidRPr="004F6310" w:rsidRDefault="003122AF" w:rsidP="003122AF">
      <w:pPr>
        <w:pStyle w:val="Default"/>
        <w:rPr>
          <w:color w:val="auto"/>
          <w:sz w:val="20"/>
          <w:szCs w:val="20"/>
        </w:rPr>
      </w:pPr>
      <w:r w:rsidRPr="004F6310">
        <w:rPr>
          <w:color w:val="auto"/>
          <w:sz w:val="20"/>
          <w:szCs w:val="20"/>
        </w:rPr>
        <w:t xml:space="preserve">Study Staff Conducting Study </w:t>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r>
      <w:r w:rsidRPr="004F6310">
        <w:rPr>
          <w:color w:val="auto"/>
          <w:sz w:val="20"/>
          <w:szCs w:val="20"/>
        </w:rPr>
        <w:tab/>
        <w:t xml:space="preserve">Staff Signature and Date </w:t>
      </w:r>
    </w:p>
    <w:p w14:paraId="1BE1622F" w14:textId="77777777" w:rsidR="003122AF" w:rsidRPr="004F6310" w:rsidRDefault="003122AF" w:rsidP="003122AF">
      <w:pPr>
        <w:spacing w:line="360" w:lineRule="auto"/>
        <w:rPr>
          <w:rFonts w:ascii="Arial" w:hAnsi="Arial" w:cs="Arial"/>
          <w:b/>
          <w:bCs/>
          <w:u w:val="single"/>
        </w:rPr>
      </w:pPr>
    </w:p>
    <w:p w14:paraId="30806A89" w14:textId="77777777" w:rsidR="0065665C" w:rsidRPr="004F6310" w:rsidRDefault="0065665C" w:rsidP="00816176">
      <w:pPr>
        <w:rPr>
          <w:rFonts w:ascii="Arial" w:hAnsi="Arial" w:cs="Arial"/>
          <w:b/>
          <w:bCs/>
          <w:u w:val="single"/>
        </w:rPr>
      </w:pPr>
    </w:p>
    <w:p w14:paraId="4983CBDB" w14:textId="77777777" w:rsidR="0065665C" w:rsidRPr="004F6310" w:rsidRDefault="00435794" w:rsidP="00590805">
      <w:pPr>
        <w:jc w:val="center"/>
        <w:rPr>
          <w:rFonts w:ascii="Arial" w:hAnsi="Arial" w:cs="Arial"/>
          <w:u w:val="single"/>
        </w:rPr>
      </w:pPr>
      <w:r w:rsidRPr="004F6310">
        <w:rPr>
          <w:rFonts w:ascii="Arial" w:hAnsi="Arial" w:cs="Arial"/>
          <w:b/>
          <w:bCs/>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3122AF" w:rsidRPr="004F6310">
        <w:rPr>
          <w:rFonts w:ascii="Arial" w:hAnsi="Arial" w:cs="Arial"/>
          <w:b/>
          <w:bCs/>
          <w:highlight w:val="lightGray"/>
          <w:u w:val="single"/>
        </w:rPr>
        <w:br/>
      </w:r>
      <w:r w:rsidR="008C34C4" w:rsidRPr="004F6310">
        <w:rPr>
          <w:rFonts w:ascii="Arial" w:hAnsi="Arial" w:cs="Arial"/>
          <w:b/>
          <w:bCs/>
          <w:highlight w:val="lightGray"/>
          <w:u w:val="single"/>
        </w:rPr>
        <w:br/>
      </w:r>
      <w:r w:rsidR="008C34C4" w:rsidRPr="004F6310">
        <w:rPr>
          <w:rFonts w:ascii="Arial" w:hAnsi="Arial" w:cs="Arial"/>
          <w:b/>
          <w:bCs/>
          <w:highlight w:val="lightGray"/>
          <w:u w:val="single"/>
        </w:rPr>
        <w:br/>
      </w:r>
      <w:r w:rsidR="00590805">
        <w:rPr>
          <w:rFonts w:ascii="Arial" w:hAnsi="Arial" w:cs="Arial"/>
          <w:b/>
          <w:bCs/>
          <w:highlight w:val="lightGray"/>
          <w:u w:val="single"/>
        </w:rPr>
        <w:br/>
      </w:r>
      <w:r w:rsidR="00936826" w:rsidRPr="004F6310">
        <w:rPr>
          <w:rFonts w:ascii="Arial" w:hAnsi="Arial" w:cs="Arial"/>
          <w:b/>
          <w:bCs/>
          <w:highlight w:val="lightGray"/>
          <w:u w:val="single"/>
        </w:rPr>
        <w:lastRenderedPageBreak/>
        <w:br/>
      </w:r>
      <w:r w:rsidR="0065665C" w:rsidRPr="004F6310">
        <w:rPr>
          <w:rFonts w:ascii="Arial" w:hAnsi="Arial" w:cs="Arial"/>
          <w:b/>
          <w:bCs/>
          <w:highlight w:val="lightGray"/>
          <w:u w:val="single"/>
        </w:rPr>
        <w:t>C2. VCT Protocol</w:t>
      </w:r>
    </w:p>
    <w:p w14:paraId="60307257" w14:textId="77777777" w:rsidR="0065665C" w:rsidRPr="004F6310" w:rsidRDefault="0065665C" w:rsidP="00816176">
      <w:pPr>
        <w:rPr>
          <w:rFonts w:ascii="Arial" w:hAnsi="Arial" w:cs="Arial"/>
          <w:b/>
          <w:bCs/>
          <w:u w:val="single"/>
        </w:rPr>
      </w:pPr>
    </w:p>
    <w:p w14:paraId="3D9F4F05" w14:textId="77777777" w:rsidR="0065665C" w:rsidRPr="004F6310" w:rsidRDefault="0065665C" w:rsidP="00816176">
      <w:pPr>
        <w:rPr>
          <w:rFonts w:ascii="Arial" w:hAnsi="Arial" w:cs="Arial"/>
        </w:rPr>
      </w:pPr>
      <w:r w:rsidRPr="004F6310">
        <w:rPr>
          <w:rFonts w:ascii="Arial" w:hAnsi="Arial" w:cs="Arial"/>
          <w:i/>
          <w:iCs/>
        </w:rPr>
        <w:t>FO: Because this part of the visit is sensitive, it is important that you have the VCT protocol in your head (or at your fingertips) so that you do not make the respondent uncomfortable by constantly referring to notes. If you feel unprepared, talk to someone – either a supervisor or EC - about getting time to practice</w:t>
      </w:r>
      <w:r w:rsidRPr="004F6310">
        <w:rPr>
          <w:rFonts w:ascii="Arial" w:hAnsi="Arial" w:cs="Arial"/>
        </w:rPr>
        <w:t xml:space="preserve">: </w:t>
      </w:r>
    </w:p>
    <w:p w14:paraId="23A73D5F" w14:textId="77777777" w:rsidR="0065665C" w:rsidRPr="004F6310" w:rsidRDefault="0065665C" w:rsidP="00816176">
      <w:pPr>
        <w:rPr>
          <w:rFonts w:ascii="Arial" w:hAnsi="Arial" w:cs="Arial"/>
        </w:rPr>
      </w:pPr>
    </w:p>
    <w:p w14:paraId="61EA3515" w14:textId="77777777" w:rsidR="0065665C" w:rsidRPr="004F6310" w:rsidRDefault="0065665C" w:rsidP="00816176">
      <w:pPr>
        <w:rPr>
          <w:rFonts w:ascii="Arial" w:hAnsi="Arial" w:cs="Arial"/>
        </w:rPr>
      </w:pPr>
      <w:r w:rsidRPr="004F6310">
        <w:rPr>
          <w:rFonts w:ascii="Arial" w:hAnsi="Arial" w:cs="Arial"/>
        </w:rPr>
        <w:t xml:space="preserve">This is just a summary. Refer regularly to your protocol from the training and talk to the EC if you need another copy. </w:t>
      </w:r>
    </w:p>
    <w:p w14:paraId="71036315" w14:textId="77777777" w:rsidR="0065665C" w:rsidRPr="004F6310" w:rsidRDefault="0065665C" w:rsidP="00816176">
      <w:pPr>
        <w:rPr>
          <w:rFonts w:ascii="Arial" w:hAnsi="Arial" w:cs="Arial"/>
        </w:rPr>
      </w:pPr>
    </w:p>
    <w:p w14:paraId="29FD1185" w14:textId="77777777" w:rsidR="0065665C" w:rsidRPr="004F6310" w:rsidRDefault="0065665C" w:rsidP="00816176">
      <w:pPr>
        <w:numPr>
          <w:ilvl w:val="3"/>
          <w:numId w:val="8"/>
        </w:numPr>
        <w:rPr>
          <w:rFonts w:ascii="Arial" w:hAnsi="Arial" w:cs="Arial"/>
        </w:rPr>
      </w:pPr>
      <w:r w:rsidRPr="004F6310">
        <w:rPr>
          <w:rFonts w:ascii="Arial" w:hAnsi="Arial" w:cs="Arial"/>
        </w:rPr>
        <w:t>Pre-test Counseling (Introduction, Risk Assessment, Risk Reduction Strategies, Preparation for Testing)</w:t>
      </w:r>
    </w:p>
    <w:p w14:paraId="6C95DC94" w14:textId="77777777" w:rsidR="0065665C" w:rsidRPr="004F6310" w:rsidRDefault="0065665C" w:rsidP="00816176">
      <w:pPr>
        <w:ind w:left="1080"/>
        <w:rPr>
          <w:rFonts w:ascii="Arial" w:hAnsi="Arial" w:cs="Arial"/>
        </w:rPr>
      </w:pPr>
    </w:p>
    <w:p w14:paraId="4C3BFB9F" w14:textId="77777777" w:rsidR="0065665C" w:rsidRPr="004F6310" w:rsidRDefault="0065665C" w:rsidP="00816176">
      <w:pPr>
        <w:numPr>
          <w:ilvl w:val="3"/>
          <w:numId w:val="8"/>
        </w:numPr>
        <w:rPr>
          <w:rFonts w:ascii="Arial" w:hAnsi="Arial" w:cs="Arial"/>
        </w:rPr>
      </w:pPr>
      <w:r w:rsidRPr="004F6310">
        <w:rPr>
          <w:rFonts w:ascii="Arial" w:hAnsi="Arial" w:cs="Arial"/>
        </w:rPr>
        <w:t xml:space="preserve">Serial testing (This chart is just a reminder but you should </w:t>
      </w:r>
      <w:r w:rsidRPr="004F6310">
        <w:rPr>
          <w:rFonts w:ascii="Arial" w:hAnsi="Arial" w:cs="Arial"/>
          <w:i/>
          <w:iCs/>
        </w:rPr>
        <w:t xml:space="preserve">know </w:t>
      </w:r>
      <w:r w:rsidRPr="004F6310">
        <w:rPr>
          <w:rFonts w:ascii="Arial" w:hAnsi="Arial" w:cs="Arial"/>
        </w:rPr>
        <w:t>this at all times).</w:t>
      </w:r>
    </w:p>
    <w:p w14:paraId="3430E54B" w14:textId="77777777" w:rsidR="0065665C" w:rsidRPr="004F6310" w:rsidRDefault="0065665C" w:rsidP="00816176">
      <w:pPr>
        <w:numPr>
          <w:ilvl w:val="4"/>
          <w:numId w:val="8"/>
        </w:numPr>
        <w:rPr>
          <w:rFonts w:ascii="Arial" w:hAnsi="Arial" w:cs="Arial"/>
        </w:rPr>
      </w:pPr>
      <w:r w:rsidRPr="004F6310">
        <w:rPr>
          <w:rFonts w:ascii="Arial" w:hAnsi="Arial" w:cs="Arial"/>
        </w:rPr>
        <w:t>Determine</w:t>
      </w:r>
    </w:p>
    <w:p w14:paraId="52D9429D" w14:textId="77777777" w:rsidR="0065665C" w:rsidRPr="004F6310" w:rsidRDefault="0065665C" w:rsidP="00816176">
      <w:pPr>
        <w:numPr>
          <w:ilvl w:val="4"/>
          <w:numId w:val="8"/>
        </w:numPr>
        <w:rPr>
          <w:rFonts w:ascii="Arial" w:hAnsi="Arial" w:cs="Arial"/>
        </w:rPr>
      </w:pPr>
      <w:r w:rsidRPr="004F6310">
        <w:rPr>
          <w:rFonts w:ascii="Arial" w:hAnsi="Arial" w:cs="Arial"/>
        </w:rPr>
        <w:t>Bioline (If Determine is positive)</w:t>
      </w:r>
    </w:p>
    <w:p w14:paraId="73DD6F1A" w14:textId="77777777" w:rsidR="0065665C" w:rsidRPr="004F6310" w:rsidRDefault="0065665C" w:rsidP="00816176">
      <w:pPr>
        <w:numPr>
          <w:ilvl w:val="4"/>
          <w:numId w:val="8"/>
        </w:numPr>
        <w:rPr>
          <w:rFonts w:ascii="Arial" w:hAnsi="Arial" w:cs="Arial"/>
        </w:rPr>
      </w:pPr>
      <w:r w:rsidRPr="004F6310">
        <w:rPr>
          <w:rFonts w:ascii="Arial" w:hAnsi="Arial" w:cs="Arial"/>
        </w:rPr>
        <w:t>Unigold (If Determine and Bioline results are discordant)</w:t>
      </w:r>
    </w:p>
    <w:p w14:paraId="10FC3222" w14:textId="77777777" w:rsidR="0065665C" w:rsidRPr="004F6310" w:rsidRDefault="0065665C" w:rsidP="00816176">
      <w:pPr>
        <w:rPr>
          <w:rFonts w:ascii="Arial" w:hAnsi="Arial" w:cs="Arial"/>
        </w:rPr>
      </w:pPr>
    </w:p>
    <w:tbl>
      <w:tblPr>
        <w:tblpPr w:leftFromText="180" w:rightFromText="180" w:vertAnchor="text" w:tblpX="289" w:tblpY="16"/>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2160"/>
        <w:gridCol w:w="2520"/>
        <w:gridCol w:w="2880"/>
      </w:tblGrid>
      <w:tr w:rsidR="0065665C" w:rsidRPr="004F6310" w14:paraId="5C8991D3" w14:textId="77777777">
        <w:trPr>
          <w:trHeight w:val="288"/>
        </w:trPr>
        <w:tc>
          <w:tcPr>
            <w:tcW w:w="2448" w:type="dxa"/>
          </w:tcPr>
          <w:p w14:paraId="361BF53B" w14:textId="77777777" w:rsidR="0065665C" w:rsidRPr="004F6310" w:rsidRDefault="0065665C" w:rsidP="00596785">
            <w:pPr>
              <w:rPr>
                <w:rFonts w:ascii="Arial" w:hAnsi="Arial" w:cs="Arial"/>
              </w:rPr>
            </w:pPr>
          </w:p>
        </w:tc>
        <w:tc>
          <w:tcPr>
            <w:tcW w:w="2160" w:type="dxa"/>
          </w:tcPr>
          <w:p w14:paraId="699B98B8" w14:textId="77777777" w:rsidR="0065665C" w:rsidRPr="004F6310" w:rsidRDefault="0065665C" w:rsidP="00596785">
            <w:pPr>
              <w:rPr>
                <w:rFonts w:ascii="Arial" w:hAnsi="Arial" w:cs="Arial"/>
              </w:rPr>
            </w:pPr>
            <w:r w:rsidRPr="004F6310">
              <w:rPr>
                <w:rFonts w:ascii="Arial" w:hAnsi="Arial" w:cs="Arial"/>
              </w:rPr>
              <w:t>Determine</w:t>
            </w:r>
          </w:p>
        </w:tc>
        <w:tc>
          <w:tcPr>
            <w:tcW w:w="2520" w:type="dxa"/>
          </w:tcPr>
          <w:p w14:paraId="113EC534" w14:textId="77777777" w:rsidR="0065665C" w:rsidRPr="004F6310" w:rsidRDefault="0065665C" w:rsidP="00596785">
            <w:pPr>
              <w:rPr>
                <w:rFonts w:ascii="Arial" w:hAnsi="Arial" w:cs="Arial"/>
              </w:rPr>
            </w:pPr>
            <w:r w:rsidRPr="004F6310">
              <w:rPr>
                <w:rFonts w:ascii="Arial" w:hAnsi="Arial" w:cs="Arial"/>
              </w:rPr>
              <w:t>Bioline</w:t>
            </w:r>
          </w:p>
        </w:tc>
        <w:tc>
          <w:tcPr>
            <w:tcW w:w="2880" w:type="dxa"/>
          </w:tcPr>
          <w:p w14:paraId="3020271F" w14:textId="77777777" w:rsidR="0065665C" w:rsidRPr="004F6310" w:rsidRDefault="0065665C" w:rsidP="00596785">
            <w:pPr>
              <w:rPr>
                <w:rFonts w:ascii="Arial" w:hAnsi="Arial" w:cs="Arial"/>
              </w:rPr>
            </w:pPr>
            <w:r w:rsidRPr="004F6310">
              <w:rPr>
                <w:rFonts w:ascii="Arial" w:hAnsi="Arial" w:cs="Arial"/>
              </w:rPr>
              <w:t>Unigold</w:t>
            </w:r>
          </w:p>
        </w:tc>
      </w:tr>
      <w:tr w:rsidR="0065665C" w:rsidRPr="004F6310" w14:paraId="37F8D977" w14:textId="77777777">
        <w:trPr>
          <w:trHeight w:val="288"/>
        </w:trPr>
        <w:tc>
          <w:tcPr>
            <w:tcW w:w="2448" w:type="dxa"/>
          </w:tcPr>
          <w:p w14:paraId="24AC2305" w14:textId="77777777" w:rsidR="0065665C" w:rsidRPr="004F6310" w:rsidRDefault="0065665C" w:rsidP="00596785">
            <w:pPr>
              <w:rPr>
                <w:rFonts w:ascii="Arial" w:hAnsi="Arial" w:cs="Arial"/>
              </w:rPr>
            </w:pPr>
            <w:r w:rsidRPr="004F6310">
              <w:rPr>
                <w:rFonts w:ascii="Arial" w:hAnsi="Arial" w:cs="Arial"/>
              </w:rPr>
              <w:t>Drops of Blood</w:t>
            </w:r>
          </w:p>
        </w:tc>
        <w:tc>
          <w:tcPr>
            <w:tcW w:w="2160" w:type="dxa"/>
          </w:tcPr>
          <w:p w14:paraId="7AC848B6" w14:textId="77777777" w:rsidR="0065665C" w:rsidRPr="004F6310" w:rsidRDefault="0065665C" w:rsidP="00596785">
            <w:pPr>
              <w:rPr>
                <w:rFonts w:ascii="Arial" w:hAnsi="Arial" w:cs="Arial"/>
              </w:rPr>
            </w:pPr>
            <w:r w:rsidRPr="004F6310">
              <w:rPr>
                <w:rFonts w:ascii="Arial" w:hAnsi="Arial" w:cs="Arial"/>
              </w:rPr>
              <w:t>2</w:t>
            </w:r>
          </w:p>
        </w:tc>
        <w:tc>
          <w:tcPr>
            <w:tcW w:w="2520" w:type="dxa"/>
          </w:tcPr>
          <w:p w14:paraId="709A5C69" w14:textId="77777777" w:rsidR="0065665C" w:rsidRPr="004F6310" w:rsidRDefault="0065665C" w:rsidP="00596785">
            <w:pPr>
              <w:rPr>
                <w:rFonts w:ascii="Arial" w:hAnsi="Arial" w:cs="Arial"/>
              </w:rPr>
            </w:pPr>
            <w:r w:rsidRPr="004F6310">
              <w:rPr>
                <w:rFonts w:ascii="Arial" w:hAnsi="Arial" w:cs="Arial"/>
              </w:rPr>
              <w:t>1</w:t>
            </w:r>
          </w:p>
        </w:tc>
        <w:tc>
          <w:tcPr>
            <w:tcW w:w="2880" w:type="dxa"/>
          </w:tcPr>
          <w:p w14:paraId="6CD8105E" w14:textId="77777777" w:rsidR="0065665C" w:rsidRPr="004F6310" w:rsidRDefault="0065665C" w:rsidP="00596785">
            <w:pPr>
              <w:rPr>
                <w:rFonts w:ascii="Arial" w:hAnsi="Arial" w:cs="Arial"/>
              </w:rPr>
            </w:pPr>
            <w:r w:rsidRPr="004F6310">
              <w:rPr>
                <w:rFonts w:ascii="Arial" w:hAnsi="Arial" w:cs="Arial"/>
              </w:rPr>
              <w:t>2</w:t>
            </w:r>
          </w:p>
        </w:tc>
      </w:tr>
      <w:tr w:rsidR="0065665C" w:rsidRPr="004F6310" w14:paraId="450B31C9" w14:textId="77777777">
        <w:trPr>
          <w:trHeight w:val="288"/>
        </w:trPr>
        <w:tc>
          <w:tcPr>
            <w:tcW w:w="2448" w:type="dxa"/>
          </w:tcPr>
          <w:p w14:paraId="60BB72AF" w14:textId="77777777" w:rsidR="0065665C" w:rsidRPr="004F6310" w:rsidRDefault="0065665C" w:rsidP="00596785">
            <w:pPr>
              <w:rPr>
                <w:rFonts w:ascii="Arial" w:hAnsi="Arial" w:cs="Arial"/>
              </w:rPr>
            </w:pPr>
            <w:r w:rsidRPr="004F6310">
              <w:rPr>
                <w:rFonts w:ascii="Arial" w:hAnsi="Arial" w:cs="Arial"/>
              </w:rPr>
              <w:t>Drops of Diluent</w:t>
            </w:r>
          </w:p>
        </w:tc>
        <w:tc>
          <w:tcPr>
            <w:tcW w:w="2160" w:type="dxa"/>
          </w:tcPr>
          <w:p w14:paraId="122B9638" w14:textId="77777777" w:rsidR="0065665C" w:rsidRPr="004F6310" w:rsidRDefault="0065665C" w:rsidP="00596785">
            <w:pPr>
              <w:rPr>
                <w:rFonts w:ascii="Arial" w:hAnsi="Arial" w:cs="Arial"/>
              </w:rPr>
            </w:pPr>
            <w:r w:rsidRPr="004F6310">
              <w:rPr>
                <w:rFonts w:ascii="Arial" w:hAnsi="Arial" w:cs="Arial"/>
              </w:rPr>
              <w:t>1</w:t>
            </w:r>
          </w:p>
        </w:tc>
        <w:tc>
          <w:tcPr>
            <w:tcW w:w="2520" w:type="dxa"/>
          </w:tcPr>
          <w:p w14:paraId="2D2E9260" w14:textId="77777777" w:rsidR="0065665C" w:rsidRPr="004F6310" w:rsidRDefault="0065665C" w:rsidP="00596785">
            <w:pPr>
              <w:rPr>
                <w:rFonts w:ascii="Arial" w:hAnsi="Arial" w:cs="Arial"/>
              </w:rPr>
            </w:pPr>
            <w:r w:rsidRPr="004F6310">
              <w:rPr>
                <w:rFonts w:ascii="Arial" w:hAnsi="Arial" w:cs="Arial"/>
              </w:rPr>
              <w:t>4</w:t>
            </w:r>
          </w:p>
        </w:tc>
        <w:tc>
          <w:tcPr>
            <w:tcW w:w="2880" w:type="dxa"/>
          </w:tcPr>
          <w:p w14:paraId="6EB230E8" w14:textId="77777777" w:rsidR="0065665C" w:rsidRPr="004F6310" w:rsidRDefault="0065665C" w:rsidP="00596785">
            <w:pPr>
              <w:rPr>
                <w:rFonts w:ascii="Arial" w:hAnsi="Arial" w:cs="Arial"/>
              </w:rPr>
            </w:pPr>
            <w:r w:rsidRPr="004F6310">
              <w:rPr>
                <w:rFonts w:ascii="Arial" w:hAnsi="Arial" w:cs="Arial"/>
              </w:rPr>
              <w:t>4</w:t>
            </w:r>
          </w:p>
        </w:tc>
      </w:tr>
      <w:tr w:rsidR="0065665C" w:rsidRPr="004F6310" w14:paraId="03CE0A8B" w14:textId="77777777">
        <w:trPr>
          <w:trHeight w:val="288"/>
        </w:trPr>
        <w:tc>
          <w:tcPr>
            <w:tcW w:w="2448" w:type="dxa"/>
          </w:tcPr>
          <w:p w14:paraId="5981CF73" w14:textId="77777777" w:rsidR="0065665C" w:rsidRPr="004F6310" w:rsidRDefault="0065665C" w:rsidP="00596785">
            <w:pPr>
              <w:rPr>
                <w:rFonts w:ascii="Arial" w:hAnsi="Arial" w:cs="Arial"/>
              </w:rPr>
            </w:pPr>
            <w:r w:rsidRPr="004F6310">
              <w:rPr>
                <w:rFonts w:ascii="Arial" w:hAnsi="Arial" w:cs="Arial"/>
              </w:rPr>
              <w:t>Diluent</w:t>
            </w:r>
          </w:p>
        </w:tc>
        <w:tc>
          <w:tcPr>
            <w:tcW w:w="2160" w:type="dxa"/>
          </w:tcPr>
          <w:p w14:paraId="64004A0A" w14:textId="77777777" w:rsidR="0065665C" w:rsidRPr="004F6310" w:rsidRDefault="0065665C" w:rsidP="00596785">
            <w:pPr>
              <w:rPr>
                <w:rFonts w:ascii="Arial" w:hAnsi="Arial" w:cs="Arial"/>
              </w:rPr>
            </w:pPr>
            <w:r w:rsidRPr="004F6310">
              <w:rPr>
                <w:rFonts w:ascii="Arial" w:hAnsi="Arial" w:cs="Arial"/>
              </w:rPr>
              <w:t>Chase buffer</w:t>
            </w:r>
          </w:p>
        </w:tc>
        <w:tc>
          <w:tcPr>
            <w:tcW w:w="2520" w:type="dxa"/>
          </w:tcPr>
          <w:p w14:paraId="7A25449C" w14:textId="77777777" w:rsidR="0065665C" w:rsidRPr="004F6310" w:rsidRDefault="0065665C" w:rsidP="00596785">
            <w:pPr>
              <w:rPr>
                <w:rFonts w:ascii="Arial" w:hAnsi="Arial" w:cs="Arial"/>
              </w:rPr>
            </w:pPr>
            <w:r w:rsidRPr="004F6310">
              <w:rPr>
                <w:rFonts w:ascii="Arial" w:hAnsi="Arial" w:cs="Arial"/>
              </w:rPr>
              <w:t xml:space="preserve">Assay </w:t>
            </w:r>
            <w:del w:id="171" w:author="Lenovo User" w:date="2011-03-09T17:36:00Z">
              <w:r w:rsidRPr="004F6310" w:rsidDel="00541F81">
                <w:rPr>
                  <w:rFonts w:ascii="Arial" w:hAnsi="Arial" w:cs="Arial"/>
                </w:rPr>
                <w:delText>diluent</w:delText>
              </w:r>
            </w:del>
            <w:ins w:id="172" w:author="Lenovo User" w:date="2011-03-09T17:36:00Z">
              <w:r w:rsidR="00541F81">
                <w:rPr>
                  <w:rFonts w:ascii="Arial" w:hAnsi="Arial" w:cs="Arial"/>
                </w:rPr>
                <w:t>diluents</w:t>
              </w:r>
            </w:ins>
          </w:p>
        </w:tc>
        <w:tc>
          <w:tcPr>
            <w:tcW w:w="2880" w:type="dxa"/>
          </w:tcPr>
          <w:p w14:paraId="02C612DB" w14:textId="77777777" w:rsidR="0065665C" w:rsidRPr="004F6310" w:rsidRDefault="0065665C" w:rsidP="00596785">
            <w:pPr>
              <w:rPr>
                <w:rFonts w:ascii="Arial" w:hAnsi="Arial" w:cs="Arial"/>
              </w:rPr>
            </w:pPr>
            <w:r w:rsidRPr="004F6310">
              <w:rPr>
                <w:rFonts w:ascii="Arial" w:hAnsi="Arial" w:cs="Arial"/>
              </w:rPr>
              <w:t>Wash solution</w:t>
            </w:r>
          </w:p>
        </w:tc>
      </w:tr>
      <w:tr w:rsidR="0065665C" w:rsidRPr="004F6310" w14:paraId="7135AF6B" w14:textId="77777777">
        <w:trPr>
          <w:trHeight w:val="288"/>
        </w:trPr>
        <w:tc>
          <w:tcPr>
            <w:tcW w:w="2448" w:type="dxa"/>
          </w:tcPr>
          <w:p w14:paraId="127725B5" w14:textId="77777777" w:rsidR="0065665C" w:rsidRPr="004F6310" w:rsidRDefault="0065665C" w:rsidP="00596785">
            <w:pPr>
              <w:rPr>
                <w:rFonts w:ascii="Arial" w:hAnsi="Arial" w:cs="Arial"/>
              </w:rPr>
            </w:pPr>
            <w:r w:rsidRPr="004F6310">
              <w:rPr>
                <w:rFonts w:ascii="Arial" w:hAnsi="Arial" w:cs="Arial"/>
              </w:rPr>
              <w:t>Timing</w:t>
            </w:r>
          </w:p>
        </w:tc>
        <w:tc>
          <w:tcPr>
            <w:tcW w:w="2160" w:type="dxa"/>
          </w:tcPr>
          <w:p w14:paraId="7FEE457E" w14:textId="77777777" w:rsidR="0065665C" w:rsidRPr="004F6310" w:rsidRDefault="0065665C" w:rsidP="00596785">
            <w:pPr>
              <w:rPr>
                <w:rFonts w:ascii="Arial" w:hAnsi="Arial" w:cs="Arial"/>
              </w:rPr>
            </w:pPr>
            <w:r w:rsidRPr="004F6310">
              <w:rPr>
                <w:rFonts w:ascii="Arial" w:hAnsi="Arial" w:cs="Arial"/>
              </w:rPr>
              <w:t>15 minutes</w:t>
            </w:r>
          </w:p>
        </w:tc>
        <w:tc>
          <w:tcPr>
            <w:tcW w:w="2520" w:type="dxa"/>
          </w:tcPr>
          <w:p w14:paraId="72ECDEEE" w14:textId="77777777" w:rsidR="0065665C" w:rsidRPr="004F6310" w:rsidRDefault="0065665C" w:rsidP="00596785">
            <w:pPr>
              <w:rPr>
                <w:rFonts w:ascii="Arial" w:hAnsi="Arial" w:cs="Arial"/>
              </w:rPr>
            </w:pPr>
            <w:r w:rsidRPr="004F6310">
              <w:rPr>
                <w:rFonts w:ascii="Arial" w:hAnsi="Arial" w:cs="Arial"/>
              </w:rPr>
              <w:t xml:space="preserve">10 minutes </w:t>
            </w:r>
            <w:r w:rsidRPr="004F6310">
              <w:rPr>
                <w:rFonts w:ascii="Arial" w:hAnsi="Arial" w:cs="Arial"/>
                <w:b/>
                <w:bCs/>
              </w:rPr>
              <w:t>(do not read after 20 mins)</w:t>
            </w:r>
          </w:p>
        </w:tc>
        <w:tc>
          <w:tcPr>
            <w:tcW w:w="2880" w:type="dxa"/>
          </w:tcPr>
          <w:p w14:paraId="04314521" w14:textId="77777777" w:rsidR="0065665C" w:rsidRPr="004F6310" w:rsidRDefault="0065665C" w:rsidP="00596785">
            <w:pPr>
              <w:rPr>
                <w:rFonts w:ascii="Arial" w:hAnsi="Arial" w:cs="Arial"/>
              </w:rPr>
            </w:pPr>
            <w:r w:rsidRPr="004F6310">
              <w:rPr>
                <w:rFonts w:ascii="Arial" w:hAnsi="Arial" w:cs="Arial"/>
              </w:rPr>
              <w:t xml:space="preserve">10 minutes </w:t>
            </w:r>
            <w:r w:rsidRPr="004F6310">
              <w:rPr>
                <w:rFonts w:ascii="Arial" w:hAnsi="Arial" w:cs="Arial"/>
                <w:b/>
                <w:bCs/>
              </w:rPr>
              <w:t>(do not read after 12 mins)</w:t>
            </w:r>
          </w:p>
        </w:tc>
      </w:tr>
    </w:tbl>
    <w:p w14:paraId="3397910F" w14:textId="77777777" w:rsidR="0065665C" w:rsidRPr="004F6310" w:rsidRDefault="0065665C" w:rsidP="00816176">
      <w:pPr>
        <w:rPr>
          <w:rFonts w:ascii="Arial" w:hAnsi="Arial" w:cs="Arial"/>
        </w:rPr>
      </w:pPr>
    </w:p>
    <w:p w14:paraId="58A4C995" w14:textId="77777777" w:rsidR="0065665C" w:rsidRPr="004F6310" w:rsidRDefault="0065665C" w:rsidP="00816176">
      <w:pPr>
        <w:numPr>
          <w:ilvl w:val="3"/>
          <w:numId w:val="8"/>
        </w:numPr>
        <w:rPr>
          <w:rFonts w:ascii="Arial" w:hAnsi="Arial" w:cs="Arial"/>
        </w:rPr>
      </w:pPr>
      <w:r w:rsidRPr="004F6310">
        <w:rPr>
          <w:rFonts w:ascii="Arial" w:hAnsi="Arial" w:cs="Arial"/>
        </w:rPr>
        <w:t>Post-test Counseling (Giving results, Making risk reduction plan or identifying sources of support, Closure)</w:t>
      </w:r>
    </w:p>
    <w:p w14:paraId="44D650DD" w14:textId="77777777" w:rsidR="0065665C" w:rsidRPr="004F6310" w:rsidRDefault="0065665C" w:rsidP="00816176">
      <w:pPr>
        <w:ind w:left="1080"/>
        <w:rPr>
          <w:rFonts w:ascii="Arial" w:hAnsi="Arial" w:cs="Arial"/>
        </w:rPr>
      </w:pPr>
    </w:p>
    <w:p w14:paraId="6CE9122A" w14:textId="77777777" w:rsidR="0065665C" w:rsidRPr="004F6310" w:rsidRDefault="0065665C" w:rsidP="00816176">
      <w:pPr>
        <w:rPr>
          <w:rFonts w:ascii="Arial" w:hAnsi="Arial" w:cs="Arial"/>
          <w:b/>
        </w:rPr>
      </w:pPr>
    </w:p>
    <w:p w14:paraId="446AB3F8" w14:textId="77777777" w:rsidR="0065665C" w:rsidRPr="004F6310" w:rsidRDefault="0065665C" w:rsidP="00816176">
      <w:pPr>
        <w:rPr>
          <w:rFonts w:ascii="Arial" w:hAnsi="Arial" w:cs="Arial"/>
          <w:b/>
          <w:bCs/>
          <w:u w:val="single"/>
        </w:rPr>
      </w:pPr>
      <w:r w:rsidRPr="004F6310">
        <w:rPr>
          <w:rFonts w:ascii="Arial" w:hAnsi="Arial" w:cs="Arial"/>
          <w:b/>
          <w:bCs/>
          <w:u w:val="single"/>
        </w:rPr>
        <w:t>C3. Respondent’s Test Results:</w:t>
      </w:r>
    </w:p>
    <w:p w14:paraId="4C86FB59" w14:textId="77777777" w:rsidR="0065665C" w:rsidRPr="004F6310" w:rsidRDefault="0065665C" w:rsidP="00816176">
      <w:pPr>
        <w:rPr>
          <w:rFonts w:ascii="Arial" w:hAnsi="Arial" w:cs="Arial"/>
          <w:b/>
          <w:bCs/>
          <w:u w:val="single"/>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15C82B61" w14:textId="77777777">
        <w:trPr>
          <w:trHeight w:val="51"/>
        </w:trPr>
        <w:tc>
          <w:tcPr>
            <w:tcW w:w="720" w:type="dxa"/>
          </w:tcPr>
          <w:p w14:paraId="71655F65" w14:textId="77777777" w:rsidR="0065665C" w:rsidRPr="004F6310" w:rsidRDefault="0065665C" w:rsidP="00E94CCA">
            <w:pPr>
              <w:numPr>
                <w:ilvl w:val="0"/>
                <w:numId w:val="5"/>
              </w:numPr>
              <w:rPr>
                <w:rFonts w:ascii="Arial" w:hAnsi="Arial" w:cs="Arial"/>
                <w:sz w:val="20"/>
                <w:szCs w:val="20"/>
              </w:rPr>
            </w:pPr>
          </w:p>
        </w:tc>
        <w:tc>
          <w:tcPr>
            <w:tcW w:w="5040" w:type="dxa"/>
          </w:tcPr>
          <w:p w14:paraId="59098C44"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Determine HIV test?</w:t>
            </w:r>
          </w:p>
        </w:tc>
        <w:tc>
          <w:tcPr>
            <w:tcW w:w="4248" w:type="dxa"/>
          </w:tcPr>
          <w:p w14:paraId="5E57002B"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4AAE47F0"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r w:rsidRPr="004F6310">
              <w:rPr>
                <w:rFonts w:ascii="Arial" w:hAnsi="Arial" w:cs="Arial"/>
                <w:b/>
                <w:bCs/>
                <w:sz w:val="20"/>
                <w:szCs w:val="20"/>
              </w:rPr>
              <w:t xml:space="preserve">&gt;&gt;&gt;&gt;skip to question </w:t>
            </w:r>
            <w:r w:rsidR="00E94CCA" w:rsidRPr="004F6310">
              <w:rPr>
                <w:rFonts w:ascii="Arial" w:hAnsi="Arial" w:cs="Arial"/>
                <w:b/>
                <w:bCs/>
                <w:sz w:val="20"/>
                <w:szCs w:val="20"/>
              </w:rPr>
              <w:t>217</w:t>
            </w:r>
          </w:p>
          <w:p w14:paraId="1B0AA59F"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028079AA"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3B527580" w14:textId="77777777">
        <w:trPr>
          <w:trHeight w:val="51"/>
        </w:trPr>
        <w:tc>
          <w:tcPr>
            <w:tcW w:w="720" w:type="dxa"/>
          </w:tcPr>
          <w:p w14:paraId="3B34D9B2" w14:textId="77777777" w:rsidR="0065665C" w:rsidRPr="004F6310" w:rsidRDefault="0065665C" w:rsidP="00E94CCA">
            <w:pPr>
              <w:numPr>
                <w:ilvl w:val="0"/>
                <w:numId w:val="5"/>
              </w:numPr>
              <w:rPr>
                <w:rFonts w:ascii="Arial" w:hAnsi="Arial" w:cs="Arial"/>
                <w:sz w:val="20"/>
                <w:szCs w:val="20"/>
              </w:rPr>
            </w:pPr>
          </w:p>
        </w:tc>
        <w:tc>
          <w:tcPr>
            <w:tcW w:w="5040" w:type="dxa"/>
          </w:tcPr>
          <w:p w14:paraId="759047A5"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Bioline HIV Test?</w:t>
            </w:r>
          </w:p>
        </w:tc>
        <w:tc>
          <w:tcPr>
            <w:tcW w:w="4248" w:type="dxa"/>
          </w:tcPr>
          <w:p w14:paraId="3B1977CF"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5B160535"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76D2A741"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0A676320"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08A87C3C" w14:textId="77777777">
        <w:trPr>
          <w:trHeight w:val="51"/>
        </w:trPr>
        <w:tc>
          <w:tcPr>
            <w:tcW w:w="720" w:type="dxa"/>
          </w:tcPr>
          <w:p w14:paraId="65729626" w14:textId="77777777" w:rsidR="0065665C" w:rsidRPr="004F6310" w:rsidRDefault="0065665C" w:rsidP="00E94CCA">
            <w:pPr>
              <w:numPr>
                <w:ilvl w:val="0"/>
                <w:numId w:val="5"/>
              </w:numPr>
              <w:rPr>
                <w:rFonts w:ascii="Arial" w:hAnsi="Arial" w:cs="Arial"/>
                <w:sz w:val="20"/>
                <w:szCs w:val="20"/>
              </w:rPr>
            </w:pPr>
          </w:p>
        </w:tc>
        <w:tc>
          <w:tcPr>
            <w:tcW w:w="5040" w:type="dxa"/>
          </w:tcPr>
          <w:p w14:paraId="77F72A29"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Unigold HIV test?</w:t>
            </w:r>
          </w:p>
        </w:tc>
        <w:tc>
          <w:tcPr>
            <w:tcW w:w="4248" w:type="dxa"/>
          </w:tcPr>
          <w:p w14:paraId="6019587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476474F9"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73E84BD2"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31B1AF8D"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514E6AE9" w14:textId="77777777">
        <w:trPr>
          <w:trHeight w:val="51"/>
        </w:trPr>
        <w:tc>
          <w:tcPr>
            <w:tcW w:w="720" w:type="dxa"/>
            <w:shd w:val="clear" w:color="auto" w:fill="D9D9D9"/>
          </w:tcPr>
          <w:p w14:paraId="42B2AC44" w14:textId="77777777" w:rsidR="0065665C" w:rsidRPr="004F6310" w:rsidRDefault="0065665C" w:rsidP="00E94CCA">
            <w:pPr>
              <w:numPr>
                <w:ilvl w:val="0"/>
                <w:numId w:val="5"/>
              </w:numPr>
              <w:rPr>
                <w:rFonts w:ascii="Arial" w:hAnsi="Arial" w:cs="Arial"/>
                <w:i/>
                <w:iCs/>
                <w:sz w:val="20"/>
                <w:szCs w:val="20"/>
              </w:rPr>
            </w:pPr>
          </w:p>
        </w:tc>
        <w:tc>
          <w:tcPr>
            <w:tcW w:w="5040" w:type="dxa"/>
            <w:shd w:val="clear" w:color="auto" w:fill="D9D9D9"/>
          </w:tcPr>
          <w:p w14:paraId="5B877575"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final result?</w:t>
            </w:r>
          </w:p>
        </w:tc>
        <w:tc>
          <w:tcPr>
            <w:tcW w:w="4248" w:type="dxa"/>
            <w:shd w:val="clear" w:color="auto" w:fill="D9D9D9"/>
          </w:tcPr>
          <w:p w14:paraId="76B1F1A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23907FF1"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79890628" w14:textId="77777777" w:rsidR="0065665C" w:rsidRPr="004F6310" w:rsidRDefault="0065665C" w:rsidP="00596785">
            <w:pPr>
              <w:rPr>
                <w:rFonts w:ascii="Arial" w:hAnsi="Arial" w:cs="Arial"/>
                <w:sz w:val="20"/>
                <w:szCs w:val="20"/>
              </w:rPr>
            </w:pPr>
            <w:r w:rsidRPr="004F6310">
              <w:rPr>
                <w:rFonts w:ascii="Arial" w:hAnsi="Arial" w:cs="Arial"/>
                <w:sz w:val="20"/>
                <w:szCs w:val="20"/>
              </w:rPr>
              <w:lastRenderedPageBreak/>
              <w:t>3. [   ]  Inconclusive (explain)_____________</w:t>
            </w:r>
          </w:p>
          <w:p w14:paraId="18BE22EC" w14:textId="77777777" w:rsidR="0065665C" w:rsidRPr="004F6310" w:rsidRDefault="0065665C" w:rsidP="00596785">
            <w:pPr>
              <w:rPr>
                <w:rFonts w:ascii="Arial" w:hAnsi="Arial" w:cs="Arial"/>
                <w:i/>
                <w:iCs/>
                <w:sz w:val="20"/>
                <w:szCs w:val="20"/>
              </w:rPr>
            </w:pPr>
          </w:p>
        </w:tc>
      </w:tr>
    </w:tbl>
    <w:p w14:paraId="486848CE" w14:textId="77777777" w:rsidR="0065665C" w:rsidRPr="004F6310" w:rsidRDefault="007C4F10" w:rsidP="00816176">
      <w:pPr>
        <w:rPr>
          <w:rFonts w:ascii="Arial" w:hAnsi="Arial" w:cs="Arial"/>
          <w:b/>
          <w:bCs/>
          <w:u w:val="single"/>
        </w:rPr>
      </w:pPr>
      <w:r w:rsidRPr="004F6310">
        <w:rPr>
          <w:rFonts w:ascii="Arial" w:hAnsi="Arial" w:cs="Arial"/>
          <w:b/>
          <w:bCs/>
          <w:u w:val="single"/>
        </w:rPr>
        <w:lastRenderedPageBreak/>
        <w:br/>
      </w:r>
      <w:r w:rsidR="0065665C" w:rsidRPr="004F6310">
        <w:rPr>
          <w:rFonts w:ascii="Arial" w:hAnsi="Arial" w:cs="Arial"/>
          <w:b/>
          <w:bCs/>
          <w:u w:val="single"/>
        </w:rPr>
        <w:t>C4. Partner’s Test Results (if applicable):</w:t>
      </w:r>
    </w:p>
    <w:p w14:paraId="63BDF0B5" w14:textId="77777777" w:rsidR="0065665C" w:rsidRPr="004F6310" w:rsidRDefault="0065665C" w:rsidP="00816176">
      <w:pPr>
        <w:rPr>
          <w:rFonts w:ascii="Arial" w:hAnsi="Arial" w:cs="Arial"/>
          <w:b/>
          <w:bCs/>
          <w:u w:val="single"/>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4D35EF25" w14:textId="77777777">
        <w:trPr>
          <w:trHeight w:val="51"/>
        </w:trPr>
        <w:tc>
          <w:tcPr>
            <w:tcW w:w="720" w:type="dxa"/>
          </w:tcPr>
          <w:p w14:paraId="08C842D9" w14:textId="77777777" w:rsidR="0065665C" w:rsidRPr="004F6310" w:rsidRDefault="0065665C" w:rsidP="00E94CCA">
            <w:pPr>
              <w:numPr>
                <w:ilvl w:val="0"/>
                <w:numId w:val="5"/>
              </w:numPr>
              <w:rPr>
                <w:rFonts w:ascii="Arial" w:hAnsi="Arial" w:cs="Arial"/>
                <w:sz w:val="20"/>
                <w:szCs w:val="20"/>
              </w:rPr>
            </w:pPr>
          </w:p>
        </w:tc>
        <w:tc>
          <w:tcPr>
            <w:tcW w:w="5040" w:type="dxa"/>
          </w:tcPr>
          <w:p w14:paraId="05B93250" w14:textId="77777777" w:rsidR="0065665C" w:rsidRPr="004F6310" w:rsidRDefault="0065665C" w:rsidP="00596785">
            <w:pPr>
              <w:rPr>
                <w:rFonts w:ascii="Arial" w:hAnsi="Arial" w:cs="Arial"/>
                <w:sz w:val="20"/>
                <w:szCs w:val="20"/>
              </w:rPr>
            </w:pPr>
            <w:r w:rsidRPr="004F6310">
              <w:rPr>
                <w:rFonts w:ascii="Arial" w:hAnsi="Arial" w:cs="Arial"/>
                <w:sz w:val="20"/>
                <w:szCs w:val="20"/>
              </w:rPr>
              <w:t>Was the respondent’s partner tested for HIV?</w:t>
            </w:r>
          </w:p>
        </w:tc>
        <w:tc>
          <w:tcPr>
            <w:tcW w:w="4248" w:type="dxa"/>
          </w:tcPr>
          <w:p w14:paraId="2CCBD25F"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22525FE7"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 xml:space="preserve">&gt;&gt;&gt;&gt;&gt;&gt;&gt;&gt;&gt;skip to Question </w:t>
            </w:r>
            <w:r w:rsidR="00E94CCA" w:rsidRPr="004F6310">
              <w:rPr>
                <w:rFonts w:ascii="Arial" w:hAnsi="Arial" w:cs="Arial"/>
                <w:b/>
                <w:bCs/>
                <w:sz w:val="20"/>
                <w:szCs w:val="20"/>
              </w:rPr>
              <w:t>222</w:t>
            </w:r>
          </w:p>
        </w:tc>
      </w:tr>
      <w:tr w:rsidR="0065665C" w:rsidRPr="004F6310" w14:paraId="5B8E3A71" w14:textId="77777777">
        <w:trPr>
          <w:trHeight w:val="51"/>
        </w:trPr>
        <w:tc>
          <w:tcPr>
            <w:tcW w:w="720" w:type="dxa"/>
          </w:tcPr>
          <w:p w14:paraId="29242A32" w14:textId="77777777" w:rsidR="0065665C" w:rsidRPr="004F6310" w:rsidRDefault="0065665C" w:rsidP="00E94CCA">
            <w:pPr>
              <w:numPr>
                <w:ilvl w:val="0"/>
                <w:numId w:val="5"/>
              </w:numPr>
              <w:rPr>
                <w:rFonts w:ascii="Arial" w:hAnsi="Arial" w:cs="Arial"/>
                <w:sz w:val="20"/>
                <w:szCs w:val="20"/>
              </w:rPr>
            </w:pPr>
          </w:p>
        </w:tc>
        <w:tc>
          <w:tcPr>
            <w:tcW w:w="5040" w:type="dxa"/>
          </w:tcPr>
          <w:p w14:paraId="6B738C24"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partner’s Determine HIV test?</w:t>
            </w:r>
          </w:p>
        </w:tc>
        <w:tc>
          <w:tcPr>
            <w:tcW w:w="4248" w:type="dxa"/>
          </w:tcPr>
          <w:p w14:paraId="4AD421F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4727AEF6"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2. [   ]  Negative </w:t>
            </w:r>
            <w:r w:rsidRPr="004F6310">
              <w:rPr>
                <w:rFonts w:ascii="Arial" w:hAnsi="Arial" w:cs="Arial"/>
                <w:b/>
                <w:bCs/>
                <w:sz w:val="20"/>
                <w:szCs w:val="20"/>
              </w:rPr>
              <w:t xml:space="preserve">&gt;&gt;&gt;&gt;skip to question </w:t>
            </w:r>
            <w:r w:rsidR="00E94CCA" w:rsidRPr="004F6310">
              <w:rPr>
                <w:rFonts w:ascii="Arial" w:hAnsi="Arial" w:cs="Arial"/>
                <w:b/>
                <w:bCs/>
                <w:sz w:val="20"/>
                <w:szCs w:val="20"/>
              </w:rPr>
              <w:t>222</w:t>
            </w:r>
          </w:p>
          <w:p w14:paraId="586FEFFA"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59563724"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66684425" w14:textId="77777777">
        <w:trPr>
          <w:trHeight w:val="51"/>
        </w:trPr>
        <w:tc>
          <w:tcPr>
            <w:tcW w:w="720" w:type="dxa"/>
          </w:tcPr>
          <w:p w14:paraId="7A64DD22" w14:textId="77777777" w:rsidR="0065665C" w:rsidRPr="004F6310" w:rsidRDefault="0065665C" w:rsidP="00E94CCA">
            <w:pPr>
              <w:numPr>
                <w:ilvl w:val="0"/>
                <w:numId w:val="5"/>
              </w:numPr>
              <w:rPr>
                <w:rFonts w:ascii="Arial" w:hAnsi="Arial" w:cs="Arial"/>
                <w:sz w:val="20"/>
                <w:szCs w:val="20"/>
              </w:rPr>
            </w:pPr>
          </w:p>
        </w:tc>
        <w:tc>
          <w:tcPr>
            <w:tcW w:w="5040" w:type="dxa"/>
          </w:tcPr>
          <w:p w14:paraId="0A846AA0"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partner’s Bioline HIV Test?</w:t>
            </w:r>
          </w:p>
        </w:tc>
        <w:tc>
          <w:tcPr>
            <w:tcW w:w="4248" w:type="dxa"/>
          </w:tcPr>
          <w:p w14:paraId="14FB269D"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02050824"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1615FBE9"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646DE147"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6A5BC3ED" w14:textId="77777777">
        <w:trPr>
          <w:trHeight w:val="51"/>
        </w:trPr>
        <w:tc>
          <w:tcPr>
            <w:tcW w:w="720" w:type="dxa"/>
          </w:tcPr>
          <w:p w14:paraId="490B3A19" w14:textId="77777777" w:rsidR="0065665C" w:rsidRPr="004F6310" w:rsidRDefault="0065665C" w:rsidP="00E94CCA">
            <w:pPr>
              <w:numPr>
                <w:ilvl w:val="0"/>
                <w:numId w:val="5"/>
              </w:numPr>
              <w:rPr>
                <w:rFonts w:ascii="Arial" w:hAnsi="Arial" w:cs="Arial"/>
                <w:sz w:val="20"/>
                <w:szCs w:val="20"/>
              </w:rPr>
            </w:pPr>
          </w:p>
        </w:tc>
        <w:tc>
          <w:tcPr>
            <w:tcW w:w="5040" w:type="dxa"/>
          </w:tcPr>
          <w:p w14:paraId="4EC0B82F"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result of the partner’s Unigold HIV test?</w:t>
            </w:r>
          </w:p>
        </w:tc>
        <w:tc>
          <w:tcPr>
            <w:tcW w:w="4248" w:type="dxa"/>
          </w:tcPr>
          <w:p w14:paraId="5266BA84"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4A0E32D1"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1DC0661A" w14:textId="77777777" w:rsidR="0065665C" w:rsidRPr="004F6310" w:rsidRDefault="0065665C" w:rsidP="00596785">
            <w:pPr>
              <w:rPr>
                <w:rFonts w:ascii="Arial" w:hAnsi="Arial" w:cs="Arial"/>
                <w:sz w:val="20"/>
                <w:szCs w:val="20"/>
              </w:rPr>
            </w:pPr>
            <w:r w:rsidRPr="004F6310">
              <w:rPr>
                <w:rFonts w:ascii="Arial" w:hAnsi="Arial" w:cs="Arial"/>
                <w:sz w:val="20"/>
                <w:szCs w:val="20"/>
              </w:rPr>
              <w:t>3. [   ]  Invalid (explain)_________________</w:t>
            </w:r>
          </w:p>
          <w:p w14:paraId="7919B5AE" w14:textId="77777777" w:rsidR="0065665C" w:rsidRPr="004F6310" w:rsidRDefault="0065665C" w:rsidP="00596785">
            <w:pPr>
              <w:rPr>
                <w:rFonts w:ascii="Arial" w:hAnsi="Arial" w:cs="Arial"/>
                <w:sz w:val="20"/>
                <w:szCs w:val="20"/>
              </w:rPr>
            </w:pPr>
            <w:r w:rsidRPr="004F6310">
              <w:rPr>
                <w:rFonts w:ascii="Arial" w:hAnsi="Arial" w:cs="Arial"/>
                <w:sz w:val="20"/>
                <w:szCs w:val="20"/>
              </w:rPr>
              <w:t>4. [   ]  Not done (explain)_______________</w:t>
            </w:r>
          </w:p>
        </w:tc>
      </w:tr>
      <w:tr w:rsidR="0065665C" w:rsidRPr="004F6310" w14:paraId="6F4A7169" w14:textId="77777777">
        <w:trPr>
          <w:trHeight w:val="51"/>
        </w:trPr>
        <w:tc>
          <w:tcPr>
            <w:tcW w:w="720" w:type="dxa"/>
            <w:shd w:val="clear" w:color="auto" w:fill="D9D9D9"/>
          </w:tcPr>
          <w:p w14:paraId="5D7854B4" w14:textId="77777777" w:rsidR="0065665C" w:rsidRPr="004F6310" w:rsidRDefault="0065665C" w:rsidP="00E94CCA">
            <w:pPr>
              <w:numPr>
                <w:ilvl w:val="0"/>
                <w:numId w:val="5"/>
              </w:numPr>
              <w:rPr>
                <w:rFonts w:ascii="Arial" w:hAnsi="Arial" w:cs="Arial"/>
                <w:i/>
                <w:iCs/>
                <w:sz w:val="20"/>
                <w:szCs w:val="20"/>
              </w:rPr>
            </w:pPr>
          </w:p>
        </w:tc>
        <w:tc>
          <w:tcPr>
            <w:tcW w:w="5040" w:type="dxa"/>
            <w:shd w:val="clear" w:color="auto" w:fill="D9D9D9"/>
          </w:tcPr>
          <w:p w14:paraId="6C567606" w14:textId="77777777" w:rsidR="0065665C" w:rsidRPr="004F6310" w:rsidRDefault="0065665C" w:rsidP="00596785">
            <w:pPr>
              <w:rPr>
                <w:rFonts w:ascii="Arial" w:hAnsi="Arial" w:cs="Arial"/>
                <w:sz w:val="20"/>
                <w:szCs w:val="20"/>
              </w:rPr>
            </w:pPr>
            <w:r w:rsidRPr="004F6310">
              <w:rPr>
                <w:rFonts w:ascii="Arial" w:hAnsi="Arial" w:cs="Arial"/>
                <w:sz w:val="20"/>
                <w:szCs w:val="20"/>
              </w:rPr>
              <w:t>What was the final result of the partner’s HIV test?</w:t>
            </w:r>
          </w:p>
        </w:tc>
        <w:tc>
          <w:tcPr>
            <w:tcW w:w="4248" w:type="dxa"/>
            <w:shd w:val="clear" w:color="auto" w:fill="D9D9D9"/>
          </w:tcPr>
          <w:p w14:paraId="4BFAAEF4"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Positive              </w:t>
            </w:r>
          </w:p>
          <w:p w14:paraId="6B169A55" w14:textId="77777777" w:rsidR="0065665C" w:rsidRPr="004F6310" w:rsidRDefault="0065665C" w:rsidP="00596785">
            <w:pPr>
              <w:rPr>
                <w:rFonts w:ascii="Arial" w:hAnsi="Arial" w:cs="Arial"/>
                <w:sz w:val="20"/>
                <w:szCs w:val="20"/>
              </w:rPr>
            </w:pPr>
            <w:r w:rsidRPr="004F6310">
              <w:rPr>
                <w:rFonts w:ascii="Arial" w:hAnsi="Arial" w:cs="Arial"/>
                <w:sz w:val="20"/>
                <w:szCs w:val="20"/>
              </w:rPr>
              <w:t>2. [   ]  Negative</w:t>
            </w:r>
          </w:p>
          <w:p w14:paraId="5D2BAAF5" w14:textId="77777777" w:rsidR="0065665C" w:rsidRPr="004F6310" w:rsidRDefault="0065665C" w:rsidP="00596785">
            <w:pPr>
              <w:rPr>
                <w:rFonts w:ascii="Arial" w:hAnsi="Arial" w:cs="Arial"/>
                <w:sz w:val="20"/>
                <w:szCs w:val="20"/>
              </w:rPr>
            </w:pPr>
            <w:r w:rsidRPr="004F6310">
              <w:rPr>
                <w:rFonts w:ascii="Arial" w:hAnsi="Arial" w:cs="Arial"/>
                <w:sz w:val="20"/>
                <w:szCs w:val="20"/>
              </w:rPr>
              <w:t>3. [   ]  Inconclusive (explain)_____________</w:t>
            </w:r>
          </w:p>
        </w:tc>
      </w:tr>
    </w:tbl>
    <w:p w14:paraId="15EDC561" w14:textId="77777777" w:rsidR="0065665C" w:rsidRPr="004F6310" w:rsidRDefault="0065665C" w:rsidP="00816176">
      <w:pPr>
        <w:rPr>
          <w:rFonts w:ascii="Arial" w:hAnsi="Arial" w:cs="Arial"/>
          <w:b/>
          <w:bCs/>
          <w:u w:val="single"/>
        </w:rPr>
      </w:pPr>
    </w:p>
    <w:p w14:paraId="5DB9D402" w14:textId="77777777" w:rsidR="0065665C" w:rsidRPr="004F6310" w:rsidRDefault="0065665C" w:rsidP="00816176">
      <w:pPr>
        <w:rPr>
          <w:rFonts w:ascii="Arial" w:hAnsi="Arial" w:cs="Arial"/>
          <w:b/>
          <w:bCs/>
          <w:u w:val="single"/>
        </w:rPr>
      </w:pPr>
    </w:p>
    <w:p w14:paraId="3D072C4A" w14:textId="77777777" w:rsidR="0065665C" w:rsidRPr="004F6310" w:rsidRDefault="0065665C" w:rsidP="00816176">
      <w:pPr>
        <w:rPr>
          <w:rFonts w:ascii="Arial" w:hAnsi="Arial" w:cs="Arial"/>
          <w:b/>
          <w:bCs/>
          <w:u w:val="single"/>
        </w:rPr>
      </w:pPr>
      <w:r w:rsidRPr="004F6310">
        <w:rPr>
          <w:rFonts w:ascii="Arial" w:hAnsi="Arial" w:cs="Arial"/>
          <w:b/>
          <w:bCs/>
          <w:u w:val="single"/>
        </w:rPr>
        <w:t>C5. Collection of Dry Blood Sample for Quality Control</w:t>
      </w:r>
    </w:p>
    <w:p w14:paraId="573AEB5F" w14:textId="77777777" w:rsidR="0065665C" w:rsidRPr="004F6310" w:rsidRDefault="0065665C" w:rsidP="00816176">
      <w:pPr>
        <w:rPr>
          <w:rFonts w:ascii="Arial" w:hAnsi="Arial" w:cs="Arial"/>
          <w:b/>
          <w:bCs/>
          <w:u w:val="single"/>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2C4E43F6" w14:textId="77777777">
        <w:trPr>
          <w:trHeight w:val="739"/>
        </w:trPr>
        <w:tc>
          <w:tcPr>
            <w:tcW w:w="720" w:type="dxa"/>
          </w:tcPr>
          <w:p w14:paraId="0A648936" w14:textId="77777777" w:rsidR="0065665C" w:rsidRPr="004F6310" w:rsidRDefault="0065665C" w:rsidP="00E94CCA">
            <w:pPr>
              <w:numPr>
                <w:ilvl w:val="0"/>
                <w:numId w:val="5"/>
              </w:numPr>
              <w:rPr>
                <w:rFonts w:ascii="Arial" w:hAnsi="Arial" w:cs="Arial"/>
                <w:sz w:val="20"/>
                <w:szCs w:val="20"/>
              </w:rPr>
            </w:pPr>
          </w:p>
        </w:tc>
        <w:tc>
          <w:tcPr>
            <w:tcW w:w="5040" w:type="dxa"/>
          </w:tcPr>
          <w:p w14:paraId="4DF08D18" w14:textId="77777777" w:rsidR="0065665C" w:rsidRPr="004F6310" w:rsidRDefault="0065665C" w:rsidP="00596785">
            <w:pPr>
              <w:rPr>
                <w:rFonts w:ascii="Arial" w:hAnsi="Arial" w:cs="Arial"/>
                <w:sz w:val="20"/>
                <w:szCs w:val="20"/>
              </w:rPr>
            </w:pPr>
            <w:r w:rsidRPr="004F6310">
              <w:rPr>
                <w:rFonts w:ascii="Arial" w:hAnsi="Arial" w:cs="Arial"/>
                <w:sz w:val="20"/>
                <w:szCs w:val="20"/>
              </w:rPr>
              <w:t>Was the respondent sampled for quality control?</w:t>
            </w:r>
          </w:p>
        </w:tc>
        <w:tc>
          <w:tcPr>
            <w:tcW w:w="4248" w:type="dxa"/>
          </w:tcPr>
          <w:p w14:paraId="2061BF91"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 continue with specimen collection      </w:t>
            </w:r>
          </w:p>
          <w:p w14:paraId="60FEDC17" w14:textId="77777777" w:rsidR="0065665C" w:rsidRPr="004F6310" w:rsidRDefault="0065665C" w:rsidP="00596785">
            <w:pPr>
              <w:rPr>
                <w:rFonts w:ascii="Arial" w:hAnsi="Arial" w:cs="Arial"/>
                <w:b/>
                <w:bCs/>
                <w:sz w:val="20"/>
                <w:szCs w:val="20"/>
              </w:rPr>
            </w:pPr>
            <w:r w:rsidRPr="004F6310">
              <w:rPr>
                <w:rFonts w:ascii="Arial" w:hAnsi="Arial" w:cs="Arial"/>
                <w:sz w:val="20"/>
                <w:szCs w:val="20"/>
              </w:rPr>
              <w:t xml:space="preserve">2. [   ]  No </w:t>
            </w:r>
            <w:r w:rsidRPr="004F6310">
              <w:rPr>
                <w:rFonts w:ascii="Arial" w:hAnsi="Arial" w:cs="Arial"/>
                <w:b/>
                <w:bCs/>
                <w:sz w:val="20"/>
                <w:szCs w:val="20"/>
              </w:rPr>
              <w:t>&gt;&gt;&gt;&gt;skip to Section D, Q</w:t>
            </w:r>
            <w:r w:rsidR="00E94CCA" w:rsidRPr="004F6310">
              <w:rPr>
                <w:rFonts w:ascii="Arial" w:hAnsi="Arial" w:cs="Arial"/>
                <w:b/>
                <w:bCs/>
                <w:sz w:val="20"/>
                <w:szCs w:val="20"/>
              </w:rPr>
              <w:t>. 224</w:t>
            </w:r>
          </w:p>
        </w:tc>
      </w:tr>
    </w:tbl>
    <w:p w14:paraId="5191F388" w14:textId="77777777" w:rsidR="0065665C" w:rsidRPr="004F6310" w:rsidRDefault="0065665C" w:rsidP="00816176">
      <w:pPr>
        <w:rPr>
          <w:rFonts w:ascii="Arial" w:hAnsi="Arial" w:cs="Arial"/>
          <w:b/>
          <w:bCs/>
          <w:u w:val="single"/>
        </w:rPr>
      </w:pPr>
    </w:p>
    <w:p w14:paraId="673886F7" w14:textId="77777777" w:rsidR="0065665C" w:rsidRPr="004F6310" w:rsidRDefault="0065665C" w:rsidP="00816176">
      <w:pPr>
        <w:numPr>
          <w:ilvl w:val="1"/>
          <w:numId w:val="3"/>
        </w:numPr>
        <w:rPr>
          <w:rFonts w:ascii="Arial" w:hAnsi="Arial" w:cs="Arial"/>
          <w:b/>
          <w:bCs/>
          <w:sz w:val="22"/>
          <w:szCs w:val="22"/>
          <w:u w:val="single"/>
        </w:rPr>
      </w:pPr>
      <w:r w:rsidRPr="004F6310">
        <w:rPr>
          <w:rFonts w:ascii="Arial" w:hAnsi="Arial" w:cs="Arial"/>
          <w:b/>
          <w:bCs/>
          <w:sz w:val="22"/>
          <w:szCs w:val="22"/>
          <w:u w:val="single"/>
        </w:rPr>
        <w:t>Specimen collection</w:t>
      </w:r>
    </w:p>
    <w:p w14:paraId="7E9E9468" w14:textId="77777777" w:rsidR="0065665C" w:rsidRPr="004F6310" w:rsidRDefault="0065665C" w:rsidP="00816176">
      <w:pPr>
        <w:ind w:left="1800"/>
        <w:rPr>
          <w:rFonts w:ascii="Arial" w:hAnsi="Arial" w:cs="Arial"/>
          <w:sz w:val="22"/>
          <w:szCs w:val="22"/>
        </w:rPr>
      </w:pPr>
      <w:r w:rsidRPr="004F6310">
        <w:rPr>
          <w:rFonts w:ascii="Arial" w:hAnsi="Arial" w:cs="Arial"/>
          <w:sz w:val="22"/>
          <w:szCs w:val="22"/>
        </w:rPr>
        <w:t>Carefully apply 2 drops of blood with a pipette onto filter paper.  The blood should be allowed to thoroughly saturate the paper and then the paper should be allowed to air dry for a minimum of 3 hours.  Caked or clotted specimens are not acceptable.</w:t>
      </w:r>
    </w:p>
    <w:p w14:paraId="24B06274" w14:textId="77777777" w:rsidR="0065665C" w:rsidRPr="004F6310" w:rsidRDefault="0065665C" w:rsidP="00816176">
      <w:pPr>
        <w:ind w:left="1800"/>
        <w:rPr>
          <w:rFonts w:ascii="Arial" w:hAnsi="Arial" w:cs="Arial"/>
          <w:sz w:val="22"/>
          <w:szCs w:val="22"/>
        </w:rPr>
      </w:pPr>
      <w:r w:rsidRPr="004F6310">
        <w:rPr>
          <w:rFonts w:ascii="Arial" w:hAnsi="Arial" w:cs="Arial"/>
          <w:sz w:val="22"/>
          <w:szCs w:val="22"/>
        </w:rPr>
        <w:t xml:space="preserve"> </w:t>
      </w:r>
    </w:p>
    <w:p w14:paraId="1DBDBB9B" w14:textId="77777777" w:rsidR="0065665C" w:rsidRPr="004F6310" w:rsidRDefault="0065665C" w:rsidP="00816176">
      <w:pPr>
        <w:numPr>
          <w:ilvl w:val="1"/>
          <w:numId w:val="3"/>
        </w:numPr>
        <w:rPr>
          <w:rFonts w:ascii="Arial" w:hAnsi="Arial" w:cs="Arial"/>
          <w:b/>
          <w:bCs/>
          <w:sz w:val="22"/>
          <w:szCs w:val="22"/>
          <w:u w:val="single"/>
        </w:rPr>
      </w:pPr>
      <w:r w:rsidRPr="004F6310">
        <w:rPr>
          <w:rFonts w:ascii="Arial" w:hAnsi="Arial" w:cs="Arial"/>
          <w:b/>
          <w:bCs/>
          <w:sz w:val="22"/>
          <w:szCs w:val="22"/>
          <w:u w:val="single"/>
        </w:rPr>
        <w:t>Labeling</w:t>
      </w:r>
    </w:p>
    <w:p w14:paraId="12D2FD62" w14:textId="77777777" w:rsidR="0065665C" w:rsidRPr="004F6310" w:rsidRDefault="0065665C" w:rsidP="00816176">
      <w:pPr>
        <w:ind w:left="1800"/>
        <w:rPr>
          <w:rFonts w:ascii="Arial" w:hAnsi="Arial" w:cs="Arial"/>
          <w:sz w:val="22"/>
          <w:szCs w:val="22"/>
        </w:rPr>
      </w:pPr>
      <w:r w:rsidRPr="004F6310">
        <w:rPr>
          <w:rFonts w:ascii="Arial" w:hAnsi="Arial" w:cs="Arial"/>
          <w:sz w:val="22"/>
          <w:szCs w:val="22"/>
        </w:rPr>
        <w:t>Affix a sticker with the biomarker ID # to the filter paper.</w:t>
      </w:r>
    </w:p>
    <w:p w14:paraId="434F446F" w14:textId="77777777" w:rsidR="0065665C" w:rsidRPr="004F6310" w:rsidRDefault="0065665C" w:rsidP="00816176">
      <w:pPr>
        <w:ind w:left="1800"/>
        <w:rPr>
          <w:rFonts w:ascii="Arial" w:hAnsi="Arial" w:cs="Arial"/>
          <w:sz w:val="22"/>
          <w:szCs w:val="22"/>
        </w:rPr>
      </w:pPr>
    </w:p>
    <w:p w14:paraId="53013A21" w14:textId="77777777" w:rsidR="0065665C" w:rsidRPr="004F6310" w:rsidRDefault="0065665C" w:rsidP="00816176">
      <w:pPr>
        <w:numPr>
          <w:ilvl w:val="1"/>
          <w:numId w:val="3"/>
        </w:numPr>
        <w:rPr>
          <w:rFonts w:ascii="Arial" w:hAnsi="Arial" w:cs="Arial"/>
          <w:b/>
          <w:bCs/>
          <w:sz w:val="22"/>
          <w:szCs w:val="22"/>
          <w:u w:val="single"/>
        </w:rPr>
      </w:pPr>
      <w:r w:rsidRPr="004F6310">
        <w:rPr>
          <w:rFonts w:ascii="Arial" w:hAnsi="Arial" w:cs="Arial"/>
          <w:b/>
          <w:bCs/>
          <w:sz w:val="22"/>
          <w:szCs w:val="22"/>
          <w:u w:val="single"/>
        </w:rPr>
        <w:t>Specimen storage and transportation</w:t>
      </w:r>
    </w:p>
    <w:p w14:paraId="711FDBBA" w14:textId="77777777" w:rsidR="0065665C" w:rsidRPr="004F6310" w:rsidRDefault="0065665C" w:rsidP="00816176">
      <w:pPr>
        <w:ind w:left="1800"/>
        <w:rPr>
          <w:rFonts w:ascii="Arial" w:hAnsi="Arial" w:cs="Arial"/>
          <w:sz w:val="20"/>
          <w:szCs w:val="20"/>
        </w:rPr>
      </w:pPr>
      <w:r w:rsidRPr="004F6310">
        <w:rPr>
          <w:rFonts w:ascii="Arial" w:hAnsi="Arial" w:cs="Arial"/>
          <w:sz w:val="20"/>
          <w:szCs w:val="20"/>
        </w:rPr>
        <w:t>Place the filter paper in a quick drying rack.  Once dry, wrap in manila paper and store in high quality bond envelopes. The samples should then be transported to the laboratory for analysis. The dried blood spot can be stored for a maximum of 30 days.</w:t>
      </w:r>
    </w:p>
    <w:p w14:paraId="6E3D634E" w14:textId="77777777" w:rsidR="0065665C" w:rsidRPr="004F6310" w:rsidRDefault="0065665C" w:rsidP="00816176">
      <w:pPr>
        <w:ind w:left="720"/>
      </w:pPr>
    </w:p>
    <w:p w14:paraId="4417A78A" w14:textId="77777777" w:rsidR="0065665C" w:rsidRPr="004F6310" w:rsidRDefault="0065665C" w:rsidP="00816176">
      <w:pPr>
        <w:ind w:left="720"/>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36BB1F01" w14:textId="77777777">
        <w:trPr>
          <w:trHeight w:val="51"/>
        </w:trPr>
        <w:tc>
          <w:tcPr>
            <w:tcW w:w="720" w:type="dxa"/>
          </w:tcPr>
          <w:p w14:paraId="5A832AE1" w14:textId="77777777" w:rsidR="0065665C" w:rsidRPr="004F6310" w:rsidRDefault="0065665C" w:rsidP="00E94CCA">
            <w:pPr>
              <w:numPr>
                <w:ilvl w:val="0"/>
                <w:numId w:val="5"/>
              </w:numPr>
              <w:rPr>
                <w:rFonts w:ascii="Arial" w:hAnsi="Arial" w:cs="Arial"/>
                <w:sz w:val="20"/>
                <w:szCs w:val="20"/>
              </w:rPr>
            </w:pPr>
          </w:p>
        </w:tc>
        <w:tc>
          <w:tcPr>
            <w:tcW w:w="5040" w:type="dxa"/>
          </w:tcPr>
          <w:p w14:paraId="7510DA18" w14:textId="77777777" w:rsidR="0065665C" w:rsidRPr="004F6310" w:rsidRDefault="0065665C" w:rsidP="00596785">
            <w:pPr>
              <w:rPr>
                <w:rFonts w:ascii="Arial" w:hAnsi="Arial" w:cs="Arial"/>
                <w:sz w:val="20"/>
                <w:szCs w:val="20"/>
              </w:rPr>
            </w:pPr>
            <w:r w:rsidRPr="004F6310">
              <w:rPr>
                <w:rFonts w:ascii="Arial" w:hAnsi="Arial" w:cs="Arial"/>
                <w:sz w:val="20"/>
                <w:szCs w:val="20"/>
              </w:rPr>
              <w:t>Did the respondent provide a dried blood sample?</w:t>
            </w:r>
          </w:p>
        </w:tc>
        <w:tc>
          <w:tcPr>
            <w:tcW w:w="4248" w:type="dxa"/>
          </w:tcPr>
          <w:p w14:paraId="228BBB30"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6598ECA3" w14:textId="77777777" w:rsidR="0065665C" w:rsidRPr="004F6310" w:rsidRDefault="0065665C" w:rsidP="00596785">
            <w:pPr>
              <w:rPr>
                <w:rFonts w:ascii="Arial" w:hAnsi="Arial" w:cs="Arial"/>
                <w:sz w:val="20"/>
                <w:szCs w:val="20"/>
              </w:rPr>
            </w:pPr>
            <w:r w:rsidRPr="004F6310">
              <w:rPr>
                <w:rFonts w:ascii="Arial" w:hAnsi="Arial" w:cs="Arial"/>
                <w:sz w:val="20"/>
                <w:szCs w:val="20"/>
              </w:rPr>
              <w:t>2. [   ]  No, respondent refused</w:t>
            </w:r>
          </w:p>
        </w:tc>
      </w:tr>
    </w:tbl>
    <w:p w14:paraId="43A13185" w14:textId="77777777" w:rsidR="00E7395D" w:rsidRPr="004F6310" w:rsidRDefault="00E7395D" w:rsidP="00816176">
      <w:pPr>
        <w:rPr>
          <w:rFonts w:ascii="Arial" w:hAnsi="Arial" w:cs="Arial"/>
          <w:b/>
          <w:bCs/>
          <w:highlight w:val="lightGray"/>
        </w:rPr>
      </w:pPr>
    </w:p>
    <w:p w14:paraId="19F59216" w14:textId="77777777" w:rsidR="0065665C" w:rsidRPr="004F6310" w:rsidRDefault="0065665C" w:rsidP="00816176">
      <w:pPr>
        <w:rPr>
          <w:rFonts w:ascii="Arial" w:hAnsi="Arial" w:cs="Arial"/>
          <w:b/>
          <w:bCs/>
        </w:rPr>
      </w:pPr>
      <w:r w:rsidRPr="004F6310">
        <w:rPr>
          <w:rFonts w:ascii="Arial" w:hAnsi="Arial" w:cs="Arial"/>
          <w:b/>
          <w:bCs/>
          <w:highlight w:val="lightGray"/>
        </w:rPr>
        <w:t>SECTION D: Condom Intervention</w:t>
      </w:r>
    </w:p>
    <w:p w14:paraId="7CF21681" w14:textId="77777777" w:rsidR="0065665C" w:rsidRPr="004F6310" w:rsidRDefault="0065665C" w:rsidP="00816176">
      <w:pPr>
        <w:rPr>
          <w:rFonts w:ascii="Arial" w:hAnsi="Arial" w:cs="Arial"/>
          <w:b/>
          <w:bCs/>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2C2CC9EF" w14:textId="77777777">
        <w:trPr>
          <w:trHeight w:val="51"/>
        </w:trPr>
        <w:tc>
          <w:tcPr>
            <w:tcW w:w="720" w:type="dxa"/>
          </w:tcPr>
          <w:p w14:paraId="6E563BC3" w14:textId="77777777" w:rsidR="0065665C" w:rsidRPr="004F6310" w:rsidRDefault="0065665C" w:rsidP="00E94CCA">
            <w:pPr>
              <w:numPr>
                <w:ilvl w:val="0"/>
                <w:numId w:val="5"/>
              </w:numPr>
              <w:rPr>
                <w:rFonts w:ascii="Arial" w:hAnsi="Arial" w:cs="Arial"/>
                <w:sz w:val="20"/>
                <w:szCs w:val="20"/>
              </w:rPr>
            </w:pPr>
          </w:p>
        </w:tc>
        <w:tc>
          <w:tcPr>
            <w:tcW w:w="5040" w:type="dxa"/>
          </w:tcPr>
          <w:p w14:paraId="7D3F8D11" w14:textId="77777777" w:rsidR="0065665C" w:rsidRPr="004F6310" w:rsidRDefault="0065665C" w:rsidP="00596785">
            <w:pPr>
              <w:rPr>
                <w:rFonts w:ascii="Arial" w:hAnsi="Arial" w:cs="Arial"/>
                <w:sz w:val="20"/>
                <w:szCs w:val="20"/>
              </w:rPr>
            </w:pPr>
            <w:r w:rsidRPr="004F6310">
              <w:rPr>
                <w:rFonts w:ascii="Arial" w:hAnsi="Arial" w:cs="Arial"/>
                <w:sz w:val="20"/>
                <w:szCs w:val="20"/>
              </w:rPr>
              <w:t>Was the respondent sampled to receive condoms?</w:t>
            </w:r>
          </w:p>
          <w:p w14:paraId="0A13AE4E" w14:textId="77777777" w:rsidR="0065665C" w:rsidRPr="004F6310" w:rsidRDefault="0065665C" w:rsidP="00596785">
            <w:pPr>
              <w:rPr>
                <w:rFonts w:ascii="Arial" w:hAnsi="Arial" w:cs="Arial"/>
                <w:sz w:val="20"/>
                <w:szCs w:val="20"/>
              </w:rPr>
            </w:pPr>
          </w:p>
        </w:tc>
        <w:tc>
          <w:tcPr>
            <w:tcW w:w="4248" w:type="dxa"/>
          </w:tcPr>
          <w:p w14:paraId="301293D2"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w:t>
            </w:r>
          </w:p>
          <w:p w14:paraId="53BD9C94" w14:textId="77777777" w:rsidR="0065665C" w:rsidRPr="004F6310" w:rsidRDefault="0065665C" w:rsidP="00E94CCA">
            <w:pPr>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&gt;&gt;&gt;&gt;&gt;&gt;&gt;&gt;&gt;&gt;</w:t>
            </w:r>
            <w:r w:rsidR="00E94CCA" w:rsidRPr="004F6310">
              <w:rPr>
                <w:rFonts w:ascii="Arial" w:hAnsi="Arial" w:cs="Arial"/>
                <w:b/>
                <w:bCs/>
                <w:sz w:val="20"/>
                <w:szCs w:val="20"/>
              </w:rPr>
              <w:t>END</w:t>
            </w:r>
          </w:p>
        </w:tc>
      </w:tr>
    </w:tbl>
    <w:p w14:paraId="4D4BAC71" w14:textId="77777777" w:rsidR="0065665C" w:rsidRPr="004F6310" w:rsidRDefault="0065665C" w:rsidP="00816176">
      <w:pPr>
        <w:rPr>
          <w:rFonts w:ascii="Arial" w:hAnsi="Arial" w:cs="Arial"/>
          <w:b/>
          <w:bCs/>
          <w:u w:val="single"/>
        </w:rPr>
      </w:pPr>
    </w:p>
    <w:p w14:paraId="6B2343FD" w14:textId="77777777" w:rsidR="0065665C" w:rsidRPr="004F6310" w:rsidRDefault="0065665C" w:rsidP="00816176">
      <w:pPr>
        <w:rPr>
          <w:rFonts w:ascii="Arial" w:hAnsi="Arial" w:cs="Arial"/>
          <w:b/>
          <w:bCs/>
          <w:u w:val="single"/>
        </w:rPr>
      </w:pPr>
    </w:p>
    <w:p w14:paraId="42F4320D" w14:textId="77777777" w:rsidR="0065665C" w:rsidRPr="004F6310" w:rsidRDefault="0065665C" w:rsidP="00816176">
      <w:pPr>
        <w:rPr>
          <w:rFonts w:ascii="Arial" w:hAnsi="Arial" w:cs="Arial"/>
          <w:b/>
          <w:bCs/>
        </w:rPr>
      </w:pPr>
      <w:r w:rsidRPr="004F6310">
        <w:rPr>
          <w:rFonts w:ascii="Arial" w:hAnsi="Arial" w:cs="Arial"/>
          <w:b/>
          <w:bCs/>
        </w:rPr>
        <w:t xml:space="preserve">If the respondent was sampled to receive condoms, offer </w:t>
      </w:r>
      <w:r w:rsidRPr="004F6310">
        <w:rPr>
          <w:rFonts w:ascii="Arial" w:hAnsi="Arial" w:cs="Arial"/>
          <w:b/>
          <w:bCs/>
          <w:u w:val="single"/>
        </w:rPr>
        <w:t>50 packs of 3 condoms</w:t>
      </w:r>
      <w:r w:rsidRPr="004F6310">
        <w:rPr>
          <w:rFonts w:ascii="Arial" w:hAnsi="Arial" w:cs="Arial"/>
          <w:b/>
          <w:bCs/>
        </w:rPr>
        <w:t>.</w:t>
      </w:r>
    </w:p>
    <w:p w14:paraId="2D31015A" w14:textId="77777777" w:rsidR="0065665C" w:rsidRPr="004F6310" w:rsidRDefault="0065665C" w:rsidP="00816176">
      <w:pPr>
        <w:rPr>
          <w:rFonts w:ascii="Arial" w:hAnsi="Arial" w:cs="Arial"/>
        </w:rPr>
      </w:pPr>
    </w:p>
    <w:p w14:paraId="4C0DB15C" w14:textId="77777777" w:rsidR="0065665C" w:rsidRPr="004F6310" w:rsidRDefault="0065665C" w:rsidP="00816176">
      <w:pPr>
        <w:rPr>
          <w:rFonts w:ascii="Arial" w:hAnsi="Arial" w:cs="Arial"/>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65665C" w:rsidRPr="004F6310" w14:paraId="063097E1" w14:textId="77777777">
        <w:trPr>
          <w:trHeight w:val="51"/>
        </w:trPr>
        <w:tc>
          <w:tcPr>
            <w:tcW w:w="720" w:type="dxa"/>
          </w:tcPr>
          <w:p w14:paraId="445A0431" w14:textId="77777777" w:rsidR="0065665C" w:rsidRPr="004F6310" w:rsidRDefault="0065665C" w:rsidP="00E94CCA">
            <w:pPr>
              <w:numPr>
                <w:ilvl w:val="0"/>
                <w:numId w:val="5"/>
              </w:numPr>
              <w:rPr>
                <w:rFonts w:ascii="Arial" w:hAnsi="Arial" w:cs="Arial"/>
                <w:sz w:val="20"/>
                <w:szCs w:val="20"/>
              </w:rPr>
            </w:pPr>
          </w:p>
        </w:tc>
        <w:tc>
          <w:tcPr>
            <w:tcW w:w="5040" w:type="dxa"/>
          </w:tcPr>
          <w:p w14:paraId="4C5FA99C" w14:textId="77777777" w:rsidR="0065665C" w:rsidRPr="004F6310" w:rsidRDefault="0065665C" w:rsidP="00596785">
            <w:pPr>
              <w:rPr>
                <w:rFonts w:ascii="Arial" w:hAnsi="Arial" w:cs="Arial"/>
                <w:sz w:val="20"/>
                <w:szCs w:val="20"/>
              </w:rPr>
            </w:pPr>
            <w:r w:rsidRPr="004F6310">
              <w:rPr>
                <w:rFonts w:ascii="Arial" w:hAnsi="Arial" w:cs="Arial"/>
                <w:sz w:val="20"/>
                <w:szCs w:val="20"/>
              </w:rPr>
              <w:t>Did the respondent take the condoms?</w:t>
            </w:r>
          </w:p>
          <w:p w14:paraId="0CFAAF66" w14:textId="77777777" w:rsidR="0065665C" w:rsidRPr="004F6310" w:rsidRDefault="0065665C" w:rsidP="00596785">
            <w:pPr>
              <w:rPr>
                <w:rFonts w:ascii="Arial" w:hAnsi="Arial" w:cs="Arial"/>
                <w:sz w:val="20"/>
                <w:szCs w:val="20"/>
              </w:rPr>
            </w:pPr>
          </w:p>
        </w:tc>
        <w:tc>
          <w:tcPr>
            <w:tcW w:w="4248" w:type="dxa"/>
          </w:tcPr>
          <w:p w14:paraId="08279AD9"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  YES, all of them        </w:t>
            </w:r>
          </w:p>
          <w:p w14:paraId="726C328C" w14:textId="77777777" w:rsidR="0065665C" w:rsidRPr="004F6310" w:rsidRDefault="0065665C" w:rsidP="00596785">
            <w:pPr>
              <w:rPr>
                <w:rFonts w:ascii="Arial" w:hAnsi="Arial" w:cs="Arial"/>
                <w:sz w:val="20"/>
                <w:szCs w:val="20"/>
              </w:rPr>
            </w:pPr>
            <w:r w:rsidRPr="004F6310">
              <w:rPr>
                <w:rFonts w:ascii="Arial" w:hAnsi="Arial" w:cs="Arial"/>
                <w:sz w:val="20"/>
                <w:szCs w:val="20"/>
              </w:rPr>
              <w:t xml:space="preserve">1. [ </w:t>
            </w:r>
            <w:proofErr w:type="gramStart"/>
            <w:r w:rsidRPr="004F6310">
              <w:rPr>
                <w:rFonts w:ascii="Arial" w:hAnsi="Arial" w:cs="Arial"/>
                <w:sz w:val="20"/>
                <w:szCs w:val="20"/>
              </w:rPr>
              <w:t xml:space="preserve">  ]</w:t>
            </w:r>
            <w:proofErr w:type="gramEnd"/>
            <w:r w:rsidRPr="004F6310">
              <w:rPr>
                <w:rFonts w:ascii="Arial" w:hAnsi="Arial" w:cs="Arial"/>
                <w:sz w:val="20"/>
                <w:szCs w:val="20"/>
              </w:rPr>
              <w:t xml:space="preserve">  YES, some &gt; How many?__________     </w:t>
            </w:r>
          </w:p>
          <w:p w14:paraId="3BDC1C25" w14:textId="77777777" w:rsidR="0065665C" w:rsidRPr="004F6310" w:rsidRDefault="0065665C" w:rsidP="00596785">
            <w:pPr>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w:t>
            </w:r>
          </w:p>
        </w:tc>
      </w:tr>
    </w:tbl>
    <w:p w14:paraId="113F3D73" w14:textId="77777777" w:rsidR="0065665C" w:rsidRPr="004F6310" w:rsidRDefault="0065665C" w:rsidP="00816176">
      <w:pPr>
        <w:rPr>
          <w:rFonts w:ascii="Arial" w:hAnsi="Arial" w:cs="Arial"/>
          <w:b/>
          <w:bCs/>
          <w:u w:val="single"/>
        </w:rPr>
      </w:pPr>
    </w:p>
    <w:p w14:paraId="42252CC9" w14:textId="77777777" w:rsidR="0065665C" w:rsidRPr="004F6310" w:rsidRDefault="0065665C" w:rsidP="00816176">
      <w:pPr>
        <w:rPr>
          <w:rFonts w:ascii="Arial" w:hAnsi="Arial" w:cs="Arial"/>
          <w:b/>
          <w:bCs/>
          <w:u w:val="single"/>
        </w:rPr>
      </w:pPr>
    </w:p>
    <w:sectPr w:rsidR="0065665C" w:rsidRPr="004F6310" w:rsidSect="00234680">
      <w:footerReference w:type="default" r:id="rId12"/>
      <w:pgSz w:w="12240" w:h="15840" w:code="1"/>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Lenovo User" w:date="2011-03-09T17:15:00Z" w:initials="LU">
    <w:p w14:paraId="5224C18B" w14:textId="77777777" w:rsidR="006C15CC" w:rsidRDefault="006C15CC">
      <w:pPr>
        <w:pStyle w:val="af0"/>
      </w:pPr>
      <w:r>
        <w:rPr>
          <w:rStyle w:val="af"/>
        </w:rPr>
        <w:annotationRef/>
      </w:r>
      <w:r>
        <w:t>FOs say many respondents may say no hoping for more support from us. Perhaps we could ask if they received anything last year.</w:t>
      </w:r>
    </w:p>
  </w:comment>
  <w:comment w:id="23" w:author="Lenovo User" w:date="2011-03-09T17:15:00Z" w:initials="LU">
    <w:p w14:paraId="6721E0EA" w14:textId="77777777" w:rsidR="006C15CC" w:rsidRDefault="006C15CC">
      <w:pPr>
        <w:pStyle w:val="af0"/>
      </w:pPr>
      <w:r>
        <w:rPr>
          <w:rStyle w:val="af"/>
        </w:rPr>
        <w:annotationRef/>
      </w:r>
      <w:r>
        <w:t>Do we want to include polytechnic here? It’s the most common answer for “Other”.</w:t>
      </w:r>
    </w:p>
  </w:comment>
  <w:comment w:id="32" w:author="Lenovo User" w:date="2011-03-09T17:23:00Z" w:initials="LU">
    <w:p w14:paraId="19BE4EAC" w14:textId="77777777" w:rsidR="006C15CC" w:rsidRDefault="006C15CC">
      <w:pPr>
        <w:pStyle w:val="af0"/>
      </w:pPr>
      <w:r>
        <w:rPr>
          <w:rStyle w:val="af"/>
        </w:rPr>
        <w:annotationRef/>
      </w:r>
      <w:r>
        <w:t xml:space="preserve">I’ll change these choices to the most common and most common for “Other”, like barber, mason, </w:t>
      </w:r>
      <w:proofErr w:type="spellStart"/>
      <w:r>
        <w:t>saloonist</w:t>
      </w:r>
      <w:proofErr w:type="spellEnd"/>
      <w:r>
        <w:t>, and shop attendant.</w:t>
      </w:r>
    </w:p>
  </w:comment>
  <w:comment w:id="39" w:author="Lenovo User" w:date="2011-03-09T17:23:00Z" w:initials="LU">
    <w:p w14:paraId="34DCD1E9" w14:textId="77777777" w:rsidR="006C15CC" w:rsidRDefault="006C15CC">
      <w:pPr>
        <w:pStyle w:val="af0"/>
      </w:pPr>
      <w:r>
        <w:rPr>
          <w:rStyle w:val="af"/>
        </w:rPr>
        <w:annotationRef/>
      </w:r>
      <w:r>
        <w:t>The FOs almost always have to divide.</w:t>
      </w:r>
    </w:p>
  </w:comment>
  <w:comment w:id="46" w:author="Lenovo User" w:date="2011-03-09T17:15:00Z" w:initials="LU">
    <w:p w14:paraId="166D9EAE" w14:textId="77777777" w:rsidR="006C15CC" w:rsidRDefault="006C15CC">
      <w:pPr>
        <w:pStyle w:val="af0"/>
      </w:pPr>
      <w:r>
        <w:rPr>
          <w:rStyle w:val="af"/>
        </w:rPr>
        <w:annotationRef/>
      </w:r>
      <w:r>
        <w:t>Improve translation for Phase 2: “</w:t>
      </w:r>
      <w:proofErr w:type="spellStart"/>
      <w:r>
        <w:t>Habari</w:t>
      </w:r>
      <w:proofErr w:type="spellEnd"/>
      <w:r>
        <w:t xml:space="preserve"> </w:t>
      </w:r>
      <w:proofErr w:type="spellStart"/>
      <w:r>
        <w:t>mageni</w:t>
      </w:r>
      <w:proofErr w:type="spellEnd"/>
      <w:r>
        <w:t>” or “Tarifa” instead of “</w:t>
      </w:r>
      <w:proofErr w:type="spellStart"/>
      <w:r>
        <w:t>Habari</w:t>
      </w:r>
      <w:proofErr w:type="spellEnd"/>
      <w:r>
        <w:t>”, which usually denotes radio or television.</w:t>
      </w:r>
    </w:p>
  </w:comment>
  <w:comment w:id="47" w:author="Lenovo User" w:date="2011-03-09T17:15:00Z" w:initials="LU">
    <w:p w14:paraId="066D342F" w14:textId="77777777" w:rsidR="006C15CC" w:rsidRDefault="006C15CC">
      <w:pPr>
        <w:pStyle w:val="af0"/>
      </w:pPr>
      <w:r>
        <w:rPr>
          <w:rStyle w:val="af"/>
        </w:rPr>
        <w:annotationRef/>
      </w:r>
      <w:r>
        <w:t>Again use different Kiswahili word.</w:t>
      </w:r>
    </w:p>
  </w:comment>
  <w:comment w:id="50" w:author="Lenovo User" w:date="2011-03-09T17:25:00Z" w:initials="LU">
    <w:p w14:paraId="2677A0AE" w14:textId="77777777" w:rsidR="006C15CC" w:rsidRDefault="006C15CC">
      <w:pPr>
        <w:pStyle w:val="af0"/>
      </w:pPr>
      <w:r>
        <w:rPr>
          <w:rStyle w:val="af"/>
        </w:rPr>
        <w:annotationRef/>
      </w:r>
      <w:r>
        <w:t>Respondents always say “Yes” before responses are read.</w:t>
      </w:r>
    </w:p>
  </w:comment>
  <w:comment w:id="55" w:author="Lenovo User" w:date="2011-03-09T17:27:00Z" w:initials="LU">
    <w:p w14:paraId="565BF020" w14:textId="77777777" w:rsidR="006C15CC" w:rsidRDefault="006C15CC">
      <w:pPr>
        <w:pStyle w:val="af0"/>
      </w:pPr>
      <w:r>
        <w:rPr>
          <w:rStyle w:val="af"/>
        </w:rPr>
        <w:annotationRef/>
      </w:r>
      <w:r>
        <w:t>Add Brick-making, cane-cutting, herdsman,</w:t>
      </w:r>
    </w:p>
  </w:comment>
  <w:comment w:id="64" w:author="Lenovo User" w:date="2011-03-09T17:28:00Z" w:initials="LU">
    <w:p w14:paraId="2017EF51" w14:textId="77777777" w:rsidR="006C15CC" w:rsidRDefault="006C15CC">
      <w:pPr>
        <w:pStyle w:val="af0"/>
      </w:pPr>
      <w:r>
        <w:rPr>
          <w:rStyle w:val="af"/>
        </w:rPr>
        <w:annotationRef/>
      </w:r>
      <w:r>
        <w:t>Add Bar maid</w:t>
      </w:r>
    </w:p>
  </w:comment>
  <w:comment w:id="73" w:author="Lenovo User" w:date="2011-03-09T17:29:00Z" w:initials="LU">
    <w:p w14:paraId="5144BB49" w14:textId="77777777" w:rsidR="006C15CC" w:rsidRDefault="006C15CC">
      <w:pPr>
        <w:pStyle w:val="af0"/>
      </w:pPr>
      <w:r>
        <w:rPr>
          <w:rStyle w:val="af"/>
        </w:rPr>
        <w:annotationRef/>
      </w:r>
      <w:r>
        <w:t>Add Doctor</w:t>
      </w:r>
    </w:p>
  </w:comment>
  <w:comment w:id="82" w:author="Lenovo User" w:date="2011-03-09T17:29:00Z" w:initials="LU">
    <w:p w14:paraId="54D1B696" w14:textId="77777777" w:rsidR="006C15CC" w:rsidRDefault="006C15CC">
      <w:pPr>
        <w:pStyle w:val="af0"/>
      </w:pPr>
      <w:r>
        <w:rPr>
          <w:rStyle w:val="af"/>
        </w:rPr>
        <w:annotationRef/>
      </w:r>
      <w:r>
        <w:t>Add nurse</w:t>
      </w:r>
    </w:p>
  </w:comment>
  <w:comment w:id="92" w:author="Lenovo User" w:date="2011-03-09T17:15:00Z" w:initials="LU">
    <w:p w14:paraId="0C5674E2" w14:textId="77777777" w:rsidR="006C15CC" w:rsidRDefault="006C15CC">
      <w:pPr>
        <w:pStyle w:val="af0"/>
      </w:pPr>
      <w:r>
        <w:rPr>
          <w:rStyle w:val="af"/>
        </w:rPr>
        <w:annotationRef/>
      </w:r>
      <w:r>
        <w:t>Most respondents thought we were offering jobs, and were using this question to say they would work for less.</w:t>
      </w:r>
    </w:p>
  </w:comment>
  <w:comment w:id="103" w:author="Lenovo User" w:date="2011-03-09T17:31:00Z" w:initials="LU">
    <w:p w14:paraId="6BCEB427" w14:textId="77777777" w:rsidR="006C15CC" w:rsidRDefault="006C15CC">
      <w:pPr>
        <w:pStyle w:val="af0"/>
      </w:pPr>
      <w:r>
        <w:rPr>
          <w:rStyle w:val="af"/>
        </w:rPr>
        <w:annotationRef/>
      </w:r>
      <w:r>
        <w:t>Also add mechanic, journalist</w:t>
      </w:r>
    </w:p>
  </w:comment>
  <w:comment w:id="106" w:author="Lenovo User" w:date="2011-03-09T17:32:00Z" w:initials="LU">
    <w:p w14:paraId="73E222E4" w14:textId="77777777" w:rsidR="006C15CC" w:rsidRDefault="006C15CC">
      <w:pPr>
        <w:pStyle w:val="af0"/>
      </w:pPr>
      <w:r>
        <w:rPr>
          <w:rStyle w:val="af"/>
        </w:rPr>
        <w:annotationRef/>
      </w:r>
      <w:r>
        <w:t>Add air hostess, engineer, journalist, tailor</w:t>
      </w:r>
    </w:p>
  </w:comment>
  <w:comment w:id="108" w:author="Lenovo User" w:date="2011-03-09T17:33:00Z" w:initials="LU">
    <w:p w14:paraId="4561863B" w14:textId="77777777" w:rsidR="006C15CC" w:rsidRDefault="006C15CC">
      <w:pPr>
        <w:pStyle w:val="af0"/>
      </w:pPr>
      <w:r>
        <w:rPr>
          <w:rStyle w:val="af"/>
        </w:rPr>
        <w:annotationRef/>
      </w:r>
      <w:r>
        <w:t>In Swahili, “</w:t>
      </w:r>
      <w:proofErr w:type="spellStart"/>
      <w:r>
        <w:t>akili</w:t>
      </w:r>
      <w:proofErr w:type="spellEnd"/>
      <w:r>
        <w:t>” is broad. “</w:t>
      </w:r>
      <w:proofErr w:type="spellStart"/>
      <w:r>
        <w:t>Kurukwa</w:t>
      </w:r>
      <w:proofErr w:type="spellEnd"/>
      <w:r>
        <w:t xml:space="preserve"> </w:t>
      </w:r>
      <w:proofErr w:type="spellStart"/>
      <w:r>
        <w:t>na</w:t>
      </w:r>
      <w:proofErr w:type="spellEnd"/>
      <w:r>
        <w:t xml:space="preserve"> </w:t>
      </w:r>
      <w:proofErr w:type="spellStart"/>
      <w:r>
        <w:t>akili</w:t>
      </w:r>
      <w:proofErr w:type="spellEnd"/>
      <w:r>
        <w:t>” is more specific, meaning “to go mad”.</w:t>
      </w:r>
    </w:p>
  </w:comment>
  <w:comment w:id="109" w:author="Lenovo User" w:date="2011-03-09T17:15:00Z" w:initials="LU">
    <w:p w14:paraId="49675395" w14:textId="77777777" w:rsidR="006C15CC" w:rsidRDefault="006C15CC">
      <w:pPr>
        <w:pStyle w:val="af0"/>
      </w:pPr>
      <w:r>
        <w:rPr>
          <w:rStyle w:val="af"/>
        </w:rPr>
        <w:annotationRef/>
      </w:r>
      <w:r>
        <w:t>Also include English “Epilepsy”</w:t>
      </w:r>
    </w:p>
  </w:comment>
  <w:comment w:id="110" w:author="Lenovo User" w:date="2011-03-09T17:15:00Z" w:initials="LU">
    <w:p w14:paraId="1BFE6647" w14:textId="77777777" w:rsidR="006C15CC" w:rsidRDefault="006C15CC">
      <w:pPr>
        <w:pStyle w:val="af0"/>
      </w:pPr>
      <w:r>
        <w:rPr>
          <w:rStyle w:val="af"/>
        </w:rPr>
        <w:annotationRef/>
      </w:r>
      <w:r>
        <w:t>Same, Include English word.</w:t>
      </w:r>
    </w:p>
  </w:comment>
  <w:comment w:id="129" w:author="Lenovo User" w:date="2011-03-09T17:15:00Z" w:initials="LU">
    <w:p w14:paraId="09A681E5" w14:textId="77777777" w:rsidR="006C15CC" w:rsidRDefault="006C15CC">
      <w:pPr>
        <w:pStyle w:val="af0"/>
      </w:pPr>
      <w:r>
        <w:rPr>
          <w:rStyle w:val="af"/>
        </w:rPr>
        <w:annotationRef/>
      </w:r>
      <w:r>
        <w:t>Respondents always ask for examples of restrictions</w:t>
      </w:r>
    </w:p>
  </w:comment>
  <w:comment w:id="128" w:author="Lenovo User" w:date="2011-03-09T17:15:00Z" w:initials="LU">
    <w:p w14:paraId="53D1E856" w14:textId="77777777" w:rsidR="006C15CC" w:rsidRDefault="006C15CC">
      <w:pPr>
        <w:pStyle w:val="af0"/>
      </w:pPr>
      <w:r>
        <w:rPr>
          <w:rStyle w:val="af"/>
        </w:rPr>
        <w:annotationRef/>
      </w:r>
      <w:r>
        <w:t>“No” could mean “Attend school without restriction” or “Not attend school at all”. Perhaps the question should be re-worded so the answers are “Attend without restrictions”, “Attend but with some restrictions”, or “Not attend at all”. We could also change the order of 90 and 91.</w:t>
      </w:r>
    </w:p>
  </w:comment>
  <w:comment w:id="131" w:author="Lenovo User" w:date="2011-03-09T17:15:00Z" w:initials="LU">
    <w:p w14:paraId="36CB0349" w14:textId="77777777" w:rsidR="006C15CC" w:rsidRDefault="006C15CC">
      <w:pPr>
        <w:pStyle w:val="af0"/>
      </w:pPr>
      <w:r>
        <w:rPr>
          <w:rStyle w:val="af"/>
        </w:rPr>
        <w:annotationRef/>
      </w:r>
      <w:r>
        <w:t>Respondents understand this better</w:t>
      </w:r>
    </w:p>
  </w:comment>
  <w:comment w:id="136" w:author="Lenovo User" w:date="2011-03-09T17:15:00Z" w:initials="LU">
    <w:p w14:paraId="2549CB68" w14:textId="77777777" w:rsidR="006C15CC" w:rsidRDefault="006C15CC">
      <w:pPr>
        <w:pStyle w:val="af0"/>
      </w:pPr>
      <w:r>
        <w:rPr>
          <w:rStyle w:val="af"/>
        </w:rPr>
        <w:annotationRef/>
      </w:r>
      <w:r>
        <w:t>The Swahili word we’re using also means “relationship”, so people often say 6 or 7 years old and need clarification. Use “</w:t>
      </w:r>
      <w:proofErr w:type="spellStart"/>
      <w:r>
        <w:t>Ngono</w:t>
      </w:r>
      <w:proofErr w:type="spellEnd"/>
      <w:r>
        <w:t>” instead of “</w:t>
      </w:r>
      <w:proofErr w:type="spellStart"/>
      <w:r>
        <w:t>mapenzi</w:t>
      </w:r>
      <w:proofErr w:type="spellEnd"/>
      <w:r>
        <w:t>”.</w:t>
      </w:r>
    </w:p>
  </w:comment>
  <w:comment w:id="137" w:author="Lenovo User" w:date="2011-03-09T17:15:00Z" w:initials="LU">
    <w:p w14:paraId="1B0D1DFD" w14:textId="77777777" w:rsidR="006C15CC" w:rsidRDefault="006C15CC">
      <w:pPr>
        <w:pStyle w:val="af0"/>
      </w:pPr>
      <w:r>
        <w:rPr>
          <w:rStyle w:val="af"/>
        </w:rPr>
        <w:annotationRef/>
      </w:r>
      <w:r>
        <w:t>Same</w:t>
      </w:r>
    </w:p>
  </w:comment>
  <w:comment w:id="138" w:author="Lenovo User" w:date="2011-03-09T17:15:00Z" w:initials="LU">
    <w:p w14:paraId="61443824" w14:textId="77777777" w:rsidR="006C15CC" w:rsidRDefault="006C15CC">
      <w:pPr>
        <w:pStyle w:val="af0"/>
      </w:pPr>
      <w:r>
        <w:rPr>
          <w:rStyle w:val="af"/>
        </w:rPr>
        <w:annotationRef/>
      </w:r>
      <w:r>
        <w:t>Same</w:t>
      </w:r>
    </w:p>
  </w:comment>
  <w:comment w:id="139" w:author="Lenovo User" w:date="2011-03-09T17:15:00Z" w:initials="LU">
    <w:p w14:paraId="112AB6FD" w14:textId="77777777" w:rsidR="006C15CC" w:rsidRDefault="006C15CC">
      <w:pPr>
        <w:pStyle w:val="af0"/>
      </w:pPr>
      <w:r>
        <w:rPr>
          <w:rStyle w:val="af"/>
        </w:rPr>
        <w:annotationRef/>
      </w:r>
      <w:r>
        <w:t>Move 121 -123 further down, before 130</w:t>
      </w:r>
    </w:p>
  </w:comment>
  <w:comment w:id="142" w:author="Lenovo User" w:date="2011-03-09T17:15:00Z" w:initials="LU">
    <w:p w14:paraId="2EBACFB1" w14:textId="77777777" w:rsidR="006C15CC" w:rsidRDefault="006C15CC">
      <w:pPr>
        <w:pStyle w:val="af0"/>
      </w:pPr>
      <w:r>
        <w:rPr>
          <w:rStyle w:val="af"/>
        </w:rPr>
        <w:annotationRef/>
      </w:r>
      <w:r>
        <w:t>If a respondent answers No in 130, they sometimes don’t understand the context for this question</w:t>
      </w:r>
    </w:p>
  </w:comment>
  <w:comment w:id="147" w:author="Lenovo User" w:date="2011-03-09T17:15:00Z" w:initials="LU">
    <w:p w14:paraId="4FBE9397" w14:textId="77777777" w:rsidR="006C15CC" w:rsidRDefault="006C15CC">
      <w:pPr>
        <w:pStyle w:val="af0"/>
      </w:pPr>
      <w:r>
        <w:rPr>
          <w:rStyle w:val="af"/>
        </w:rPr>
        <w:annotationRef/>
      </w:r>
    </w:p>
  </w:comment>
  <w:comment w:id="149" w:author="Lenovo User" w:date="2011-03-09T17:18:00Z" w:initials="LU">
    <w:p w14:paraId="5D30DCF9" w14:textId="77777777" w:rsidR="006C15CC" w:rsidRDefault="006C15CC">
      <w:pPr>
        <w:pStyle w:val="af0"/>
      </w:pPr>
      <w:r>
        <w:rPr>
          <w:rStyle w:val="af"/>
        </w:rPr>
        <w:annotationRef/>
      </w:r>
      <w:r>
        <w:t>For respondents who haven’t had sex, they say their behavior couldn’t have changed. 64% who have not had sex say No, while 82% who have had sex answer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24C18B" w15:done="0"/>
  <w15:commentEx w15:paraId="6721E0EA" w15:done="0"/>
  <w15:commentEx w15:paraId="19BE4EAC" w15:done="0"/>
  <w15:commentEx w15:paraId="34DCD1E9" w15:done="0"/>
  <w15:commentEx w15:paraId="166D9EAE" w15:done="0"/>
  <w15:commentEx w15:paraId="066D342F" w15:done="0"/>
  <w15:commentEx w15:paraId="2677A0AE" w15:done="0"/>
  <w15:commentEx w15:paraId="565BF020" w15:done="0"/>
  <w15:commentEx w15:paraId="2017EF51" w15:done="0"/>
  <w15:commentEx w15:paraId="5144BB49" w15:done="0"/>
  <w15:commentEx w15:paraId="54D1B696" w15:done="0"/>
  <w15:commentEx w15:paraId="0C5674E2" w15:done="0"/>
  <w15:commentEx w15:paraId="6BCEB427" w15:done="0"/>
  <w15:commentEx w15:paraId="73E222E4" w15:done="0"/>
  <w15:commentEx w15:paraId="4561863B" w15:done="0"/>
  <w15:commentEx w15:paraId="49675395" w15:done="0"/>
  <w15:commentEx w15:paraId="1BFE6647" w15:done="0"/>
  <w15:commentEx w15:paraId="09A681E5" w15:done="0"/>
  <w15:commentEx w15:paraId="53D1E856" w15:done="0"/>
  <w15:commentEx w15:paraId="36CB0349" w15:done="0"/>
  <w15:commentEx w15:paraId="2549CB68" w15:done="0"/>
  <w15:commentEx w15:paraId="1B0D1DFD" w15:done="0"/>
  <w15:commentEx w15:paraId="61443824" w15:done="0"/>
  <w15:commentEx w15:paraId="112AB6FD" w15:done="0"/>
  <w15:commentEx w15:paraId="2EBACFB1" w15:done="0"/>
  <w15:commentEx w15:paraId="4FBE9397" w15:done="0"/>
  <w15:commentEx w15:paraId="5D30DC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4C18B" w16cid:durableId="22A3BD18"/>
  <w16cid:commentId w16cid:paraId="6721E0EA" w16cid:durableId="22A3BD19"/>
  <w16cid:commentId w16cid:paraId="19BE4EAC" w16cid:durableId="22A3BD1A"/>
  <w16cid:commentId w16cid:paraId="34DCD1E9" w16cid:durableId="22A3BD1B"/>
  <w16cid:commentId w16cid:paraId="166D9EAE" w16cid:durableId="22A3BD1C"/>
  <w16cid:commentId w16cid:paraId="066D342F" w16cid:durableId="22A3BD1D"/>
  <w16cid:commentId w16cid:paraId="2677A0AE" w16cid:durableId="22A3BD1E"/>
  <w16cid:commentId w16cid:paraId="565BF020" w16cid:durableId="22A3BD1F"/>
  <w16cid:commentId w16cid:paraId="2017EF51" w16cid:durableId="22A3BD20"/>
  <w16cid:commentId w16cid:paraId="5144BB49" w16cid:durableId="22A3BD21"/>
  <w16cid:commentId w16cid:paraId="54D1B696" w16cid:durableId="22A3BD22"/>
  <w16cid:commentId w16cid:paraId="0C5674E2" w16cid:durableId="22A3BD23"/>
  <w16cid:commentId w16cid:paraId="6BCEB427" w16cid:durableId="22A3BD24"/>
  <w16cid:commentId w16cid:paraId="73E222E4" w16cid:durableId="22A3BD25"/>
  <w16cid:commentId w16cid:paraId="4561863B" w16cid:durableId="22A3BD26"/>
  <w16cid:commentId w16cid:paraId="49675395" w16cid:durableId="22A3BD27"/>
  <w16cid:commentId w16cid:paraId="1BFE6647" w16cid:durableId="22A3BD28"/>
  <w16cid:commentId w16cid:paraId="09A681E5" w16cid:durableId="22A3BD29"/>
  <w16cid:commentId w16cid:paraId="53D1E856" w16cid:durableId="22A3BD2A"/>
  <w16cid:commentId w16cid:paraId="36CB0349" w16cid:durableId="22A3BD2B"/>
  <w16cid:commentId w16cid:paraId="2549CB68" w16cid:durableId="22A3BD2C"/>
  <w16cid:commentId w16cid:paraId="1B0D1DFD" w16cid:durableId="22A3BD2D"/>
  <w16cid:commentId w16cid:paraId="61443824" w16cid:durableId="22A3BD2E"/>
  <w16cid:commentId w16cid:paraId="112AB6FD" w16cid:durableId="22A3BD2F"/>
  <w16cid:commentId w16cid:paraId="2EBACFB1" w16cid:durableId="22A3BD30"/>
  <w16cid:commentId w16cid:paraId="4FBE9397" w16cid:durableId="22A3BD31"/>
  <w16cid:commentId w16cid:paraId="5D30DCF9" w16cid:durableId="22A3B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65A60" w14:textId="77777777" w:rsidR="00714BB5" w:rsidRDefault="00714BB5" w:rsidP="00044AD9">
      <w:r>
        <w:separator/>
      </w:r>
    </w:p>
  </w:endnote>
  <w:endnote w:type="continuationSeparator" w:id="0">
    <w:p w14:paraId="3D76A2C1" w14:textId="77777777" w:rsidR="00714BB5" w:rsidRDefault="00714BB5" w:rsidP="0004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owalliaUPC">
    <w:altName w:val="Arial Unicode MS"/>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A2B3" w14:textId="77777777" w:rsidR="006C15CC" w:rsidRDefault="006C15CC" w:rsidP="00AE0229">
    <w:pPr>
      <w:pStyle w:val="a8"/>
      <w:rPr>
        <w:rStyle w:val="aa"/>
        <w:rFonts w:ascii="Arial" w:hAnsi="Arial" w:cs="Arial"/>
      </w:rPr>
    </w:pPr>
    <w:r w:rsidRPr="00AE0229">
      <w:rPr>
        <w:rFonts w:ascii="Arial" w:hAnsi="Arial" w:cs="Arial"/>
      </w:rPr>
      <w:t>FO Comments ____________________</w:t>
    </w:r>
    <w:r>
      <w:rPr>
        <w:rFonts w:ascii="Arial" w:hAnsi="Arial" w:cs="Arial"/>
      </w:rPr>
      <w:t xml:space="preserve">_____________________________   </w:t>
    </w:r>
    <w:r w:rsidRPr="00AE0229">
      <w:rPr>
        <w:rFonts w:ascii="Arial" w:hAnsi="Arial" w:cs="Arial"/>
      </w:rPr>
      <w:t xml:space="preserve">Page </w:t>
    </w:r>
    <w:r w:rsidRPr="00AE0229">
      <w:rPr>
        <w:rStyle w:val="aa"/>
        <w:rFonts w:ascii="Arial" w:hAnsi="Arial" w:cs="Arial"/>
      </w:rPr>
      <w:fldChar w:fldCharType="begin"/>
    </w:r>
    <w:r w:rsidRPr="00AE0229">
      <w:rPr>
        <w:rStyle w:val="aa"/>
        <w:rFonts w:ascii="Arial" w:hAnsi="Arial" w:cs="Arial"/>
      </w:rPr>
      <w:instrText xml:space="preserve"> PAGE </w:instrText>
    </w:r>
    <w:r w:rsidRPr="00AE0229">
      <w:rPr>
        <w:rStyle w:val="aa"/>
        <w:rFonts w:ascii="Arial" w:hAnsi="Arial" w:cs="Arial"/>
      </w:rPr>
      <w:fldChar w:fldCharType="separate"/>
    </w:r>
    <w:r>
      <w:rPr>
        <w:rStyle w:val="aa"/>
        <w:rFonts w:ascii="Arial" w:hAnsi="Arial" w:cs="Arial"/>
        <w:noProof/>
      </w:rPr>
      <w:t>22</w:t>
    </w:r>
    <w:r w:rsidRPr="00AE0229">
      <w:rPr>
        <w:rStyle w:val="aa"/>
        <w:rFonts w:ascii="Arial" w:hAnsi="Arial" w:cs="Arial"/>
      </w:rPr>
      <w:fldChar w:fldCharType="end"/>
    </w:r>
    <w:r w:rsidRPr="00AE0229">
      <w:rPr>
        <w:rStyle w:val="aa"/>
        <w:rFonts w:ascii="Arial" w:hAnsi="Arial" w:cs="Arial"/>
      </w:rPr>
      <w:t xml:space="preserve"> of </w:t>
    </w:r>
    <w:r w:rsidRPr="00AE0229">
      <w:rPr>
        <w:rStyle w:val="aa"/>
        <w:rFonts w:ascii="Arial" w:hAnsi="Arial" w:cs="Arial"/>
      </w:rPr>
      <w:fldChar w:fldCharType="begin"/>
    </w:r>
    <w:r w:rsidRPr="00AE0229">
      <w:rPr>
        <w:rStyle w:val="aa"/>
        <w:rFonts w:ascii="Arial" w:hAnsi="Arial" w:cs="Arial"/>
      </w:rPr>
      <w:instrText xml:space="preserve"> NUMPAGES </w:instrText>
    </w:r>
    <w:r w:rsidRPr="00AE0229">
      <w:rPr>
        <w:rStyle w:val="aa"/>
        <w:rFonts w:ascii="Arial" w:hAnsi="Arial" w:cs="Arial"/>
      </w:rPr>
      <w:fldChar w:fldCharType="separate"/>
    </w:r>
    <w:r>
      <w:rPr>
        <w:rStyle w:val="aa"/>
        <w:rFonts w:ascii="Arial" w:hAnsi="Arial" w:cs="Arial"/>
        <w:noProof/>
      </w:rPr>
      <w:t>40</w:t>
    </w:r>
    <w:r w:rsidRPr="00AE0229">
      <w:rPr>
        <w:rStyle w:val="a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FE888" w14:textId="77777777" w:rsidR="006C15CC" w:rsidRDefault="006C15CC" w:rsidP="00AE0229">
    <w:pPr>
      <w:pStyle w:val="a8"/>
      <w:rPr>
        <w:rStyle w:val="aa"/>
        <w:rFonts w:ascii="Arial" w:hAnsi="Arial" w:cs="Arial"/>
      </w:rPr>
    </w:pPr>
    <w:r w:rsidRPr="00AE0229">
      <w:rPr>
        <w:rFonts w:ascii="Arial" w:hAnsi="Arial" w:cs="Arial"/>
      </w:rPr>
      <w:t>FO Comments ____________________</w:t>
    </w:r>
    <w:r>
      <w:rPr>
        <w:rFonts w:ascii="Arial" w:hAnsi="Arial" w:cs="Arial"/>
      </w:rPr>
      <w:t xml:space="preserve">_____________________________   </w:t>
    </w:r>
    <w:r w:rsidRPr="00AE0229">
      <w:rPr>
        <w:rFonts w:ascii="Arial" w:hAnsi="Arial" w:cs="Arial"/>
      </w:rPr>
      <w:t xml:space="preserve">Page </w:t>
    </w:r>
    <w:r w:rsidRPr="00AE0229">
      <w:rPr>
        <w:rStyle w:val="aa"/>
        <w:rFonts w:ascii="Arial" w:hAnsi="Arial" w:cs="Arial"/>
      </w:rPr>
      <w:fldChar w:fldCharType="begin"/>
    </w:r>
    <w:r w:rsidRPr="00AE0229">
      <w:rPr>
        <w:rStyle w:val="aa"/>
        <w:rFonts w:ascii="Arial" w:hAnsi="Arial" w:cs="Arial"/>
      </w:rPr>
      <w:instrText xml:space="preserve"> PAGE </w:instrText>
    </w:r>
    <w:r w:rsidRPr="00AE0229">
      <w:rPr>
        <w:rStyle w:val="aa"/>
        <w:rFonts w:ascii="Arial" w:hAnsi="Arial" w:cs="Arial"/>
      </w:rPr>
      <w:fldChar w:fldCharType="separate"/>
    </w:r>
    <w:r>
      <w:rPr>
        <w:rStyle w:val="aa"/>
        <w:rFonts w:ascii="Arial" w:hAnsi="Arial" w:cs="Arial"/>
        <w:noProof/>
      </w:rPr>
      <w:t>40</w:t>
    </w:r>
    <w:r w:rsidRPr="00AE0229">
      <w:rPr>
        <w:rStyle w:val="aa"/>
        <w:rFonts w:ascii="Arial" w:hAnsi="Arial" w:cs="Arial"/>
      </w:rPr>
      <w:fldChar w:fldCharType="end"/>
    </w:r>
    <w:r w:rsidRPr="00AE0229">
      <w:rPr>
        <w:rStyle w:val="aa"/>
        <w:rFonts w:ascii="Arial" w:hAnsi="Arial" w:cs="Arial"/>
      </w:rPr>
      <w:t xml:space="preserve"> of </w:t>
    </w:r>
    <w:r w:rsidRPr="00AE0229">
      <w:rPr>
        <w:rStyle w:val="aa"/>
        <w:rFonts w:ascii="Arial" w:hAnsi="Arial" w:cs="Arial"/>
      </w:rPr>
      <w:fldChar w:fldCharType="begin"/>
    </w:r>
    <w:r w:rsidRPr="00AE0229">
      <w:rPr>
        <w:rStyle w:val="aa"/>
        <w:rFonts w:ascii="Arial" w:hAnsi="Arial" w:cs="Arial"/>
      </w:rPr>
      <w:instrText xml:space="preserve"> NUMPAGES </w:instrText>
    </w:r>
    <w:r w:rsidRPr="00AE0229">
      <w:rPr>
        <w:rStyle w:val="aa"/>
        <w:rFonts w:ascii="Arial" w:hAnsi="Arial" w:cs="Arial"/>
      </w:rPr>
      <w:fldChar w:fldCharType="separate"/>
    </w:r>
    <w:r>
      <w:rPr>
        <w:rStyle w:val="aa"/>
        <w:rFonts w:ascii="Arial" w:hAnsi="Arial" w:cs="Arial"/>
        <w:noProof/>
      </w:rPr>
      <w:t>40</w:t>
    </w:r>
    <w:r w:rsidRPr="00AE0229">
      <w:rPr>
        <w:rStyle w:val="aa"/>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93F32" w14:textId="77777777" w:rsidR="00714BB5" w:rsidRDefault="00714BB5" w:rsidP="00044AD9">
      <w:r>
        <w:separator/>
      </w:r>
    </w:p>
  </w:footnote>
  <w:footnote w:type="continuationSeparator" w:id="0">
    <w:p w14:paraId="06DD5B9A" w14:textId="77777777" w:rsidR="00714BB5" w:rsidRDefault="00714BB5" w:rsidP="00044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30C86C"/>
    <w:multiLevelType w:val="hybridMultilevel"/>
    <w:tmpl w:val="5AC2F68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045F02"/>
    <w:multiLevelType w:val="hybridMultilevel"/>
    <w:tmpl w:val="4DE004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3F73771"/>
    <w:multiLevelType w:val="hybridMultilevel"/>
    <w:tmpl w:val="05862EDE"/>
    <w:lvl w:ilvl="0" w:tplc="EB2EC61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65D2"/>
    <w:multiLevelType w:val="hybridMultilevel"/>
    <w:tmpl w:val="D5722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747F2D"/>
    <w:multiLevelType w:val="hybridMultilevel"/>
    <w:tmpl w:val="5F6C2A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CAF4603"/>
    <w:multiLevelType w:val="hybridMultilevel"/>
    <w:tmpl w:val="26B68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C6493"/>
    <w:multiLevelType w:val="hybridMultilevel"/>
    <w:tmpl w:val="623E7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CF6F09"/>
    <w:multiLevelType w:val="hybridMultilevel"/>
    <w:tmpl w:val="A6D82B9E"/>
    <w:lvl w:ilvl="0" w:tplc="35C655AC">
      <w:start w:val="10"/>
      <w:numFmt w:val="decimal"/>
      <w:lvlText w:val="%1."/>
      <w:lvlJc w:val="left"/>
      <w:pPr>
        <w:tabs>
          <w:tab w:val="num" w:pos="-528"/>
        </w:tabs>
        <w:ind w:left="120"/>
      </w:pPr>
      <w:rPr>
        <w:rFonts w:cs="Times New Roman" w:hint="default"/>
        <w:i w:val="0"/>
        <w:iCs w:val="0"/>
      </w:rPr>
    </w:lvl>
    <w:lvl w:ilvl="1" w:tplc="7EAACFB2">
      <w:start w:val="1"/>
      <w:numFmt w:val="decimal"/>
      <w:lvlText w:val="%2."/>
      <w:lvlJc w:val="left"/>
      <w:pPr>
        <w:tabs>
          <w:tab w:val="num" w:pos="1200"/>
        </w:tabs>
        <w:ind w:left="1200"/>
      </w:pPr>
      <w:rPr>
        <w:rFonts w:cs="Times New Roman" w:hint="default"/>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8" w15:restartNumberingAfterBreak="0">
    <w:nsid w:val="16501EE1"/>
    <w:multiLevelType w:val="hybridMultilevel"/>
    <w:tmpl w:val="8F96D7B4"/>
    <w:lvl w:ilvl="0" w:tplc="B204CF6C">
      <w:start w:val="1"/>
      <w:numFmt w:val="decimal"/>
      <w:lvlText w:val="%1."/>
      <w:lvlJc w:val="left"/>
      <w:pPr>
        <w:ind w:left="39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9" w15:restartNumberingAfterBreak="0">
    <w:nsid w:val="20C316DE"/>
    <w:multiLevelType w:val="hybridMultilevel"/>
    <w:tmpl w:val="0D40C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430466"/>
    <w:multiLevelType w:val="hybridMultilevel"/>
    <w:tmpl w:val="59884AB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FB97766"/>
    <w:multiLevelType w:val="hybridMultilevel"/>
    <w:tmpl w:val="B5227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E06AC2"/>
    <w:multiLevelType w:val="hybridMultilevel"/>
    <w:tmpl w:val="6B10ABF6"/>
    <w:lvl w:ilvl="0" w:tplc="C96CA9A4">
      <w:start w:val="9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EF016A"/>
    <w:multiLevelType w:val="hybridMultilevel"/>
    <w:tmpl w:val="BF3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2D4262"/>
    <w:multiLevelType w:val="hybridMultilevel"/>
    <w:tmpl w:val="EED06B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14B4CA1"/>
    <w:multiLevelType w:val="hybridMultilevel"/>
    <w:tmpl w:val="F29C0A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35751EF"/>
    <w:multiLevelType w:val="hybridMultilevel"/>
    <w:tmpl w:val="49662D2A"/>
    <w:lvl w:ilvl="0" w:tplc="F28C6CFE">
      <w:start w:val="1"/>
      <w:numFmt w:val="decimal"/>
      <w:lvlText w:val="%1."/>
      <w:lvlJc w:val="left"/>
      <w:pPr>
        <w:tabs>
          <w:tab w:val="num" w:pos="1080"/>
        </w:tabs>
        <w:ind w:left="1080" w:hanging="360"/>
      </w:pPr>
      <w:rPr>
        <w:rFonts w:ascii="Arial" w:eastAsia="SimSun" w:hAnsi="Arial" w:cs="Arial"/>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DB222AF"/>
    <w:multiLevelType w:val="hybridMultilevel"/>
    <w:tmpl w:val="8D9E538E"/>
    <w:lvl w:ilvl="0" w:tplc="B204C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05D61"/>
    <w:multiLevelType w:val="hybridMultilevel"/>
    <w:tmpl w:val="4A287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90D10"/>
    <w:multiLevelType w:val="hybridMultilevel"/>
    <w:tmpl w:val="C23AD19C"/>
    <w:lvl w:ilvl="0" w:tplc="B204C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E0AA7"/>
    <w:multiLevelType w:val="hybridMultilevel"/>
    <w:tmpl w:val="D490322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1753688"/>
    <w:multiLevelType w:val="hybridMultilevel"/>
    <w:tmpl w:val="A7669016"/>
    <w:lvl w:ilvl="0" w:tplc="0409000F">
      <w:start w:val="9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4532E28"/>
    <w:multiLevelType w:val="hybridMultilevel"/>
    <w:tmpl w:val="4A287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5302E1"/>
    <w:multiLevelType w:val="hybridMultilevel"/>
    <w:tmpl w:val="411A1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EF6E11"/>
    <w:multiLevelType w:val="hybridMultilevel"/>
    <w:tmpl w:val="C01CA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E36341"/>
    <w:multiLevelType w:val="hybridMultilevel"/>
    <w:tmpl w:val="5A52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3B211F"/>
    <w:multiLevelType w:val="hybridMultilevel"/>
    <w:tmpl w:val="A9941C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0BB381F"/>
    <w:multiLevelType w:val="multilevel"/>
    <w:tmpl w:val="1C8EDFE8"/>
    <w:lvl w:ilvl="0">
      <w:start w:val="1"/>
      <w:numFmt w:val="decimal"/>
      <w:lvlText w:val="%1)"/>
      <w:lvlJc w:val="left"/>
      <w:pPr>
        <w:tabs>
          <w:tab w:val="num" w:pos="360"/>
        </w:tabs>
        <w:ind w:left="360" w:hanging="360"/>
      </w:pPr>
      <w:rPr>
        <w:rFonts w:cs="Times New Roman" w:hint="default"/>
        <w:b/>
        <w:i w:val="0"/>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080"/>
        </w:tabs>
        <w:ind w:left="1080" w:hanging="360"/>
      </w:pPr>
      <w:rPr>
        <w:rFonts w:cs="Times New Roman" w:hint="default"/>
        <w:i w:val="0"/>
      </w:rPr>
    </w:lvl>
    <w:lvl w:ilvl="3">
      <w:start w:val="1"/>
      <w:numFmt w:val="decimal"/>
      <w:lvlText w:val="(%4)"/>
      <w:lvlJc w:val="left"/>
      <w:pPr>
        <w:tabs>
          <w:tab w:val="num" w:pos="1440"/>
        </w:tabs>
        <w:ind w:left="1440" w:hanging="360"/>
      </w:pPr>
      <w:rPr>
        <w:rFonts w:cs="Times New Roman" w:hint="default"/>
        <w:i w:val="0"/>
      </w:rPr>
    </w:lvl>
    <w:lvl w:ilvl="4">
      <w:start w:val="1"/>
      <w:numFmt w:val="lowerLetter"/>
      <w:lvlText w:val="(%5)"/>
      <w:lvlJc w:val="left"/>
      <w:pPr>
        <w:tabs>
          <w:tab w:val="num" w:pos="1800"/>
        </w:tabs>
        <w:ind w:left="1800" w:hanging="360"/>
      </w:pPr>
      <w:rPr>
        <w:rFonts w:cs="Times New Roman" w:hint="default"/>
        <w:i w:val="0"/>
      </w:rPr>
    </w:lvl>
    <w:lvl w:ilvl="5">
      <w:start w:val="1"/>
      <w:numFmt w:val="lowerRoman"/>
      <w:lvlText w:val="(%6)"/>
      <w:lvlJc w:val="left"/>
      <w:pPr>
        <w:tabs>
          <w:tab w:val="num" w:pos="2160"/>
        </w:tabs>
        <w:ind w:left="2160" w:hanging="360"/>
      </w:pPr>
      <w:rPr>
        <w:rFonts w:cs="Times New Roman" w:hint="default"/>
        <w:i w:val="0"/>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8" w15:restartNumberingAfterBreak="0">
    <w:nsid w:val="64A567BA"/>
    <w:multiLevelType w:val="hybridMultilevel"/>
    <w:tmpl w:val="1AB265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533"/>
    <w:multiLevelType w:val="hybridMultilevel"/>
    <w:tmpl w:val="7B4C6F88"/>
    <w:lvl w:ilvl="0" w:tplc="562093D2">
      <w:start w:val="10"/>
      <w:numFmt w:val="decimal"/>
      <w:lvlText w:val="%1."/>
      <w:lvlJc w:val="left"/>
      <w:pPr>
        <w:tabs>
          <w:tab w:val="num" w:pos="-648"/>
        </w:tabs>
        <w:ind w:left="0"/>
      </w:pPr>
      <w:rPr>
        <w:rFonts w:cs="Times New Roman" w:hint="default"/>
        <w:b w:val="0"/>
        <w:i w:val="0"/>
        <w:iCs w:val="0"/>
        <w:sz w:val="20"/>
        <w:szCs w:val="20"/>
      </w:rPr>
    </w:lvl>
    <w:lvl w:ilvl="1" w:tplc="7EAACFB2">
      <w:start w:val="1"/>
      <w:numFmt w:val="decimal"/>
      <w:lvlText w:val="%2."/>
      <w:lvlJc w:val="left"/>
      <w:pPr>
        <w:tabs>
          <w:tab w:val="num" w:pos="0"/>
        </w:tabs>
        <w:ind w:left="0"/>
      </w:pPr>
      <w:rPr>
        <w:rFonts w:cs="Times New Roman" w:hint="default"/>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30" w15:restartNumberingAfterBreak="0">
    <w:nsid w:val="68A8417A"/>
    <w:multiLevelType w:val="hybridMultilevel"/>
    <w:tmpl w:val="E4981B0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A6F762B"/>
    <w:multiLevelType w:val="hybridMultilevel"/>
    <w:tmpl w:val="3698AF8E"/>
    <w:lvl w:ilvl="0" w:tplc="B204C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42114F"/>
    <w:multiLevelType w:val="hybridMultilevel"/>
    <w:tmpl w:val="81A2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1365C5"/>
    <w:multiLevelType w:val="hybridMultilevel"/>
    <w:tmpl w:val="F582425E"/>
    <w:lvl w:ilvl="0" w:tplc="B204C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95378"/>
    <w:multiLevelType w:val="hybridMultilevel"/>
    <w:tmpl w:val="3E387EA6"/>
    <w:lvl w:ilvl="0" w:tplc="7EAACFB2">
      <w:start w:val="1"/>
      <w:numFmt w:val="decimal"/>
      <w:lvlText w:val="%1."/>
      <w:lvlJc w:val="left"/>
      <w:pPr>
        <w:tabs>
          <w:tab w:val="num" w:pos="0"/>
        </w:tabs>
      </w:pPr>
      <w:rPr>
        <w:rFonts w:cs="Times New Roman" w:hint="default"/>
      </w:rPr>
    </w:lvl>
    <w:lvl w:ilvl="1" w:tplc="4350CD02">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70720BB"/>
    <w:multiLevelType w:val="hybridMultilevel"/>
    <w:tmpl w:val="F7BA431A"/>
    <w:lvl w:ilvl="0" w:tplc="0409000F">
      <w:start w:val="9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D950341"/>
    <w:multiLevelType w:val="hybridMultilevel"/>
    <w:tmpl w:val="F582425E"/>
    <w:lvl w:ilvl="0" w:tplc="B204CF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0"/>
  </w:num>
  <w:num w:numId="3">
    <w:abstractNumId w:val="34"/>
  </w:num>
  <w:num w:numId="4">
    <w:abstractNumId w:val="10"/>
  </w:num>
  <w:num w:numId="5">
    <w:abstractNumId w:val="29"/>
  </w:num>
  <w:num w:numId="6">
    <w:abstractNumId w:val="28"/>
  </w:num>
  <w:num w:numId="7">
    <w:abstractNumId w:val="0"/>
  </w:num>
  <w:num w:numId="8">
    <w:abstractNumId w:val="27"/>
  </w:num>
  <w:num w:numId="9">
    <w:abstractNumId w:val="15"/>
  </w:num>
  <w:num w:numId="10">
    <w:abstractNumId w:val="21"/>
  </w:num>
  <w:num w:numId="11">
    <w:abstractNumId w:val="1"/>
  </w:num>
  <w:num w:numId="12">
    <w:abstractNumId w:val="20"/>
  </w:num>
  <w:num w:numId="13">
    <w:abstractNumId w:val="14"/>
  </w:num>
  <w:num w:numId="14">
    <w:abstractNumId w:val="26"/>
  </w:num>
  <w:num w:numId="15">
    <w:abstractNumId w:val="35"/>
  </w:num>
  <w:num w:numId="16">
    <w:abstractNumId w:val="4"/>
  </w:num>
  <w:num w:numId="17">
    <w:abstractNumId w:val="12"/>
  </w:num>
  <w:num w:numId="18">
    <w:abstractNumId w:val="9"/>
  </w:num>
  <w:num w:numId="19">
    <w:abstractNumId w:val="7"/>
  </w:num>
  <w:num w:numId="20">
    <w:abstractNumId w:val="33"/>
  </w:num>
  <w:num w:numId="21">
    <w:abstractNumId w:val="31"/>
  </w:num>
  <w:num w:numId="22">
    <w:abstractNumId w:val="17"/>
  </w:num>
  <w:num w:numId="23">
    <w:abstractNumId w:val="8"/>
  </w:num>
  <w:num w:numId="24">
    <w:abstractNumId w:val="19"/>
  </w:num>
  <w:num w:numId="25">
    <w:abstractNumId w:val="22"/>
  </w:num>
  <w:num w:numId="26">
    <w:abstractNumId w:val="18"/>
  </w:num>
  <w:num w:numId="27">
    <w:abstractNumId w:val="11"/>
  </w:num>
  <w:num w:numId="28">
    <w:abstractNumId w:val="5"/>
  </w:num>
  <w:num w:numId="29">
    <w:abstractNumId w:val="13"/>
  </w:num>
  <w:num w:numId="30">
    <w:abstractNumId w:val="24"/>
  </w:num>
  <w:num w:numId="31">
    <w:abstractNumId w:val="32"/>
  </w:num>
  <w:num w:numId="32">
    <w:abstractNumId w:val="3"/>
  </w:num>
  <w:num w:numId="33">
    <w:abstractNumId w:val="36"/>
  </w:num>
  <w:num w:numId="34">
    <w:abstractNumId w:val="2"/>
  </w:num>
  <w:num w:numId="35">
    <w:abstractNumId w:val="23"/>
  </w:num>
  <w:num w:numId="36">
    <w:abstractNumId w:val="25"/>
  </w:num>
  <w:num w:numId="37">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映萱 吳">
    <w15:presenceInfo w15:providerId="Windows Live" w15:userId="3580a4af8391e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tTS0NLc0MTE1NTdQ0lEKTi0uzszPAykwrAUA5FPAFiwAAAA="/>
  </w:docVars>
  <w:rsids>
    <w:rsidRoot w:val="00816176"/>
    <w:rsid w:val="00000A89"/>
    <w:rsid w:val="00003267"/>
    <w:rsid w:val="00007C8D"/>
    <w:rsid w:val="00010252"/>
    <w:rsid w:val="00010864"/>
    <w:rsid w:val="0001154A"/>
    <w:rsid w:val="00015231"/>
    <w:rsid w:val="000169CB"/>
    <w:rsid w:val="000212B9"/>
    <w:rsid w:val="000223DB"/>
    <w:rsid w:val="00041D87"/>
    <w:rsid w:val="00043B62"/>
    <w:rsid w:val="00044AD9"/>
    <w:rsid w:val="0005394D"/>
    <w:rsid w:val="00060846"/>
    <w:rsid w:val="00062615"/>
    <w:rsid w:val="00067751"/>
    <w:rsid w:val="0007325A"/>
    <w:rsid w:val="000820A2"/>
    <w:rsid w:val="0009143E"/>
    <w:rsid w:val="000938F7"/>
    <w:rsid w:val="00095E5A"/>
    <w:rsid w:val="000A28CD"/>
    <w:rsid w:val="000B1319"/>
    <w:rsid w:val="000B5A16"/>
    <w:rsid w:val="000B6EA8"/>
    <w:rsid w:val="000B73C9"/>
    <w:rsid w:val="000C4034"/>
    <w:rsid w:val="000C540F"/>
    <w:rsid w:val="000C6950"/>
    <w:rsid w:val="000C6C7E"/>
    <w:rsid w:val="000C72A9"/>
    <w:rsid w:val="000D17B3"/>
    <w:rsid w:val="000D35F2"/>
    <w:rsid w:val="000E14CC"/>
    <w:rsid w:val="000E2BB9"/>
    <w:rsid w:val="000E59CF"/>
    <w:rsid w:val="000F59D4"/>
    <w:rsid w:val="000F76DF"/>
    <w:rsid w:val="001059AD"/>
    <w:rsid w:val="001106A2"/>
    <w:rsid w:val="001114BC"/>
    <w:rsid w:val="00115F67"/>
    <w:rsid w:val="00117B34"/>
    <w:rsid w:val="001207A7"/>
    <w:rsid w:val="00120BF8"/>
    <w:rsid w:val="00131F82"/>
    <w:rsid w:val="001343D4"/>
    <w:rsid w:val="00136C3E"/>
    <w:rsid w:val="001377ED"/>
    <w:rsid w:val="00145582"/>
    <w:rsid w:val="001463CD"/>
    <w:rsid w:val="001469D7"/>
    <w:rsid w:val="001517D5"/>
    <w:rsid w:val="00155040"/>
    <w:rsid w:val="00156DA2"/>
    <w:rsid w:val="0015722B"/>
    <w:rsid w:val="0017107D"/>
    <w:rsid w:val="001732A0"/>
    <w:rsid w:val="001743EC"/>
    <w:rsid w:val="00174EAC"/>
    <w:rsid w:val="001877B0"/>
    <w:rsid w:val="00193425"/>
    <w:rsid w:val="001A12D6"/>
    <w:rsid w:val="001A37FE"/>
    <w:rsid w:val="001A4C6B"/>
    <w:rsid w:val="001A66E4"/>
    <w:rsid w:val="001A72D2"/>
    <w:rsid w:val="001B473A"/>
    <w:rsid w:val="001B76FF"/>
    <w:rsid w:val="001D1226"/>
    <w:rsid w:val="001D44AC"/>
    <w:rsid w:val="001D473F"/>
    <w:rsid w:val="001D7705"/>
    <w:rsid w:val="001E153D"/>
    <w:rsid w:val="001F06E7"/>
    <w:rsid w:val="001F129C"/>
    <w:rsid w:val="001F25D8"/>
    <w:rsid w:val="001F4BEE"/>
    <w:rsid w:val="001F4D34"/>
    <w:rsid w:val="001F578B"/>
    <w:rsid w:val="002016DE"/>
    <w:rsid w:val="00203B48"/>
    <w:rsid w:val="00212244"/>
    <w:rsid w:val="0021499B"/>
    <w:rsid w:val="00224CFF"/>
    <w:rsid w:val="002254EE"/>
    <w:rsid w:val="00231E2B"/>
    <w:rsid w:val="00232D59"/>
    <w:rsid w:val="00234680"/>
    <w:rsid w:val="00234D85"/>
    <w:rsid w:val="0024144B"/>
    <w:rsid w:val="0024597B"/>
    <w:rsid w:val="002462F1"/>
    <w:rsid w:val="00250A0C"/>
    <w:rsid w:val="0025427E"/>
    <w:rsid w:val="00260FD5"/>
    <w:rsid w:val="00262CD8"/>
    <w:rsid w:val="00266D2A"/>
    <w:rsid w:val="00267F3E"/>
    <w:rsid w:val="00273ED5"/>
    <w:rsid w:val="00275071"/>
    <w:rsid w:val="002771C9"/>
    <w:rsid w:val="002800A2"/>
    <w:rsid w:val="00281729"/>
    <w:rsid w:val="0028527F"/>
    <w:rsid w:val="00290963"/>
    <w:rsid w:val="00293B64"/>
    <w:rsid w:val="002958DD"/>
    <w:rsid w:val="002975A9"/>
    <w:rsid w:val="002A0A0A"/>
    <w:rsid w:val="002B09BE"/>
    <w:rsid w:val="002B332C"/>
    <w:rsid w:val="002B4E78"/>
    <w:rsid w:val="002C4162"/>
    <w:rsid w:val="002C61E7"/>
    <w:rsid w:val="002E3936"/>
    <w:rsid w:val="002E7846"/>
    <w:rsid w:val="002E7E39"/>
    <w:rsid w:val="002E7E63"/>
    <w:rsid w:val="002F2750"/>
    <w:rsid w:val="00304134"/>
    <w:rsid w:val="003072D7"/>
    <w:rsid w:val="003122AF"/>
    <w:rsid w:val="00317926"/>
    <w:rsid w:val="0032576A"/>
    <w:rsid w:val="00327EFE"/>
    <w:rsid w:val="0033375B"/>
    <w:rsid w:val="00337ED5"/>
    <w:rsid w:val="00340815"/>
    <w:rsid w:val="00343331"/>
    <w:rsid w:val="00346C36"/>
    <w:rsid w:val="00355330"/>
    <w:rsid w:val="00355428"/>
    <w:rsid w:val="003600A3"/>
    <w:rsid w:val="00360F63"/>
    <w:rsid w:val="00364C94"/>
    <w:rsid w:val="00365BBA"/>
    <w:rsid w:val="00366545"/>
    <w:rsid w:val="0037320F"/>
    <w:rsid w:val="00376640"/>
    <w:rsid w:val="003803C5"/>
    <w:rsid w:val="003921D5"/>
    <w:rsid w:val="00393EA5"/>
    <w:rsid w:val="003A0626"/>
    <w:rsid w:val="003A42AE"/>
    <w:rsid w:val="003A6DD5"/>
    <w:rsid w:val="003B5EB9"/>
    <w:rsid w:val="003C36BD"/>
    <w:rsid w:val="003C4D42"/>
    <w:rsid w:val="003D12A3"/>
    <w:rsid w:val="003D23F2"/>
    <w:rsid w:val="003E7667"/>
    <w:rsid w:val="003F0A7B"/>
    <w:rsid w:val="003F305C"/>
    <w:rsid w:val="00405206"/>
    <w:rsid w:val="00420596"/>
    <w:rsid w:val="004347A8"/>
    <w:rsid w:val="00435794"/>
    <w:rsid w:val="00436D2C"/>
    <w:rsid w:val="00437342"/>
    <w:rsid w:val="00440BC7"/>
    <w:rsid w:val="00441C91"/>
    <w:rsid w:val="004457B2"/>
    <w:rsid w:val="00454FBE"/>
    <w:rsid w:val="00455AF4"/>
    <w:rsid w:val="00456993"/>
    <w:rsid w:val="004629D6"/>
    <w:rsid w:val="004673EB"/>
    <w:rsid w:val="00485F1D"/>
    <w:rsid w:val="004875AE"/>
    <w:rsid w:val="00497462"/>
    <w:rsid w:val="004A32D4"/>
    <w:rsid w:val="004B1582"/>
    <w:rsid w:val="004B1D1D"/>
    <w:rsid w:val="004B28C3"/>
    <w:rsid w:val="004B5AF4"/>
    <w:rsid w:val="004C5688"/>
    <w:rsid w:val="004C5F16"/>
    <w:rsid w:val="004D636C"/>
    <w:rsid w:val="004D70F5"/>
    <w:rsid w:val="004E04CD"/>
    <w:rsid w:val="004E1415"/>
    <w:rsid w:val="004E28F1"/>
    <w:rsid w:val="004E2AF2"/>
    <w:rsid w:val="004E447D"/>
    <w:rsid w:val="004F2ACA"/>
    <w:rsid w:val="004F4CE3"/>
    <w:rsid w:val="004F5209"/>
    <w:rsid w:val="004F6310"/>
    <w:rsid w:val="004F681D"/>
    <w:rsid w:val="004F7191"/>
    <w:rsid w:val="0050034F"/>
    <w:rsid w:val="0050127F"/>
    <w:rsid w:val="005012AD"/>
    <w:rsid w:val="00501820"/>
    <w:rsid w:val="00505DF5"/>
    <w:rsid w:val="00530C40"/>
    <w:rsid w:val="0053158E"/>
    <w:rsid w:val="00533F11"/>
    <w:rsid w:val="00535C09"/>
    <w:rsid w:val="00541A47"/>
    <w:rsid w:val="00541F81"/>
    <w:rsid w:val="00542E01"/>
    <w:rsid w:val="005442CD"/>
    <w:rsid w:val="00550202"/>
    <w:rsid w:val="00553CD6"/>
    <w:rsid w:val="005605C1"/>
    <w:rsid w:val="005607EE"/>
    <w:rsid w:val="00563DA2"/>
    <w:rsid w:val="00564081"/>
    <w:rsid w:val="00570637"/>
    <w:rsid w:val="005813B1"/>
    <w:rsid w:val="005866CB"/>
    <w:rsid w:val="005879AF"/>
    <w:rsid w:val="00590805"/>
    <w:rsid w:val="00591A84"/>
    <w:rsid w:val="00591AF1"/>
    <w:rsid w:val="00596785"/>
    <w:rsid w:val="005A1F77"/>
    <w:rsid w:val="005A3A13"/>
    <w:rsid w:val="005A5055"/>
    <w:rsid w:val="005A78E0"/>
    <w:rsid w:val="005B0938"/>
    <w:rsid w:val="005B1B4D"/>
    <w:rsid w:val="005B66DE"/>
    <w:rsid w:val="005C0012"/>
    <w:rsid w:val="005C1FB2"/>
    <w:rsid w:val="005C33D6"/>
    <w:rsid w:val="005C7AB5"/>
    <w:rsid w:val="005D0290"/>
    <w:rsid w:val="005D3B71"/>
    <w:rsid w:val="005D6FAE"/>
    <w:rsid w:val="005F4DE6"/>
    <w:rsid w:val="005F6016"/>
    <w:rsid w:val="0060159F"/>
    <w:rsid w:val="006049AB"/>
    <w:rsid w:val="00607269"/>
    <w:rsid w:val="006138C1"/>
    <w:rsid w:val="006145E4"/>
    <w:rsid w:val="0061521D"/>
    <w:rsid w:val="00616AED"/>
    <w:rsid w:val="0062304F"/>
    <w:rsid w:val="00623CF1"/>
    <w:rsid w:val="0062609F"/>
    <w:rsid w:val="0063007B"/>
    <w:rsid w:val="00635260"/>
    <w:rsid w:val="00636825"/>
    <w:rsid w:val="00640AA7"/>
    <w:rsid w:val="00641FD9"/>
    <w:rsid w:val="00646746"/>
    <w:rsid w:val="00651046"/>
    <w:rsid w:val="006518D0"/>
    <w:rsid w:val="0065665C"/>
    <w:rsid w:val="00657618"/>
    <w:rsid w:val="0066369D"/>
    <w:rsid w:val="006666F7"/>
    <w:rsid w:val="00673170"/>
    <w:rsid w:val="006737FD"/>
    <w:rsid w:val="00677396"/>
    <w:rsid w:val="00681A84"/>
    <w:rsid w:val="00685059"/>
    <w:rsid w:val="00690B4B"/>
    <w:rsid w:val="006C15CC"/>
    <w:rsid w:val="006C2C3A"/>
    <w:rsid w:val="006C6699"/>
    <w:rsid w:val="006C6C1C"/>
    <w:rsid w:val="006D3F5C"/>
    <w:rsid w:val="006D46A6"/>
    <w:rsid w:val="006D6084"/>
    <w:rsid w:val="006E1D2B"/>
    <w:rsid w:val="006E3EA8"/>
    <w:rsid w:val="006E6CA7"/>
    <w:rsid w:val="006F20E7"/>
    <w:rsid w:val="006F3A1E"/>
    <w:rsid w:val="006F4F58"/>
    <w:rsid w:val="007009F3"/>
    <w:rsid w:val="0070228E"/>
    <w:rsid w:val="007040A3"/>
    <w:rsid w:val="00706F14"/>
    <w:rsid w:val="00714BB5"/>
    <w:rsid w:val="007211AA"/>
    <w:rsid w:val="00721E24"/>
    <w:rsid w:val="007275C3"/>
    <w:rsid w:val="00730184"/>
    <w:rsid w:val="00730EB9"/>
    <w:rsid w:val="007444C5"/>
    <w:rsid w:val="00744786"/>
    <w:rsid w:val="0075106F"/>
    <w:rsid w:val="00751B25"/>
    <w:rsid w:val="00751BF4"/>
    <w:rsid w:val="00757784"/>
    <w:rsid w:val="007626D3"/>
    <w:rsid w:val="00771FF6"/>
    <w:rsid w:val="00780C46"/>
    <w:rsid w:val="007816EF"/>
    <w:rsid w:val="007863B5"/>
    <w:rsid w:val="007865E8"/>
    <w:rsid w:val="00786BBE"/>
    <w:rsid w:val="00790595"/>
    <w:rsid w:val="0079065A"/>
    <w:rsid w:val="00793B90"/>
    <w:rsid w:val="0079515F"/>
    <w:rsid w:val="007A147A"/>
    <w:rsid w:val="007A19FB"/>
    <w:rsid w:val="007B15AA"/>
    <w:rsid w:val="007B40EA"/>
    <w:rsid w:val="007B442B"/>
    <w:rsid w:val="007C2C02"/>
    <w:rsid w:val="007C4F10"/>
    <w:rsid w:val="007E13BF"/>
    <w:rsid w:val="007E15D7"/>
    <w:rsid w:val="007F18B1"/>
    <w:rsid w:val="007F2A32"/>
    <w:rsid w:val="007F4421"/>
    <w:rsid w:val="007F551C"/>
    <w:rsid w:val="007F7664"/>
    <w:rsid w:val="008011A9"/>
    <w:rsid w:val="0080443B"/>
    <w:rsid w:val="00816176"/>
    <w:rsid w:val="008219CB"/>
    <w:rsid w:val="008250B1"/>
    <w:rsid w:val="00826122"/>
    <w:rsid w:val="0084142C"/>
    <w:rsid w:val="008429BD"/>
    <w:rsid w:val="00845A7E"/>
    <w:rsid w:val="0087055E"/>
    <w:rsid w:val="00870C06"/>
    <w:rsid w:val="0087587E"/>
    <w:rsid w:val="00880E62"/>
    <w:rsid w:val="00884A25"/>
    <w:rsid w:val="008868A1"/>
    <w:rsid w:val="00892A87"/>
    <w:rsid w:val="00893151"/>
    <w:rsid w:val="0089400E"/>
    <w:rsid w:val="00895FDB"/>
    <w:rsid w:val="008A2CC6"/>
    <w:rsid w:val="008A3DD8"/>
    <w:rsid w:val="008A7C39"/>
    <w:rsid w:val="008B0750"/>
    <w:rsid w:val="008C1F10"/>
    <w:rsid w:val="008C34C4"/>
    <w:rsid w:val="008D06BE"/>
    <w:rsid w:val="008D4FF3"/>
    <w:rsid w:val="008E1682"/>
    <w:rsid w:val="008E4D8F"/>
    <w:rsid w:val="008F19D3"/>
    <w:rsid w:val="008F7E83"/>
    <w:rsid w:val="00902B22"/>
    <w:rsid w:val="00903269"/>
    <w:rsid w:val="009044D3"/>
    <w:rsid w:val="00904912"/>
    <w:rsid w:val="009061D7"/>
    <w:rsid w:val="00911C6B"/>
    <w:rsid w:val="009122F5"/>
    <w:rsid w:val="009130AE"/>
    <w:rsid w:val="00922A72"/>
    <w:rsid w:val="00927048"/>
    <w:rsid w:val="00935B62"/>
    <w:rsid w:val="00935FAD"/>
    <w:rsid w:val="00936826"/>
    <w:rsid w:val="00937A72"/>
    <w:rsid w:val="00941CB7"/>
    <w:rsid w:val="00941F67"/>
    <w:rsid w:val="009448E0"/>
    <w:rsid w:val="00950CDF"/>
    <w:rsid w:val="0095282D"/>
    <w:rsid w:val="009645F9"/>
    <w:rsid w:val="00964C80"/>
    <w:rsid w:val="0097776D"/>
    <w:rsid w:val="00986D3C"/>
    <w:rsid w:val="00993884"/>
    <w:rsid w:val="009968AF"/>
    <w:rsid w:val="009A04B1"/>
    <w:rsid w:val="009A1A97"/>
    <w:rsid w:val="009A1B8B"/>
    <w:rsid w:val="009A2079"/>
    <w:rsid w:val="009A59CD"/>
    <w:rsid w:val="009A5A19"/>
    <w:rsid w:val="009A6EBA"/>
    <w:rsid w:val="009B389D"/>
    <w:rsid w:val="009B4C1D"/>
    <w:rsid w:val="009C090B"/>
    <w:rsid w:val="009D028F"/>
    <w:rsid w:val="009D1C4C"/>
    <w:rsid w:val="009D26B1"/>
    <w:rsid w:val="009D2CC2"/>
    <w:rsid w:val="009D53B0"/>
    <w:rsid w:val="009D6143"/>
    <w:rsid w:val="009E269D"/>
    <w:rsid w:val="009F1D28"/>
    <w:rsid w:val="009F3BA0"/>
    <w:rsid w:val="009F4736"/>
    <w:rsid w:val="009F6385"/>
    <w:rsid w:val="009F6FC6"/>
    <w:rsid w:val="00A0083D"/>
    <w:rsid w:val="00A016D4"/>
    <w:rsid w:val="00A11CED"/>
    <w:rsid w:val="00A145A6"/>
    <w:rsid w:val="00A1501C"/>
    <w:rsid w:val="00A253A0"/>
    <w:rsid w:val="00A27D5D"/>
    <w:rsid w:val="00A30190"/>
    <w:rsid w:val="00A35DAF"/>
    <w:rsid w:val="00A41FB2"/>
    <w:rsid w:val="00A445F8"/>
    <w:rsid w:val="00A50555"/>
    <w:rsid w:val="00A5688C"/>
    <w:rsid w:val="00A66127"/>
    <w:rsid w:val="00A661B3"/>
    <w:rsid w:val="00A71356"/>
    <w:rsid w:val="00A74666"/>
    <w:rsid w:val="00A8135D"/>
    <w:rsid w:val="00A8656F"/>
    <w:rsid w:val="00A90EDD"/>
    <w:rsid w:val="00A91396"/>
    <w:rsid w:val="00A93982"/>
    <w:rsid w:val="00A939DC"/>
    <w:rsid w:val="00A94725"/>
    <w:rsid w:val="00A96C0E"/>
    <w:rsid w:val="00A97458"/>
    <w:rsid w:val="00AA286B"/>
    <w:rsid w:val="00AA57A4"/>
    <w:rsid w:val="00AB02DC"/>
    <w:rsid w:val="00AB43D4"/>
    <w:rsid w:val="00AC3086"/>
    <w:rsid w:val="00AC378C"/>
    <w:rsid w:val="00AD243F"/>
    <w:rsid w:val="00AD606C"/>
    <w:rsid w:val="00AE0229"/>
    <w:rsid w:val="00AE273B"/>
    <w:rsid w:val="00AE3ABD"/>
    <w:rsid w:val="00AE3B41"/>
    <w:rsid w:val="00AE4C0F"/>
    <w:rsid w:val="00AF0A17"/>
    <w:rsid w:val="00AF0A8E"/>
    <w:rsid w:val="00AF5B28"/>
    <w:rsid w:val="00B00FAF"/>
    <w:rsid w:val="00B03857"/>
    <w:rsid w:val="00B0550F"/>
    <w:rsid w:val="00B0581D"/>
    <w:rsid w:val="00B15345"/>
    <w:rsid w:val="00B158AB"/>
    <w:rsid w:val="00B2580F"/>
    <w:rsid w:val="00B27514"/>
    <w:rsid w:val="00B31028"/>
    <w:rsid w:val="00B35FA5"/>
    <w:rsid w:val="00B37C7D"/>
    <w:rsid w:val="00B5046D"/>
    <w:rsid w:val="00B56862"/>
    <w:rsid w:val="00B62BE9"/>
    <w:rsid w:val="00B636A5"/>
    <w:rsid w:val="00B646D5"/>
    <w:rsid w:val="00B709FE"/>
    <w:rsid w:val="00B72CEF"/>
    <w:rsid w:val="00B74E9D"/>
    <w:rsid w:val="00B76383"/>
    <w:rsid w:val="00B86AB2"/>
    <w:rsid w:val="00B87BF5"/>
    <w:rsid w:val="00B9530F"/>
    <w:rsid w:val="00BA16C6"/>
    <w:rsid w:val="00BB308C"/>
    <w:rsid w:val="00BC104C"/>
    <w:rsid w:val="00BD7D54"/>
    <w:rsid w:val="00BE3D55"/>
    <w:rsid w:val="00BF3F47"/>
    <w:rsid w:val="00BF43E7"/>
    <w:rsid w:val="00C05D1B"/>
    <w:rsid w:val="00C10665"/>
    <w:rsid w:val="00C12146"/>
    <w:rsid w:val="00C16E54"/>
    <w:rsid w:val="00C16EEA"/>
    <w:rsid w:val="00C3528A"/>
    <w:rsid w:val="00C41690"/>
    <w:rsid w:val="00C41908"/>
    <w:rsid w:val="00C4299B"/>
    <w:rsid w:val="00C43643"/>
    <w:rsid w:val="00C464BE"/>
    <w:rsid w:val="00C55954"/>
    <w:rsid w:val="00C57A41"/>
    <w:rsid w:val="00C57F5A"/>
    <w:rsid w:val="00C71A17"/>
    <w:rsid w:val="00C7635C"/>
    <w:rsid w:val="00C82426"/>
    <w:rsid w:val="00C82881"/>
    <w:rsid w:val="00C856A6"/>
    <w:rsid w:val="00C94ABB"/>
    <w:rsid w:val="00C96366"/>
    <w:rsid w:val="00C96B25"/>
    <w:rsid w:val="00CA0ADE"/>
    <w:rsid w:val="00CA2290"/>
    <w:rsid w:val="00CA682F"/>
    <w:rsid w:val="00CB288F"/>
    <w:rsid w:val="00CC460A"/>
    <w:rsid w:val="00CC7D6D"/>
    <w:rsid w:val="00CD35F5"/>
    <w:rsid w:val="00CD4178"/>
    <w:rsid w:val="00CD5F9B"/>
    <w:rsid w:val="00CD65B7"/>
    <w:rsid w:val="00CD6925"/>
    <w:rsid w:val="00CD70A2"/>
    <w:rsid w:val="00CE237D"/>
    <w:rsid w:val="00CE2AFC"/>
    <w:rsid w:val="00CE665A"/>
    <w:rsid w:val="00CF2609"/>
    <w:rsid w:val="00CF36A1"/>
    <w:rsid w:val="00CF5A5C"/>
    <w:rsid w:val="00CF6314"/>
    <w:rsid w:val="00CF765B"/>
    <w:rsid w:val="00CF79C5"/>
    <w:rsid w:val="00D01AF6"/>
    <w:rsid w:val="00D05752"/>
    <w:rsid w:val="00D12EF6"/>
    <w:rsid w:val="00D16984"/>
    <w:rsid w:val="00D1749A"/>
    <w:rsid w:val="00D17E98"/>
    <w:rsid w:val="00D202D9"/>
    <w:rsid w:val="00D20DA7"/>
    <w:rsid w:val="00D277DE"/>
    <w:rsid w:val="00D27C65"/>
    <w:rsid w:val="00D306F1"/>
    <w:rsid w:val="00D3094A"/>
    <w:rsid w:val="00D336E9"/>
    <w:rsid w:val="00D36C6E"/>
    <w:rsid w:val="00D37F38"/>
    <w:rsid w:val="00D44E3F"/>
    <w:rsid w:val="00D5391A"/>
    <w:rsid w:val="00D540A7"/>
    <w:rsid w:val="00D63748"/>
    <w:rsid w:val="00D64ADD"/>
    <w:rsid w:val="00D65DA7"/>
    <w:rsid w:val="00D74092"/>
    <w:rsid w:val="00D80A66"/>
    <w:rsid w:val="00D84016"/>
    <w:rsid w:val="00D846CF"/>
    <w:rsid w:val="00D9051F"/>
    <w:rsid w:val="00D910DD"/>
    <w:rsid w:val="00D93814"/>
    <w:rsid w:val="00D970D6"/>
    <w:rsid w:val="00DA1962"/>
    <w:rsid w:val="00DB5E5A"/>
    <w:rsid w:val="00DC0401"/>
    <w:rsid w:val="00DC0812"/>
    <w:rsid w:val="00DC19FD"/>
    <w:rsid w:val="00DC3ABF"/>
    <w:rsid w:val="00DC5236"/>
    <w:rsid w:val="00DC5A98"/>
    <w:rsid w:val="00DD2CDB"/>
    <w:rsid w:val="00DD31B9"/>
    <w:rsid w:val="00DD4A24"/>
    <w:rsid w:val="00DD55EF"/>
    <w:rsid w:val="00DD5CDC"/>
    <w:rsid w:val="00DE05A5"/>
    <w:rsid w:val="00DE2F84"/>
    <w:rsid w:val="00DE3270"/>
    <w:rsid w:val="00DF1C22"/>
    <w:rsid w:val="00DF402D"/>
    <w:rsid w:val="00DF49F6"/>
    <w:rsid w:val="00DF4B20"/>
    <w:rsid w:val="00DF5AD3"/>
    <w:rsid w:val="00E06620"/>
    <w:rsid w:val="00E1055F"/>
    <w:rsid w:val="00E11727"/>
    <w:rsid w:val="00E12F9A"/>
    <w:rsid w:val="00E1592B"/>
    <w:rsid w:val="00E16C2E"/>
    <w:rsid w:val="00E1736F"/>
    <w:rsid w:val="00E17B5D"/>
    <w:rsid w:val="00E2214F"/>
    <w:rsid w:val="00E23CFF"/>
    <w:rsid w:val="00E24A8E"/>
    <w:rsid w:val="00E266C1"/>
    <w:rsid w:val="00E35776"/>
    <w:rsid w:val="00E3587E"/>
    <w:rsid w:val="00E424B4"/>
    <w:rsid w:val="00E42915"/>
    <w:rsid w:val="00E44276"/>
    <w:rsid w:val="00E449DE"/>
    <w:rsid w:val="00E464FF"/>
    <w:rsid w:val="00E472EF"/>
    <w:rsid w:val="00E5028A"/>
    <w:rsid w:val="00E51F80"/>
    <w:rsid w:val="00E526EE"/>
    <w:rsid w:val="00E64D21"/>
    <w:rsid w:val="00E67A33"/>
    <w:rsid w:val="00E712BF"/>
    <w:rsid w:val="00E72B14"/>
    <w:rsid w:val="00E7395D"/>
    <w:rsid w:val="00E7484B"/>
    <w:rsid w:val="00E76436"/>
    <w:rsid w:val="00E76B01"/>
    <w:rsid w:val="00E913F4"/>
    <w:rsid w:val="00E94CCA"/>
    <w:rsid w:val="00E9519D"/>
    <w:rsid w:val="00E95BBD"/>
    <w:rsid w:val="00E95E42"/>
    <w:rsid w:val="00EA1194"/>
    <w:rsid w:val="00EA1DF6"/>
    <w:rsid w:val="00EA270E"/>
    <w:rsid w:val="00EC1EAD"/>
    <w:rsid w:val="00EC3FD2"/>
    <w:rsid w:val="00EC503C"/>
    <w:rsid w:val="00EC5F34"/>
    <w:rsid w:val="00EC73DC"/>
    <w:rsid w:val="00ED1A69"/>
    <w:rsid w:val="00ED6697"/>
    <w:rsid w:val="00EE42FD"/>
    <w:rsid w:val="00EE46FF"/>
    <w:rsid w:val="00EF39AE"/>
    <w:rsid w:val="00EF4093"/>
    <w:rsid w:val="00EF490C"/>
    <w:rsid w:val="00EF6613"/>
    <w:rsid w:val="00EF7108"/>
    <w:rsid w:val="00F04886"/>
    <w:rsid w:val="00F21B0D"/>
    <w:rsid w:val="00F22AF6"/>
    <w:rsid w:val="00F24AEE"/>
    <w:rsid w:val="00F25B32"/>
    <w:rsid w:val="00F27C77"/>
    <w:rsid w:val="00F30B72"/>
    <w:rsid w:val="00F31688"/>
    <w:rsid w:val="00F3436F"/>
    <w:rsid w:val="00F35762"/>
    <w:rsid w:val="00F52589"/>
    <w:rsid w:val="00F53C0C"/>
    <w:rsid w:val="00F54A59"/>
    <w:rsid w:val="00F54B78"/>
    <w:rsid w:val="00F57DAB"/>
    <w:rsid w:val="00F7540C"/>
    <w:rsid w:val="00F81084"/>
    <w:rsid w:val="00F81DFD"/>
    <w:rsid w:val="00F85ED9"/>
    <w:rsid w:val="00F937C2"/>
    <w:rsid w:val="00F96CC3"/>
    <w:rsid w:val="00FA1790"/>
    <w:rsid w:val="00FA6366"/>
    <w:rsid w:val="00FB0AC3"/>
    <w:rsid w:val="00FB3629"/>
    <w:rsid w:val="00FB5591"/>
    <w:rsid w:val="00FB591C"/>
    <w:rsid w:val="00FC15E8"/>
    <w:rsid w:val="00FC1C52"/>
    <w:rsid w:val="00FC46C8"/>
    <w:rsid w:val="00FD1413"/>
    <w:rsid w:val="00FD17BE"/>
    <w:rsid w:val="00FD25BD"/>
    <w:rsid w:val="00FD5B76"/>
    <w:rsid w:val="00FE210E"/>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0AABA"/>
  <w15:docId w15:val="{0A90A247-29CB-4E64-8880-2EF2CB42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3884"/>
    <w:rPr>
      <w:rFonts w:eastAsia="SimSun"/>
      <w:sz w:val="24"/>
      <w:szCs w:val="24"/>
      <w:lang w:eastAsia="zh-CN"/>
    </w:rPr>
  </w:style>
  <w:style w:type="paragraph" w:styleId="1">
    <w:name w:val="heading 1"/>
    <w:basedOn w:val="a"/>
    <w:next w:val="a"/>
    <w:link w:val="10"/>
    <w:uiPriority w:val="9"/>
    <w:qFormat/>
    <w:rsid w:val="00816176"/>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816176"/>
    <w:pPr>
      <w:keepNext/>
      <w:spacing w:before="240" w:after="60"/>
      <w:outlineLvl w:val="1"/>
    </w:pPr>
    <w:rPr>
      <w:rFonts w:ascii="Arial" w:eastAsia="Times New Roman" w:hAnsi="Arial" w:cs="Arial"/>
      <w:b/>
      <w:bCs/>
      <w:i/>
      <w:iCs/>
      <w:sz w:val="28"/>
      <w:szCs w:val="28"/>
      <w:lang w:eastAsia="en-US"/>
    </w:rPr>
  </w:style>
  <w:style w:type="paragraph" w:styleId="4">
    <w:name w:val="heading 4"/>
    <w:basedOn w:val="a"/>
    <w:next w:val="a"/>
    <w:link w:val="40"/>
    <w:uiPriority w:val="9"/>
    <w:qFormat/>
    <w:rsid w:val="00816176"/>
    <w:pPr>
      <w:keepNext/>
      <w:jc w:val="center"/>
      <w:outlineLvl w:val="3"/>
    </w:pPr>
    <w:rPr>
      <w:rFonts w:ascii="BrowalliaUPC" w:eastAsia="Times New Roman" w:hAnsi="BrowalliaUPC"/>
      <w:b/>
      <w:noProof/>
      <w:sz w:val="3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sid w:val="00816176"/>
    <w:rPr>
      <w:rFonts w:ascii="Arial" w:eastAsia="SimSun" w:hAnsi="Arial" w:cs="Arial"/>
      <w:b/>
      <w:bCs/>
      <w:kern w:val="32"/>
      <w:sz w:val="32"/>
      <w:szCs w:val="32"/>
      <w:lang w:eastAsia="zh-CN"/>
    </w:rPr>
  </w:style>
  <w:style w:type="character" w:customStyle="1" w:styleId="20">
    <w:name w:val="標題 2 字元"/>
    <w:basedOn w:val="a0"/>
    <w:link w:val="2"/>
    <w:uiPriority w:val="9"/>
    <w:locked/>
    <w:rsid w:val="00816176"/>
    <w:rPr>
      <w:rFonts w:ascii="Arial" w:hAnsi="Arial" w:cs="Arial"/>
      <w:b/>
      <w:bCs/>
      <w:i/>
      <w:iCs/>
      <w:sz w:val="28"/>
      <w:szCs w:val="28"/>
    </w:rPr>
  </w:style>
  <w:style w:type="character" w:customStyle="1" w:styleId="40">
    <w:name w:val="標題 4 字元"/>
    <w:basedOn w:val="a0"/>
    <w:link w:val="4"/>
    <w:uiPriority w:val="9"/>
    <w:locked/>
    <w:rsid w:val="00816176"/>
    <w:rPr>
      <w:rFonts w:ascii="BrowalliaUPC" w:eastAsia="Times New Roman" w:hAnsi="BrowalliaUPC" w:cs="Times New Roman"/>
      <w:b/>
      <w:noProof/>
      <w:sz w:val="20"/>
      <w:szCs w:val="20"/>
    </w:rPr>
  </w:style>
  <w:style w:type="table" w:styleId="a3">
    <w:name w:val="Table Grid"/>
    <w:basedOn w:val="a1"/>
    <w:uiPriority w:val="59"/>
    <w:rsid w:val="0081617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816176"/>
    <w:rPr>
      <w:rFonts w:ascii="Courier New" w:eastAsia="Times New Roman" w:hAnsi="Courier New"/>
      <w:sz w:val="20"/>
      <w:szCs w:val="20"/>
      <w:lang w:eastAsia="en-US"/>
    </w:rPr>
  </w:style>
  <w:style w:type="character" w:customStyle="1" w:styleId="a5">
    <w:name w:val="純文字 字元"/>
    <w:basedOn w:val="a0"/>
    <w:link w:val="a4"/>
    <w:uiPriority w:val="99"/>
    <w:locked/>
    <w:rsid w:val="00816176"/>
    <w:rPr>
      <w:rFonts w:ascii="Courier New" w:hAnsi="Courier New" w:cs="Times New Roman"/>
      <w:sz w:val="20"/>
      <w:szCs w:val="20"/>
    </w:rPr>
  </w:style>
  <w:style w:type="paragraph" w:customStyle="1" w:styleId="Default">
    <w:name w:val="Default"/>
    <w:rsid w:val="00816176"/>
    <w:pPr>
      <w:autoSpaceDE w:val="0"/>
      <w:autoSpaceDN w:val="0"/>
      <w:adjustRightInd w:val="0"/>
    </w:pPr>
    <w:rPr>
      <w:color w:val="000000"/>
      <w:sz w:val="24"/>
      <w:szCs w:val="24"/>
    </w:rPr>
  </w:style>
  <w:style w:type="paragraph" w:styleId="a6">
    <w:name w:val="header"/>
    <w:basedOn w:val="a"/>
    <w:link w:val="a7"/>
    <w:uiPriority w:val="99"/>
    <w:rsid w:val="00816176"/>
    <w:pPr>
      <w:tabs>
        <w:tab w:val="center" w:pos="4320"/>
        <w:tab w:val="right" w:pos="8640"/>
      </w:tabs>
    </w:pPr>
  </w:style>
  <w:style w:type="character" w:customStyle="1" w:styleId="a7">
    <w:name w:val="頁首 字元"/>
    <w:basedOn w:val="a0"/>
    <w:link w:val="a6"/>
    <w:uiPriority w:val="99"/>
    <w:locked/>
    <w:rsid w:val="00816176"/>
    <w:rPr>
      <w:rFonts w:eastAsia="SimSun" w:cs="Times New Roman"/>
      <w:sz w:val="24"/>
      <w:szCs w:val="24"/>
      <w:lang w:eastAsia="zh-CN"/>
    </w:rPr>
  </w:style>
  <w:style w:type="paragraph" w:styleId="a8">
    <w:name w:val="footer"/>
    <w:basedOn w:val="a"/>
    <w:link w:val="a9"/>
    <w:uiPriority w:val="99"/>
    <w:rsid w:val="00816176"/>
    <w:pPr>
      <w:tabs>
        <w:tab w:val="center" w:pos="4320"/>
        <w:tab w:val="right" w:pos="8640"/>
      </w:tabs>
    </w:pPr>
  </w:style>
  <w:style w:type="character" w:customStyle="1" w:styleId="a9">
    <w:name w:val="頁尾 字元"/>
    <w:basedOn w:val="a0"/>
    <w:link w:val="a8"/>
    <w:uiPriority w:val="99"/>
    <w:locked/>
    <w:rsid w:val="00816176"/>
    <w:rPr>
      <w:rFonts w:eastAsia="SimSun" w:cs="Times New Roman"/>
      <w:sz w:val="24"/>
      <w:szCs w:val="24"/>
      <w:lang w:eastAsia="zh-CN"/>
    </w:rPr>
  </w:style>
  <w:style w:type="character" w:styleId="aa">
    <w:name w:val="page number"/>
    <w:basedOn w:val="a0"/>
    <w:uiPriority w:val="99"/>
    <w:rsid w:val="00816176"/>
    <w:rPr>
      <w:rFonts w:cs="Times New Roman"/>
    </w:rPr>
  </w:style>
  <w:style w:type="paragraph" w:styleId="21">
    <w:name w:val="Body Text 2"/>
    <w:basedOn w:val="a"/>
    <w:link w:val="22"/>
    <w:uiPriority w:val="99"/>
    <w:rsid w:val="00816176"/>
    <w:pPr>
      <w:jc w:val="both"/>
    </w:pPr>
    <w:rPr>
      <w:rFonts w:ascii="BrowalliaUPC" w:eastAsia="Times New Roman" w:hAnsi="BrowalliaUPC"/>
      <w:b/>
      <w:noProof/>
      <w:sz w:val="28"/>
      <w:szCs w:val="20"/>
      <w:lang w:eastAsia="en-US"/>
    </w:rPr>
  </w:style>
  <w:style w:type="character" w:customStyle="1" w:styleId="22">
    <w:name w:val="本文 2 字元"/>
    <w:basedOn w:val="a0"/>
    <w:link w:val="21"/>
    <w:uiPriority w:val="99"/>
    <w:locked/>
    <w:rsid w:val="00816176"/>
    <w:rPr>
      <w:rFonts w:ascii="BrowalliaUPC" w:eastAsia="Times New Roman" w:hAnsi="BrowalliaUPC" w:cs="Times New Roman"/>
      <w:b/>
      <w:noProof/>
      <w:sz w:val="20"/>
      <w:szCs w:val="20"/>
    </w:rPr>
  </w:style>
  <w:style w:type="paragraph" w:styleId="ab">
    <w:name w:val="footnote text"/>
    <w:basedOn w:val="a"/>
    <w:link w:val="ac"/>
    <w:uiPriority w:val="99"/>
    <w:semiHidden/>
    <w:rsid w:val="00816176"/>
    <w:rPr>
      <w:rFonts w:eastAsia="Times New Roman"/>
      <w:sz w:val="20"/>
      <w:szCs w:val="20"/>
      <w:lang w:eastAsia="en-US"/>
    </w:rPr>
  </w:style>
  <w:style w:type="character" w:customStyle="1" w:styleId="ac">
    <w:name w:val="註腳文字 字元"/>
    <w:basedOn w:val="a0"/>
    <w:link w:val="ab"/>
    <w:uiPriority w:val="99"/>
    <w:semiHidden/>
    <w:locked/>
    <w:rsid w:val="00816176"/>
    <w:rPr>
      <w:rFonts w:eastAsia="Times New Roman" w:cs="Times New Roman"/>
      <w:sz w:val="20"/>
      <w:szCs w:val="20"/>
    </w:rPr>
  </w:style>
  <w:style w:type="paragraph" w:styleId="ad">
    <w:name w:val="Body Text"/>
    <w:basedOn w:val="a"/>
    <w:link w:val="ae"/>
    <w:uiPriority w:val="99"/>
    <w:rsid w:val="00816176"/>
    <w:pPr>
      <w:spacing w:after="120"/>
    </w:pPr>
  </w:style>
  <w:style w:type="character" w:customStyle="1" w:styleId="ae">
    <w:name w:val="本文 字元"/>
    <w:basedOn w:val="a0"/>
    <w:link w:val="ad"/>
    <w:uiPriority w:val="99"/>
    <w:locked/>
    <w:rsid w:val="00816176"/>
    <w:rPr>
      <w:rFonts w:eastAsia="SimSun" w:cs="Times New Roman"/>
      <w:sz w:val="24"/>
      <w:szCs w:val="24"/>
      <w:lang w:eastAsia="zh-CN"/>
    </w:rPr>
  </w:style>
  <w:style w:type="character" w:styleId="af">
    <w:name w:val="annotation reference"/>
    <w:basedOn w:val="a0"/>
    <w:uiPriority w:val="99"/>
    <w:semiHidden/>
    <w:unhideWhenUsed/>
    <w:rsid w:val="00816176"/>
    <w:rPr>
      <w:rFonts w:cs="Times New Roman"/>
      <w:sz w:val="16"/>
      <w:szCs w:val="16"/>
    </w:rPr>
  </w:style>
  <w:style w:type="paragraph" w:styleId="af0">
    <w:name w:val="annotation text"/>
    <w:basedOn w:val="a"/>
    <w:link w:val="af1"/>
    <w:uiPriority w:val="99"/>
    <w:semiHidden/>
    <w:unhideWhenUsed/>
    <w:rsid w:val="00816176"/>
    <w:rPr>
      <w:sz w:val="20"/>
      <w:szCs w:val="20"/>
    </w:rPr>
  </w:style>
  <w:style w:type="character" w:customStyle="1" w:styleId="af1">
    <w:name w:val="註解文字 字元"/>
    <w:basedOn w:val="a0"/>
    <w:link w:val="af0"/>
    <w:uiPriority w:val="99"/>
    <w:semiHidden/>
    <w:locked/>
    <w:rsid w:val="00816176"/>
    <w:rPr>
      <w:rFonts w:eastAsia="SimSun" w:cs="Times New Roman"/>
      <w:sz w:val="20"/>
      <w:szCs w:val="20"/>
      <w:lang w:eastAsia="zh-CN"/>
    </w:rPr>
  </w:style>
  <w:style w:type="paragraph" w:styleId="af2">
    <w:name w:val="annotation subject"/>
    <w:basedOn w:val="af0"/>
    <w:next w:val="af0"/>
    <w:link w:val="af3"/>
    <w:uiPriority w:val="99"/>
    <w:semiHidden/>
    <w:unhideWhenUsed/>
    <w:rsid w:val="00816176"/>
    <w:rPr>
      <w:b/>
      <w:bCs/>
    </w:rPr>
  </w:style>
  <w:style w:type="character" w:customStyle="1" w:styleId="af3">
    <w:name w:val="註解主旨 字元"/>
    <w:basedOn w:val="af1"/>
    <w:link w:val="af2"/>
    <w:uiPriority w:val="99"/>
    <w:semiHidden/>
    <w:locked/>
    <w:rsid w:val="00816176"/>
    <w:rPr>
      <w:rFonts w:eastAsia="SimSun" w:cs="Times New Roman"/>
      <w:b/>
      <w:bCs/>
      <w:sz w:val="20"/>
      <w:szCs w:val="20"/>
      <w:lang w:eastAsia="zh-CN"/>
    </w:rPr>
  </w:style>
  <w:style w:type="paragraph" w:styleId="af4">
    <w:name w:val="Balloon Text"/>
    <w:basedOn w:val="a"/>
    <w:link w:val="af5"/>
    <w:uiPriority w:val="99"/>
    <w:semiHidden/>
    <w:unhideWhenUsed/>
    <w:rsid w:val="00816176"/>
    <w:rPr>
      <w:rFonts w:ascii="Tahoma" w:hAnsi="Tahoma" w:cs="Tahoma"/>
      <w:sz w:val="16"/>
      <w:szCs w:val="16"/>
    </w:rPr>
  </w:style>
  <w:style w:type="character" w:customStyle="1" w:styleId="af5">
    <w:name w:val="註解方塊文字 字元"/>
    <w:basedOn w:val="a0"/>
    <w:link w:val="af4"/>
    <w:uiPriority w:val="99"/>
    <w:semiHidden/>
    <w:locked/>
    <w:rsid w:val="00816176"/>
    <w:rPr>
      <w:rFonts w:ascii="Tahoma" w:eastAsia="SimSun" w:hAnsi="Tahoma" w:cs="Tahoma"/>
      <w:sz w:val="16"/>
      <w:szCs w:val="16"/>
      <w:lang w:eastAsia="zh-CN"/>
    </w:rPr>
  </w:style>
  <w:style w:type="paragraph" w:styleId="af6">
    <w:name w:val="Revision"/>
    <w:hidden/>
    <w:uiPriority w:val="99"/>
    <w:semiHidden/>
    <w:rsid w:val="00816176"/>
    <w:rPr>
      <w:rFonts w:eastAsia="SimSun"/>
      <w:sz w:val="24"/>
      <w:szCs w:val="24"/>
      <w:lang w:eastAsia="zh-CN"/>
    </w:rPr>
  </w:style>
  <w:style w:type="paragraph" w:styleId="af7">
    <w:name w:val="List Paragraph"/>
    <w:basedOn w:val="a"/>
    <w:uiPriority w:val="34"/>
    <w:qFormat/>
    <w:rsid w:val="00A35DAF"/>
    <w:pPr>
      <w:spacing w:after="200"/>
      <w:ind w:left="720"/>
      <w:contextualSpacing/>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F9ACC-6AB6-43E0-91C8-872CBEC2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1</Pages>
  <Words>11593</Words>
  <Characters>66085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HIV/AIDS and Education: Biomarker Follow-up Study Survey, August 2008</vt:lpstr>
    </vt:vector>
  </TitlesOfParts>
  <Company>Hewlett-Packard</Company>
  <LinksUpToDate>false</LinksUpToDate>
  <CharactersWithSpaces>77523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HIV/AIDS and Education: Biomarker Follow-up Study Survey, August 2008</dc:title>
  <dc:subject/>
  <dc:creator>Anuja Singh</dc:creator>
  <cp:keywords/>
  <cp:lastModifiedBy>映萱 吳</cp:lastModifiedBy>
  <cp:revision>4</cp:revision>
  <dcterms:created xsi:type="dcterms:W3CDTF">2016-11-08T23:34:00Z</dcterms:created>
  <dcterms:modified xsi:type="dcterms:W3CDTF">2020-07-02T09:54:00Z</dcterms:modified>
</cp:coreProperties>
</file>